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9D6EF" w14:textId="43D8877B" w:rsidR="007B4973" w:rsidRPr="001B77DC" w:rsidRDefault="007B4973" w:rsidP="00625988">
      <w:pPr>
        <w:pStyle w:val="BayerBodyTextFull"/>
        <w:rPr>
          <w:b/>
          <w:sz w:val="28"/>
          <w:szCs w:val="28"/>
        </w:rPr>
      </w:pPr>
      <w:bookmarkStart w:id="0" w:name="_Toc396315322"/>
      <w:r w:rsidRPr="001B77DC">
        <w:rPr>
          <w:b/>
          <w:sz w:val="28"/>
          <w:szCs w:val="28"/>
        </w:rPr>
        <w:t>Observational Study</w:t>
      </w:r>
      <w:r w:rsidR="004E0760" w:rsidRPr="001B77DC">
        <w:rPr>
          <w:b/>
          <w:sz w:val="28"/>
          <w:szCs w:val="28"/>
        </w:rPr>
        <w:t xml:space="preserve"> </w:t>
      </w:r>
      <w:r w:rsidRPr="001B77DC">
        <w:rPr>
          <w:b/>
          <w:sz w:val="28"/>
          <w:szCs w:val="28"/>
        </w:rPr>
        <w:t>Information</w:t>
      </w:r>
    </w:p>
    <w:p w14:paraId="44E7599B" w14:textId="00CCA415" w:rsidR="007B4973" w:rsidRPr="001B77DC" w:rsidRDefault="007B4973" w:rsidP="00625988">
      <w:pPr>
        <w:pStyle w:val="BayerBodyTextFull"/>
        <w:rPr>
          <w:rFonts w:eastAsia="Verdana"/>
          <w:bCs/>
          <w:i/>
          <w:color w:val="0000CC"/>
          <w:kern w:val="32"/>
          <w:lang w:eastAsia="en-GB"/>
        </w:rPr>
      </w:pPr>
    </w:p>
    <w:tbl>
      <w:tblPr>
        <w:tblW w:w="9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6"/>
        <w:gridCol w:w="6060"/>
      </w:tblGrid>
      <w:tr w:rsidR="007B4973" w:rsidRPr="001B77DC" w14:paraId="13B95A64" w14:textId="77777777" w:rsidTr="00625988">
        <w:trPr>
          <w:trHeight w:val="230"/>
        </w:trPr>
        <w:tc>
          <w:tcPr>
            <w:tcW w:w="3636" w:type="dxa"/>
          </w:tcPr>
          <w:bookmarkEnd w:id="0"/>
          <w:p w14:paraId="7A6558EC" w14:textId="77777777" w:rsidR="007B4973" w:rsidRPr="001B77DC" w:rsidRDefault="007B4973" w:rsidP="00625988">
            <w:pPr>
              <w:pStyle w:val="BayerBodyTextFull"/>
              <w:rPr>
                <w:b/>
                <w:szCs w:val="24"/>
              </w:rPr>
            </w:pPr>
            <w:r w:rsidRPr="001B77DC">
              <w:rPr>
                <w:b/>
                <w:szCs w:val="24"/>
              </w:rPr>
              <w:t>Acronym/Title</w:t>
            </w:r>
          </w:p>
          <w:p w14:paraId="1D115484" w14:textId="77777777" w:rsidR="007B4973" w:rsidRPr="001B77DC" w:rsidRDefault="007B4973" w:rsidP="00625988">
            <w:pPr>
              <w:pStyle w:val="BayerBodyTextFull"/>
              <w:rPr>
                <w:b/>
                <w:szCs w:val="24"/>
              </w:rPr>
            </w:pPr>
          </w:p>
        </w:tc>
        <w:tc>
          <w:tcPr>
            <w:tcW w:w="6060" w:type="dxa"/>
          </w:tcPr>
          <w:p w14:paraId="3CE40C51" w14:textId="612E6ABE" w:rsidR="007B4973" w:rsidRPr="001B77DC" w:rsidRDefault="004E0760" w:rsidP="00625988">
            <w:pPr>
              <w:pStyle w:val="BayerBodyTextFull"/>
              <w:rPr>
                <w:rFonts w:eastAsia="Verdana"/>
                <w:bCs/>
                <w:kern w:val="32"/>
                <w:szCs w:val="24"/>
                <w:lang w:eastAsia="en-GB"/>
              </w:rPr>
            </w:pPr>
            <w:r w:rsidRPr="001B77DC">
              <w:rPr>
                <w:rFonts w:eastAsia="Verdana"/>
                <w:bCs/>
                <w:kern w:val="32"/>
                <w:szCs w:val="24"/>
                <w:lang w:eastAsia="en-GB"/>
              </w:rPr>
              <w:t>OT2DSI // Observational study of type 2 diabetes and its complications: a chronological overview using the OHDSI network</w:t>
            </w:r>
          </w:p>
        </w:tc>
      </w:tr>
      <w:tr w:rsidR="007B4973" w:rsidRPr="001B77DC" w14:paraId="7B0DCCF7" w14:textId="77777777" w:rsidTr="00625988">
        <w:trPr>
          <w:trHeight w:val="230"/>
        </w:trPr>
        <w:tc>
          <w:tcPr>
            <w:tcW w:w="3636" w:type="dxa"/>
          </w:tcPr>
          <w:p w14:paraId="48CD756F" w14:textId="77777777" w:rsidR="007B4973" w:rsidRPr="001B77DC" w:rsidRDefault="007B4973" w:rsidP="00625988">
            <w:pPr>
              <w:pStyle w:val="BayerBodyTextFull"/>
              <w:rPr>
                <w:b/>
                <w:szCs w:val="24"/>
              </w:rPr>
            </w:pPr>
            <w:r w:rsidRPr="001B77DC">
              <w:rPr>
                <w:b/>
                <w:szCs w:val="24"/>
              </w:rPr>
              <w:t>Protocol version and date</w:t>
            </w:r>
          </w:p>
        </w:tc>
        <w:tc>
          <w:tcPr>
            <w:tcW w:w="6060" w:type="dxa"/>
          </w:tcPr>
          <w:p w14:paraId="0D1F0BA1" w14:textId="2053DBAB" w:rsidR="007B4973" w:rsidRPr="001B77DC" w:rsidRDefault="007B4973" w:rsidP="00625988">
            <w:pPr>
              <w:pStyle w:val="BayerBodyTextFull"/>
              <w:rPr>
                <w:rFonts w:eastAsia="Verdana"/>
                <w:bCs/>
                <w:kern w:val="32"/>
                <w:szCs w:val="24"/>
                <w:lang w:eastAsia="en-GB"/>
              </w:rPr>
            </w:pPr>
            <w:r w:rsidRPr="001B77DC">
              <w:rPr>
                <w:rFonts w:eastAsia="Verdana"/>
                <w:bCs/>
                <w:kern w:val="32"/>
                <w:szCs w:val="24"/>
                <w:lang w:eastAsia="en-GB"/>
              </w:rPr>
              <w:t xml:space="preserve">v </w:t>
            </w:r>
            <w:r w:rsidR="004E0760" w:rsidRPr="001B77DC">
              <w:rPr>
                <w:rFonts w:eastAsia="Verdana"/>
                <w:bCs/>
                <w:kern w:val="32"/>
                <w:szCs w:val="24"/>
                <w:lang w:eastAsia="en-GB"/>
              </w:rPr>
              <w:t xml:space="preserve">1.0, </w:t>
            </w:r>
            <w:r w:rsidR="002A4E7C">
              <w:rPr>
                <w:rFonts w:eastAsia="Verdana"/>
                <w:bCs/>
                <w:kern w:val="32"/>
                <w:szCs w:val="24"/>
                <w:lang w:eastAsia="en-GB"/>
              </w:rPr>
              <w:t>22</w:t>
            </w:r>
            <w:r w:rsidR="007F682D">
              <w:rPr>
                <w:rFonts w:eastAsia="Verdana"/>
                <w:bCs/>
                <w:kern w:val="32"/>
                <w:szCs w:val="24"/>
                <w:lang w:eastAsia="en-GB"/>
              </w:rPr>
              <w:t xml:space="preserve"> MAY </w:t>
            </w:r>
            <w:r w:rsidR="004E0760" w:rsidRPr="001B77DC">
              <w:rPr>
                <w:rFonts w:eastAsia="Verdana"/>
                <w:bCs/>
                <w:kern w:val="32"/>
                <w:szCs w:val="24"/>
                <w:lang w:eastAsia="en-GB"/>
              </w:rPr>
              <w:t>2020</w:t>
            </w:r>
          </w:p>
        </w:tc>
      </w:tr>
      <w:tr w:rsidR="007B4973" w:rsidRPr="001B77DC" w14:paraId="77FF4233" w14:textId="77777777" w:rsidTr="00625988">
        <w:trPr>
          <w:trHeight w:val="230"/>
        </w:trPr>
        <w:tc>
          <w:tcPr>
            <w:tcW w:w="3636" w:type="dxa"/>
          </w:tcPr>
          <w:p w14:paraId="5B7D29BF" w14:textId="77777777" w:rsidR="007B4973" w:rsidRPr="001B77DC" w:rsidRDefault="007B4973" w:rsidP="00625988">
            <w:pPr>
              <w:pStyle w:val="BayerBodyTextFull"/>
              <w:rPr>
                <w:b/>
                <w:szCs w:val="24"/>
              </w:rPr>
            </w:pPr>
            <w:r w:rsidRPr="001B77DC">
              <w:rPr>
                <w:b/>
                <w:szCs w:val="24"/>
              </w:rPr>
              <w:t>IMPACT study number</w:t>
            </w:r>
          </w:p>
        </w:tc>
        <w:tc>
          <w:tcPr>
            <w:tcW w:w="6060" w:type="dxa"/>
          </w:tcPr>
          <w:p w14:paraId="6BB7748D" w14:textId="0507BB8F" w:rsidR="007B4973" w:rsidRPr="000F211F" w:rsidRDefault="000F211F" w:rsidP="000F211F">
            <w:pPr>
              <w:pStyle w:val="BayerBodyTextFull"/>
              <w:rPr>
                <w:rFonts w:eastAsia="Verdana"/>
              </w:rPr>
            </w:pPr>
            <w:r w:rsidRPr="000F211F">
              <w:t>21504</w:t>
            </w:r>
          </w:p>
        </w:tc>
      </w:tr>
      <w:tr w:rsidR="007B4973" w:rsidRPr="00FD3047" w14:paraId="3A0D14B6" w14:textId="77777777" w:rsidTr="00625988">
        <w:trPr>
          <w:trHeight w:val="230"/>
        </w:trPr>
        <w:tc>
          <w:tcPr>
            <w:tcW w:w="3636" w:type="dxa"/>
          </w:tcPr>
          <w:p w14:paraId="169B9DD5" w14:textId="77777777" w:rsidR="007B4973" w:rsidRPr="001B77DC" w:rsidRDefault="007B4973" w:rsidP="00625988">
            <w:pPr>
              <w:pStyle w:val="BayerBodyTextFull"/>
              <w:rPr>
                <w:b/>
                <w:szCs w:val="24"/>
              </w:rPr>
            </w:pPr>
            <w:r w:rsidRPr="001B77DC">
              <w:rPr>
                <w:b/>
                <w:szCs w:val="24"/>
              </w:rPr>
              <w:t>Study type / Study phase</w:t>
            </w:r>
          </w:p>
        </w:tc>
        <w:tc>
          <w:tcPr>
            <w:tcW w:w="6060" w:type="dxa"/>
          </w:tcPr>
          <w:p w14:paraId="636F25E1" w14:textId="40347D59" w:rsidR="007B4973" w:rsidRPr="004E0760" w:rsidRDefault="007B4973" w:rsidP="00625988">
            <w:pPr>
              <w:pStyle w:val="BayerBodyTextFull"/>
              <w:rPr>
                <w:rFonts w:eastAsia="Verdana"/>
                <w:bCs/>
                <w:kern w:val="32"/>
                <w:szCs w:val="24"/>
                <w:lang w:eastAsia="en-GB"/>
              </w:rPr>
            </w:pPr>
            <w:r w:rsidRPr="001B77DC">
              <w:rPr>
                <w:rFonts w:eastAsia="Verdana"/>
                <w:bCs/>
                <w:kern w:val="32"/>
                <w:szCs w:val="24"/>
                <w:lang w:eastAsia="en-GB"/>
              </w:rPr>
              <w:t>Observational</w:t>
            </w:r>
            <w:r w:rsidR="007D3945" w:rsidRPr="001B77DC">
              <w:rPr>
                <w:rFonts w:eastAsia="Verdana"/>
                <w:bCs/>
                <w:kern w:val="32"/>
                <w:szCs w:val="24"/>
                <w:lang w:eastAsia="en-GB"/>
              </w:rPr>
              <w:t>, Phase IV</w:t>
            </w:r>
          </w:p>
        </w:tc>
      </w:tr>
      <w:tr w:rsidR="007B4973" w:rsidRPr="00FD3047" w14:paraId="0CE004FB" w14:textId="77777777" w:rsidTr="00625988">
        <w:trPr>
          <w:trHeight w:val="230"/>
        </w:trPr>
        <w:tc>
          <w:tcPr>
            <w:tcW w:w="3636" w:type="dxa"/>
          </w:tcPr>
          <w:p w14:paraId="0D390B44" w14:textId="77777777" w:rsidR="007B4973" w:rsidRPr="00FD3047" w:rsidRDefault="007B4973" w:rsidP="00625988">
            <w:pPr>
              <w:pStyle w:val="BayerBodyTextFull"/>
              <w:rPr>
                <w:b/>
                <w:szCs w:val="24"/>
              </w:rPr>
            </w:pPr>
            <w:r w:rsidRPr="00FD3047">
              <w:rPr>
                <w:b/>
                <w:szCs w:val="24"/>
              </w:rPr>
              <w:t>Medicinal product</w:t>
            </w:r>
          </w:p>
        </w:tc>
        <w:tc>
          <w:tcPr>
            <w:tcW w:w="6060" w:type="dxa"/>
          </w:tcPr>
          <w:p w14:paraId="6071E80C" w14:textId="57E803FB" w:rsidR="007B4973" w:rsidRPr="00685B58" w:rsidRDefault="004E0760" w:rsidP="00625988">
            <w:pPr>
              <w:pStyle w:val="BayerBodyTextFull"/>
              <w:rPr>
                <w:szCs w:val="24"/>
              </w:rPr>
            </w:pPr>
            <w:r>
              <w:rPr>
                <w:szCs w:val="24"/>
              </w:rPr>
              <w:t>No drug (</w:t>
            </w:r>
            <w:proofErr w:type="spellStart"/>
            <w:r>
              <w:rPr>
                <w:szCs w:val="24"/>
              </w:rPr>
              <w:t>Finerenone</w:t>
            </w:r>
            <w:proofErr w:type="spellEnd"/>
            <w:r>
              <w:rPr>
                <w:szCs w:val="24"/>
              </w:rPr>
              <w:t xml:space="preserve"> related)</w:t>
            </w:r>
          </w:p>
        </w:tc>
      </w:tr>
      <w:tr w:rsidR="007B4973" w:rsidRPr="00C56DE7" w14:paraId="13B447E9" w14:textId="77777777" w:rsidTr="00625988">
        <w:trPr>
          <w:trHeight w:val="230"/>
        </w:trPr>
        <w:tc>
          <w:tcPr>
            <w:tcW w:w="3636" w:type="dxa"/>
          </w:tcPr>
          <w:p w14:paraId="6FA46447" w14:textId="77777777" w:rsidR="007B4973" w:rsidRPr="00FD3047" w:rsidRDefault="007B4973" w:rsidP="00625988">
            <w:pPr>
              <w:pStyle w:val="BayerBodyTextFull"/>
              <w:rPr>
                <w:b/>
                <w:szCs w:val="24"/>
              </w:rPr>
            </w:pPr>
            <w:r w:rsidRPr="00F27533">
              <w:rPr>
                <w:b/>
                <w:szCs w:val="24"/>
              </w:rPr>
              <w:t xml:space="preserve">Study Initiator and Funder </w:t>
            </w:r>
          </w:p>
        </w:tc>
        <w:tc>
          <w:tcPr>
            <w:tcW w:w="6060" w:type="dxa"/>
          </w:tcPr>
          <w:p w14:paraId="10A7E2CB" w14:textId="180FEE10" w:rsidR="007B4973" w:rsidRPr="00685B58" w:rsidRDefault="004E0760" w:rsidP="00625988">
            <w:pPr>
              <w:pStyle w:val="BayerBodyTextFull"/>
              <w:rPr>
                <w:szCs w:val="24"/>
                <w:lang w:val="es-ES_tradnl"/>
              </w:rPr>
            </w:pPr>
            <w:r>
              <w:rPr>
                <w:szCs w:val="24"/>
                <w:lang w:val="es-ES_tradnl"/>
              </w:rPr>
              <w:t>Bayer AG</w:t>
            </w:r>
          </w:p>
        </w:tc>
      </w:tr>
      <w:tr w:rsidR="007B4973" w:rsidRPr="00FD3047" w14:paraId="61CF4974" w14:textId="77777777" w:rsidTr="00625988">
        <w:trPr>
          <w:trHeight w:val="230"/>
        </w:trPr>
        <w:tc>
          <w:tcPr>
            <w:tcW w:w="3636" w:type="dxa"/>
          </w:tcPr>
          <w:p w14:paraId="06377809" w14:textId="77777777" w:rsidR="007B4973" w:rsidRPr="00FD3047" w:rsidRDefault="007B4973" w:rsidP="00625988">
            <w:pPr>
              <w:pStyle w:val="BayerBodyTextFull"/>
              <w:rPr>
                <w:b/>
                <w:szCs w:val="24"/>
              </w:rPr>
            </w:pPr>
            <w:r w:rsidRPr="00FD3047">
              <w:rPr>
                <w:b/>
                <w:szCs w:val="24"/>
              </w:rPr>
              <w:t>Research question and objectives</w:t>
            </w:r>
          </w:p>
        </w:tc>
        <w:tc>
          <w:tcPr>
            <w:tcW w:w="6060" w:type="dxa"/>
          </w:tcPr>
          <w:p w14:paraId="1904A233" w14:textId="78AB2B62" w:rsidR="007B4973" w:rsidRPr="00685B58" w:rsidRDefault="00C8240C" w:rsidP="00625988">
            <w:pPr>
              <w:pStyle w:val="BayerBodyTextFull"/>
              <w:rPr>
                <w:szCs w:val="24"/>
              </w:rPr>
            </w:pPr>
            <w:r>
              <w:rPr>
                <w:szCs w:val="24"/>
              </w:rPr>
              <w:t>Given certain specific complications occurring in patients with type 2 diabetes</w:t>
            </w:r>
            <w:r w:rsidR="000509FC">
              <w:rPr>
                <w:szCs w:val="24"/>
              </w:rPr>
              <w:t xml:space="preserve">, what are the more common </w:t>
            </w:r>
            <w:r w:rsidR="00B36E31">
              <w:rPr>
                <w:szCs w:val="24"/>
              </w:rPr>
              <w:t>sequential</w:t>
            </w:r>
            <w:r w:rsidR="000509FC">
              <w:rPr>
                <w:szCs w:val="24"/>
              </w:rPr>
              <w:t xml:space="preserve"> pathways</w:t>
            </w:r>
            <w:r w:rsidR="00B36E31">
              <w:rPr>
                <w:szCs w:val="24"/>
              </w:rPr>
              <w:t xml:space="preserve"> for the occurrence of such complications </w:t>
            </w:r>
          </w:p>
        </w:tc>
      </w:tr>
      <w:tr w:rsidR="007B4973" w:rsidRPr="00FD3047" w14:paraId="696B0D15" w14:textId="77777777" w:rsidTr="00625988">
        <w:trPr>
          <w:trHeight w:val="230"/>
        </w:trPr>
        <w:tc>
          <w:tcPr>
            <w:tcW w:w="3636" w:type="dxa"/>
          </w:tcPr>
          <w:p w14:paraId="6841D98E" w14:textId="77777777" w:rsidR="007B4973" w:rsidRPr="00FD3047" w:rsidRDefault="007B4973" w:rsidP="00625988">
            <w:pPr>
              <w:pStyle w:val="BayerBodyTextFull"/>
              <w:rPr>
                <w:b/>
                <w:szCs w:val="24"/>
              </w:rPr>
            </w:pPr>
            <w:r w:rsidRPr="00FD3047">
              <w:rPr>
                <w:b/>
                <w:szCs w:val="24"/>
              </w:rPr>
              <w:t>Country(-</w:t>
            </w:r>
            <w:proofErr w:type="spellStart"/>
            <w:r w:rsidRPr="00FD3047">
              <w:rPr>
                <w:b/>
                <w:szCs w:val="24"/>
              </w:rPr>
              <w:t>ies</w:t>
            </w:r>
            <w:proofErr w:type="spellEnd"/>
            <w:r w:rsidRPr="00FD3047">
              <w:rPr>
                <w:b/>
                <w:szCs w:val="24"/>
              </w:rPr>
              <w:t>) of study</w:t>
            </w:r>
          </w:p>
        </w:tc>
        <w:tc>
          <w:tcPr>
            <w:tcW w:w="6060" w:type="dxa"/>
          </w:tcPr>
          <w:p w14:paraId="41440470" w14:textId="01987E42" w:rsidR="007B4973" w:rsidRPr="00685B58" w:rsidRDefault="006343F3" w:rsidP="00625988">
            <w:pPr>
              <w:pStyle w:val="BayerBodyTextFull"/>
              <w:rPr>
                <w:szCs w:val="24"/>
              </w:rPr>
            </w:pPr>
            <w:r>
              <w:rPr>
                <w:szCs w:val="24"/>
              </w:rPr>
              <w:t xml:space="preserve">BE, </w:t>
            </w:r>
            <w:r w:rsidR="00860670">
              <w:rPr>
                <w:szCs w:val="24"/>
              </w:rPr>
              <w:t xml:space="preserve">BR, </w:t>
            </w:r>
            <w:r w:rsidR="00EB109B">
              <w:rPr>
                <w:szCs w:val="24"/>
              </w:rPr>
              <w:t>F</w:t>
            </w:r>
            <w:r>
              <w:rPr>
                <w:szCs w:val="24"/>
              </w:rPr>
              <w:t>R, DE, UK, US</w:t>
            </w:r>
          </w:p>
        </w:tc>
      </w:tr>
      <w:tr w:rsidR="007B4973" w:rsidRPr="00FD3047" w14:paraId="5493AAB0" w14:textId="77777777" w:rsidTr="00625988">
        <w:trPr>
          <w:trHeight w:val="230"/>
        </w:trPr>
        <w:tc>
          <w:tcPr>
            <w:tcW w:w="3636" w:type="dxa"/>
          </w:tcPr>
          <w:p w14:paraId="4AE1DB02" w14:textId="77777777" w:rsidR="007B4973" w:rsidRPr="00FD3047" w:rsidRDefault="007B4973" w:rsidP="00625988">
            <w:pPr>
              <w:pStyle w:val="BayerBodyTextFull"/>
              <w:rPr>
                <w:b/>
                <w:szCs w:val="24"/>
              </w:rPr>
            </w:pPr>
            <w:r w:rsidRPr="00FD3047">
              <w:rPr>
                <w:b/>
                <w:szCs w:val="24"/>
              </w:rPr>
              <w:t>Author</w:t>
            </w:r>
          </w:p>
        </w:tc>
        <w:tc>
          <w:tcPr>
            <w:tcW w:w="6060" w:type="dxa"/>
          </w:tcPr>
          <w:p w14:paraId="559BC9A5" w14:textId="2FE74AAE" w:rsidR="007B4973" w:rsidRPr="00685B58" w:rsidRDefault="00D16C68" w:rsidP="00625988">
            <w:pPr>
              <w:pStyle w:val="BayerBodyTextFull"/>
              <w:rPr>
                <w:szCs w:val="24"/>
              </w:rPr>
            </w:pPr>
            <w:r>
              <w:rPr>
                <w:szCs w:val="24"/>
              </w:rPr>
              <w:t>David Vizcaya</w:t>
            </w:r>
            <w:r w:rsidR="009343E0">
              <w:rPr>
                <w:szCs w:val="24"/>
              </w:rPr>
              <w:t>, MPH PhD</w:t>
            </w:r>
          </w:p>
        </w:tc>
      </w:tr>
    </w:tbl>
    <w:p w14:paraId="4008036B" w14:textId="77777777" w:rsidR="007B4973" w:rsidRDefault="007B4973" w:rsidP="00625988"/>
    <w:p w14:paraId="0E7805C7" w14:textId="77777777" w:rsidR="007B4973" w:rsidRDefault="007B4973" w:rsidP="00625988"/>
    <w:p w14:paraId="185C2A6D" w14:textId="77777777" w:rsidR="007B4973" w:rsidRDefault="007B4973" w:rsidP="00625988"/>
    <w:p w14:paraId="22D460F4" w14:textId="77777777" w:rsidR="007B4973" w:rsidRDefault="007B4973" w:rsidP="00625988"/>
    <w:p w14:paraId="489843D0" w14:textId="77777777" w:rsidR="007B4973" w:rsidRPr="006A2964" w:rsidRDefault="007B4973" w:rsidP="00625988">
      <w:pPr>
        <w:pStyle w:val="BayerBodyTextFull"/>
        <w:jc w:val="center"/>
      </w:pPr>
      <w:r w:rsidRPr="006A2964">
        <w:t>The study will be conducted in compliance with the protocol</w:t>
      </w:r>
    </w:p>
    <w:p w14:paraId="146E4DDE" w14:textId="77777777" w:rsidR="007B4973" w:rsidRPr="006A2964" w:rsidRDefault="007B4973" w:rsidP="00625988">
      <w:pPr>
        <w:pStyle w:val="BayerBodyTextFull"/>
        <w:jc w:val="center"/>
      </w:pPr>
      <w:r w:rsidRPr="006A2964">
        <w:t>and any applicable regulatory requirements.</w:t>
      </w:r>
    </w:p>
    <w:p w14:paraId="66AE062D" w14:textId="77777777" w:rsidR="007B4973" w:rsidRDefault="007B4973" w:rsidP="00625988">
      <w:pPr>
        <w:pStyle w:val="BayerBodyTextFull"/>
        <w:jc w:val="center"/>
      </w:pPr>
    </w:p>
    <w:p w14:paraId="3D2FE5F5" w14:textId="77777777" w:rsidR="007B4973" w:rsidRPr="006A2964" w:rsidRDefault="007B4973" w:rsidP="00625988">
      <w:pPr>
        <w:pStyle w:val="BayerBodyTextFull"/>
        <w:jc w:val="center"/>
      </w:pPr>
    </w:p>
    <w:p w14:paraId="7195BA46" w14:textId="77777777" w:rsidR="007B4973" w:rsidRPr="006A2964" w:rsidRDefault="007B4973" w:rsidP="00625988">
      <w:pPr>
        <w:pStyle w:val="BayerBodyTextFull"/>
        <w:jc w:val="center"/>
      </w:pPr>
      <w:r w:rsidRPr="006A2964">
        <w:t>Throughout this document, symbols indicating proprietary names (®, TM) may not be displayed. Hence, the appearance of product names without these symbols does not imply that these names are not protected.</w:t>
      </w:r>
    </w:p>
    <w:p w14:paraId="1817FA35" w14:textId="77777777" w:rsidR="007B4973" w:rsidRPr="006A2964" w:rsidRDefault="007B4973" w:rsidP="00625988">
      <w:pPr>
        <w:rPr>
          <w:sz w:val="22"/>
          <w:szCs w:val="22"/>
        </w:rPr>
      </w:pPr>
    </w:p>
    <w:p w14:paraId="6AE67095" w14:textId="77777777" w:rsidR="007B4973" w:rsidRDefault="007B4973" w:rsidP="00625988">
      <w:pPr>
        <w:rPr>
          <w:sz w:val="22"/>
          <w:szCs w:val="22"/>
        </w:rPr>
      </w:pPr>
      <w:r>
        <w:rPr>
          <w:sz w:val="22"/>
          <w:szCs w:val="22"/>
        </w:rPr>
        <w:br w:type="page"/>
      </w:r>
    </w:p>
    <w:p w14:paraId="257A0036" w14:textId="77777777" w:rsidR="007B4973" w:rsidRDefault="007B4973" w:rsidP="00625988">
      <w:pPr>
        <w:pStyle w:val="Heading1"/>
      </w:pPr>
      <w:bookmarkStart w:id="1" w:name="_Toc396411076"/>
      <w:bookmarkStart w:id="2" w:name="_Toc401784085"/>
      <w:bookmarkStart w:id="3" w:name="_Toc426017995"/>
      <w:bookmarkStart w:id="4" w:name="_Toc445993546"/>
      <w:bookmarkStart w:id="5" w:name="_Toc40861118"/>
      <w:r>
        <w:lastRenderedPageBreak/>
        <w:t>Table of contents</w:t>
      </w:r>
      <w:bookmarkEnd w:id="1"/>
      <w:bookmarkEnd w:id="2"/>
      <w:bookmarkEnd w:id="3"/>
      <w:bookmarkEnd w:id="4"/>
      <w:bookmarkEnd w:id="5"/>
    </w:p>
    <w:sdt>
      <w:sdtPr>
        <w:rPr>
          <w:b w:val="0"/>
          <w:bCs w:val="0"/>
          <w:kern w:val="0"/>
          <w:szCs w:val="20"/>
        </w:rPr>
        <w:id w:val="-1933880768"/>
        <w:docPartObj>
          <w:docPartGallery w:val="Table of Contents"/>
          <w:docPartUnique/>
        </w:docPartObj>
      </w:sdtPr>
      <w:sdtEndPr>
        <w:rPr>
          <w:noProof/>
        </w:rPr>
      </w:sdtEndPr>
      <w:sdtContent>
        <w:p w14:paraId="5466E9AA" w14:textId="77777777" w:rsidR="007B4973" w:rsidRDefault="007B4973" w:rsidP="00625988">
          <w:pPr>
            <w:pStyle w:val="TOCHeading"/>
          </w:pPr>
        </w:p>
        <w:p w14:paraId="5983E4E3" w14:textId="485BF4A6" w:rsidR="00AA2DC6" w:rsidRDefault="007B4973">
          <w:pPr>
            <w:pStyle w:val="TOC1"/>
            <w:rPr>
              <w:rFonts w:asciiTheme="minorHAnsi" w:eastAsiaTheme="minorEastAsia" w:hAnsiTheme="minorHAnsi" w:cstheme="minorBidi"/>
              <w:b w:val="0"/>
              <w:noProof/>
              <w:sz w:val="22"/>
              <w:szCs w:val="22"/>
              <w:lang w:val="es-ES" w:eastAsia="es-ES"/>
            </w:rPr>
          </w:pPr>
          <w:r>
            <w:fldChar w:fldCharType="begin"/>
          </w:r>
          <w:r>
            <w:instrText xml:space="preserve"> TOC \o "1-4" \h \z \u </w:instrText>
          </w:r>
          <w:r>
            <w:fldChar w:fldCharType="separate"/>
          </w:r>
          <w:hyperlink w:anchor="_Toc40861118" w:history="1">
            <w:r w:rsidR="00AA2DC6" w:rsidRPr="003A70F8">
              <w:rPr>
                <w:rStyle w:val="Hyperlink"/>
                <w:noProof/>
              </w:rPr>
              <w:t>1.</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Table of contents</w:t>
            </w:r>
            <w:r w:rsidR="00AA2DC6">
              <w:rPr>
                <w:noProof/>
                <w:webHidden/>
              </w:rPr>
              <w:tab/>
            </w:r>
            <w:r w:rsidR="00AA2DC6">
              <w:rPr>
                <w:noProof/>
                <w:webHidden/>
              </w:rPr>
              <w:fldChar w:fldCharType="begin"/>
            </w:r>
            <w:r w:rsidR="00AA2DC6">
              <w:rPr>
                <w:noProof/>
                <w:webHidden/>
              </w:rPr>
              <w:instrText xml:space="preserve"> PAGEREF _Toc40861118 \h </w:instrText>
            </w:r>
            <w:r w:rsidR="00AA2DC6">
              <w:rPr>
                <w:noProof/>
                <w:webHidden/>
              </w:rPr>
            </w:r>
            <w:r w:rsidR="00AA2DC6">
              <w:rPr>
                <w:noProof/>
                <w:webHidden/>
              </w:rPr>
              <w:fldChar w:fldCharType="separate"/>
            </w:r>
            <w:r w:rsidR="00AA2DC6">
              <w:rPr>
                <w:noProof/>
                <w:webHidden/>
              </w:rPr>
              <w:t>2</w:t>
            </w:r>
            <w:r w:rsidR="00AA2DC6">
              <w:rPr>
                <w:noProof/>
                <w:webHidden/>
              </w:rPr>
              <w:fldChar w:fldCharType="end"/>
            </w:r>
          </w:hyperlink>
        </w:p>
        <w:p w14:paraId="33F0B6CD" w14:textId="12F6EDFF" w:rsidR="00AA2DC6" w:rsidRDefault="00DF67AD">
          <w:pPr>
            <w:pStyle w:val="TOC1"/>
            <w:rPr>
              <w:rFonts w:asciiTheme="minorHAnsi" w:eastAsiaTheme="minorEastAsia" w:hAnsiTheme="minorHAnsi" w:cstheme="minorBidi"/>
              <w:b w:val="0"/>
              <w:noProof/>
              <w:sz w:val="22"/>
              <w:szCs w:val="22"/>
              <w:lang w:val="es-ES" w:eastAsia="es-ES"/>
            </w:rPr>
          </w:pPr>
          <w:hyperlink w:anchor="_Toc40861119" w:history="1">
            <w:r w:rsidR="00AA2DC6" w:rsidRPr="003A70F8">
              <w:rPr>
                <w:rStyle w:val="Hyperlink"/>
                <w:noProof/>
              </w:rPr>
              <w:t>2.</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List of abbreviations</w:t>
            </w:r>
            <w:r w:rsidR="00AA2DC6">
              <w:rPr>
                <w:noProof/>
                <w:webHidden/>
              </w:rPr>
              <w:tab/>
            </w:r>
            <w:r w:rsidR="00AA2DC6">
              <w:rPr>
                <w:noProof/>
                <w:webHidden/>
              </w:rPr>
              <w:fldChar w:fldCharType="begin"/>
            </w:r>
            <w:r w:rsidR="00AA2DC6">
              <w:rPr>
                <w:noProof/>
                <w:webHidden/>
              </w:rPr>
              <w:instrText xml:space="preserve"> PAGEREF _Toc40861119 \h </w:instrText>
            </w:r>
            <w:r w:rsidR="00AA2DC6">
              <w:rPr>
                <w:noProof/>
                <w:webHidden/>
              </w:rPr>
            </w:r>
            <w:r w:rsidR="00AA2DC6">
              <w:rPr>
                <w:noProof/>
                <w:webHidden/>
              </w:rPr>
              <w:fldChar w:fldCharType="separate"/>
            </w:r>
            <w:r w:rsidR="00AA2DC6">
              <w:rPr>
                <w:noProof/>
                <w:webHidden/>
              </w:rPr>
              <w:t>4</w:t>
            </w:r>
            <w:r w:rsidR="00AA2DC6">
              <w:rPr>
                <w:noProof/>
                <w:webHidden/>
              </w:rPr>
              <w:fldChar w:fldCharType="end"/>
            </w:r>
          </w:hyperlink>
        </w:p>
        <w:p w14:paraId="34A1A440" w14:textId="4F3BAD01" w:rsidR="00AA2DC6" w:rsidRDefault="00DF67AD">
          <w:pPr>
            <w:pStyle w:val="TOC1"/>
            <w:rPr>
              <w:rFonts w:asciiTheme="minorHAnsi" w:eastAsiaTheme="minorEastAsia" w:hAnsiTheme="minorHAnsi" w:cstheme="minorBidi"/>
              <w:b w:val="0"/>
              <w:noProof/>
              <w:sz w:val="22"/>
              <w:szCs w:val="22"/>
              <w:lang w:val="es-ES" w:eastAsia="es-ES"/>
            </w:rPr>
          </w:pPr>
          <w:hyperlink w:anchor="_Toc40861120" w:history="1">
            <w:r w:rsidR="00AA2DC6" w:rsidRPr="003A70F8">
              <w:rPr>
                <w:rStyle w:val="Hyperlink"/>
                <w:noProof/>
              </w:rPr>
              <w:t>3.</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Responsible parties</w:t>
            </w:r>
            <w:r w:rsidR="00AA2DC6">
              <w:rPr>
                <w:noProof/>
                <w:webHidden/>
              </w:rPr>
              <w:tab/>
            </w:r>
            <w:r w:rsidR="00AA2DC6">
              <w:rPr>
                <w:noProof/>
                <w:webHidden/>
              </w:rPr>
              <w:fldChar w:fldCharType="begin"/>
            </w:r>
            <w:r w:rsidR="00AA2DC6">
              <w:rPr>
                <w:noProof/>
                <w:webHidden/>
              </w:rPr>
              <w:instrText xml:space="preserve"> PAGEREF _Toc40861120 \h </w:instrText>
            </w:r>
            <w:r w:rsidR="00AA2DC6">
              <w:rPr>
                <w:noProof/>
                <w:webHidden/>
              </w:rPr>
            </w:r>
            <w:r w:rsidR="00AA2DC6">
              <w:rPr>
                <w:noProof/>
                <w:webHidden/>
              </w:rPr>
              <w:fldChar w:fldCharType="separate"/>
            </w:r>
            <w:r w:rsidR="00AA2DC6">
              <w:rPr>
                <w:noProof/>
                <w:webHidden/>
              </w:rPr>
              <w:t>6</w:t>
            </w:r>
            <w:r w:rsidR="00AA2DC6">
              <w:rPr>
                <w:noProof/>
                <w:webHidden/>
              </w:rPr>
              <w:fldChar w:fldCharType="end"/>
            </w:r>
          </w:hyperlink>
        </w:p>
        <w:p w14:paraId="3826F38E" w14:textId="095D455D" w:rsidR="00AA2DC6" w:rsidRDefault="00DF67AD">
          <w:pPr>
            <w:pStyle w:val="TOC2"/>
            <w:rPr>
              <w:rFonts w:asciiTheme="minorHAnsi" w:eastAsiaTheme="minorEastAsia" w:hAnsiTheme="minorHAnsi" w:cstheme="minorBidi"/>
              <w:noProof/>
              <w:sz w:val="22"/>
              <w:szCs w:val="22"/>
              <w:lang w:val="es-ES" w:eastAsia="es-ES"/>
            </w:rPr>
          </w:pPr>
          <w:hyperlink w:anchor="_Toc40861121" w:history="1">
            <w:r w:rsidR="00AA2DC6" w:rsidRPr="003A70F8">
              <w:rPr>
                <w:rStyle w:val="Hyperlink"/>
                <w:noProof/>
              </w:rPr>
              <w:t>3.1</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Study initiator and funder</w:t>
            </w:r>
            <w:r w:rsidR="00AA2DC6">
              <w:rPr>
                <w:noProof/>
                <w:webHidden/>
              </w:rPr>
              <w:tab/>
            </w:r>
            <w:r w:rsidR="00AA2DC6">
              <w:rPr>
                <w:noProof/>
                <w:webHidden/>
              </w:rPr>
              <w:fldChar w:fldCharType="begin"/>
            </w:r>
            <w:r w:rsidR="00AA2DC6">
              <w:rPr>
                <w:noProof/>
                <w:webHidden/>
              </w:rPr>
              <w:instrText xml:space="preserve"> PAGEREF _Toc40861121 \h </w:instrText>
            </w:r>
            <w:r w:rsidR="00AA2DC6">
              <w:rPr>
                <w:noProof/>
                <w:webHidden/>
              </w:rPr>
            </w:r>
            <w:r w:rsidR="00AA2DC6">
              <w:rPr>
                <w:noProof/>
                <w:webHidden/>
              </w:rPr>
              <w:fldChar w:fldCharType="separate"/>
            </w:r>
            <w:r w:rsidR="00AA2DC6">
              <w:rPr>
                <w:noProof/>
                <w:webHidden/>
              </w:rPr>
              <w:t>6</w:t>
            </w:r>
            <w:r w:rsidR="00AA2DC6">
              <w:rPr>
                <w:noProof/>
                <w:webHidden/>
              </w:rPr>
              <w:fldChar w:fldCharType="end"/>
            </w:r>
          </w:hyperlink>
        </w:p>
        <w:p w14:paraId="495A734A" w14:textId="50C925DA" w:rsidR="00AA2DC6" w:rsidRDefault="00DF67AD">
          <w:pPr>
            <w:pStyle w:val="TOC2"/>
            <w:rPr>
              <w:rFonts w:asciiTheme="minorHAnsi" w:eastAsiaTheme="minorEastAsia" w:hAnsiTheme="minorHAnsi" w:cstheme="minorBidi"/>
              <w:noProof/>
              <w:sz w:val="22"/>
              <w:szCs w:val="22"/>
              <w:lang w:val="es-ES" w:eastAsia="es-ES"/>
            </w:rPr>
          </w:pPr>
          <w:hyperlink w:anchor="_Toc40861122" w:history="1">
            <w:r w:rsidR="00AA2DC6" w:rsidRPr="003A70F8">
              <w:rPr>
                <w:rStyle w:val="Hyperlink"/>
                <w:noProof/>
              </w:rPr>
              <w:t>3.2</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External partner</w:t>
            </w:r>
            <w:r w:rsidR="00AA2DC6">
              <w:rPr>
                <w:noProof/>
                <w:webHidden/>
              </w:rPr>
              <w:tab/>
            </w:r>
            <w:r w:rsidR="00AA2DC6">
              <w:rPr>
                <w:noProof/>
                <w:webHidden/>
              </w:rPr>
              <w:fldChar w:fldCharType="begin"/>
            </w:r>
            <w:r w:rsidR="00AA2DC6">
              <w:rPr>
                <w:noProof/>
                <w:webHidden/>
              </w:rPr>
              <w:instrText xml:space="preserve"> PAGEREF _Toc40861122 \h </w:instrText>
            </w:r>
            <w:r w:rsidR="00AA2DC6">
              <w:rPr>
                <w:noProof/>
                <w:webHidden/>
              </w:rPr>
            </w:r>
            <w:r w:rsidR="00AA2DC6">
              <w:rPr>
                <w:noProof/>
                <w:webHidden/>
              </w:rPr>
              <w:fldChar w:fldCharType="separate"/>
            </w:r>
            <w:r w:rsidR="00AA2DC6">
              <w:rPr>
                <w:noProof/>
                <w:webHidden/>
              </w:rPr>
              <w:t>6</w:t>
            </w:r>
            <w:r w:rsidR="00AA2DC6">
              <w:rPr>
                <w:noProof/>
                <w:webHidden/>
              </w:rPr>
              <w:fldChar w:fldCharType="end"/>
            </w:r>
          </w:hyperlink>
        </w:p>
        <w:p w14:paraId="2E05BC85" w14:textId="624E5620" w:rsidR="00AA2DC6" w:rsidRDefault="00DF67AD">
          <w:pPr>
            <w:pStyle w:val="TOC1"/>
            <w:rPr>
              <w:rFonts w:asciiTheme="minorHAnsi" w:eastAsiaTheme="minorEastAsia" w:hAnsiTheme="minorHAnsi" w:cstheme="minorBidi"/>
              <w:b w:val="0"/>
              <w:noProof/>
              <w:sz w:val="22"/>
              <w:szCs w:val="22"/>
              <w:lang w:val="es-ES" w:eastAsia="es-ES"/>
            </w:rPr>
          </w:pPr>
          <w:hyperlink w:anchor="_Toc40861123" w:history="1">
            <w:r w:rsidR="00AA2DC6" w:rsidRPr="003A70F8">
              <w:rPr>
                <w:rStyle w:val="Hyperlink"/>
                <w:noProof/>
              </w:rPr>
              <w:t>4.</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Abstract</w:t>
            </w:r>
            <w:r w:rsidR="00AA2DC6">
              <w:rPr>
                <w:noProof/>
                <w:webHidden/>
              </w:rPr>
              <w:tab/>
            </w:r>
            <w:r w:rsidR="00AA2DC6">
              <w:rPr>
                <w:noProof/>
                <w:webHidden/>
              </w:rPr>
              <w:fldChar w:fldCharType="begin"/>
            </w:r>
            <w:r w:rsidR="00AA2DC6">
              <w:rPr>
                <w:noProof/>
                <w:webHidden/>
              </w:rPr>
              <w:instrText xml:space="preserve"> PAGEREF _Toc40861123 \h </w:instrText>
            </w:r>
            <w:r w:rsidR="00AA2DC6">
              <w:rPr>
                <w:noProof/>
                <w:webHidden/>
              </w:rPr>
            </w:r>
            <w:r w:rsidR="00AA2DC6">
              <w:rPr>
                <w:noProof/>
                <w:webHidden/>
              </w:rPr>
              <w:fldChar w:fldCharType="separate"/>
            </w:r>
            <w:r w:rsidR="00AA2DC6">
              <w:rPr>
                <w:noProof/>
                <w:webHidden/>
              </w:rPr>
              <w:t>8</w:t>
            </w:r>
            <w:r w:rsidR="00AA2DC6">
              <w:rPr>
                <w:noProof/>
                <w:webHidden/>
              </w:rPr>
              <w:fldChar w:fldCharType="end"/>
            </w:r>
          </w:hyperlink>
        </w:p>
        <w:p w14:paraId="2D1DFD9A" w14:textId="7EFEB928" w:rsidR="00AA2DC6" w:rsidRDefault="00DF67AD">
          <w:pPr>
            <w:pStyle w:val="TOC1"/>
            <w:rPr>
              <w:rFonts w:asciiTheme="minorHAnsi" w:eastAsiaTheme="minorEastAsia" w:hAnsiTheme="minorHAnsi" w:cstheme="minorBidi"/>
              <w:b w:val="0"/>
              <w:noProof/>
              <w:sz w:val="22"/>
              <w:szCs w:val="22"/>
              <w:lang w:val="es-ES" w:eastAsia="es-ES"/>
            </w:rPr>
          </w:pPr>
          <w:hyperlink w:anchor="_Toc40861124" w:history="1">
            <w:r w:rsidR="00AA2DC6" w:rsidRPr="003A70F8">
              <w:rPr>
                <w:rStyle w:val="Hyperlink"/>
                <w:noProof/>
              </w:rPr>
              <w:t>5.</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Amendments</w:t>
            </w:r>
            <w:r w:rsidR="00AA2DC6">
              <w:rPr>
                <w:noProof/>
                <w:webHidden/>
              </w:rPr>
              <w:tab/>
            </w:r>
            <w:r w:rsidR="00AA2DC6">
              <w:rPr>
                <w:noProof/>
                <w:webHidden/>
              </w:rPr>
              <w:fldChar w:fldCharType="begin"/>
            </w:r>
            <w:r w:rsidR="00AA2DC6">
              <w:rPr>
                <w:noProof/>
                <w:webHidden/>
              </w:rPr>
              <w:instrText xml:space="preserve"> PAGEREF _Toc40861124 \h </w:instrText>
            </w:r>
            <w:r w:rsidR="00AA2DC6">
              <w:rPr>
                <w:noProof/>
                <w:webHidden/>
              </w:rPr>
            </w:r>
            <w:r w:rsidR="00AA2DC6">
              <w:rPr>
                <w:noProof/>
                <w:webHidden/>
              </w:rPr>
              <w:fldChar w:fldCharType="separate"/>
            </w:r>
            <w:r w:rsidR="00AA2DC6">
              <w:rPr>
                <w:noProof/>
                <w:webHidden/>
              </w:rPr>
              <w:t>11</w:t>
            </w:r>
            <w:r w:rsidR="00AA2DC6">
              <w:rPr>
                <w:noProof/>
                <w:webHidden/>
              </w:rPr>
              <w:fldChar w:fldCharType="end"/>
            </w:r>
          </w:hyperlink>
        </w:p>
        <w:p w14:paraId="7296DB21" w14:textId="53511CAF" w:rsidR="00AA2DC6" w:rsidRDefault="00DF67AD">
          <w:pPr>
            <w:pStyle w:val="TOC1"/>
            <w:rPr>
              <w:rFonts w:asciiTheme="minorHAnsi" w:eastAsiaTheme="minorEastAsia" w:hAnsiTheme="minorHAnsi" w:cstheme="minorBidi"/>
              <w:b w:val="0"/>
              <w:noProof/>
              <w:sz w:val="22"/>
              <w:szCs w:val="22"/>
              <w:lang w:val="es-ES" w:eastAsia="es-ES"/>
            </w:rPr>
          </w:pPr>
          <w:hyperlink w:anchor="_Toc40861125" w:history="1">
            <w:r w:rsidR="00AA2DC6" w:rsidRPr="003A70F8">
              <w:rPr>
                <w:rStyle w:val="Hyperlink"/>
                <w:noProof/>
              </w:rPr>
              <w:t>6.</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Milestones</w:t>
            </w:r>
            <w:r w:rsidR="00AA2DC6">
              <w:rPr>
                <w:noProof/>
                <w:webHidden/>
              </w:rPr>
              <w:tab/>
            </w:r>
            <w:r w:rsidR="00AA2DC6">
              <w:rPr>
                <w:noProof/>
                <w:webHidden/>
              </w:rPr>
              <w:fldChar w:fldCharType="begin"/>
            </w:r>
            <w:r w:rsidR="00AA2DC6">
              <w:rPr>
                <w:noProof/>
                <w:webHidden/>
              </w:rPr>
              <w:instrText xml:space="preserve"> PAGEREF _Toc40861125 \h </w:instrText>
            </w:r>
            <w:r w:rsidR="00AA2DC6">
              <w:rPr>
                <w:noProof/>
                <w:webHidden/>
              </w:rPr>
            </w:r>
            <w:r w:rsidR="00AA2DC6">
              <w:rPr>
                <w:noProof/>
                <w:webHidden/>
              </w:rPr>
              <w:fldChar w:fldCharType="separate"/>
            </w:r>
            <w:r w:rsidR="00AA2DC6">
              <w:rPr>
                <w:noProof/>
                <w:webHidden/>
              </w:rPr>
              <w:t>11</w:t>
            </w:r>
            <w:r w:rsidR="00AA2DC6">
              <w:rPr>
                <w:noProof/>
                <w:webHidden/>
              </w:rPr>
              <w:fldChar w:fldCharType="end"/>
            </w:r>
          </w:hyperlink>
        </w:p>
        <w:p w14:paraId="20616731" w14:textId="53995E84" w:rsidR="00AA2DC6" w:rsidRDefault="00DF67AD">
          <w:pPr>
            <w:pStyle w:val="TOC1"/>
            <w:rPr>
              <w:rFonts w:asciiTheme="minorHAnsi" w:eastAsiaTheme="minorEastAsia" w:hAnsiTheme="minorHAnsi" w:cstheme="minorBidi"/>
              <w:b w:val="0"/>
              <w:noProof/>
              <w:sz w:val="22"/>
              <w:szCs w:val="22"/>
              <w:lang w:val="es-ES" w:eastAsia="es-ES"/>
            </w:rPr>
          </w:pPr>
          <w:hyperlink w:anchor="_Toc40861126" w:history="1">
            <w:r w:rsidR="00AA2DC6" w:rsidRPr="003A70F8">
              <w:rPr>
                <w:rStyle w:val="Hyperlink"/>
                <w:noProof/>
              </w:rPr>
              <w:t>7.</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Rationale and background</w:t>
            </w:r>
            <w:r w:rsidR="00AA2DC6">
              <w:rPr>
                <w:noProof/>
                <w:webHidden/>
              </w:rPr>
              <w:tab/>
            </w:r>
            <w:r w:rsidR="00AA2DC6">
              <w:rPr>
                <w:noProof/>
                <w:webHidden/>
              </w:rPr>
              <w:fldChar w:fldCharType="begin"/>
            </w:r>
            <w:r w:rsidR="00AA2DC6">
              <w:rPr>
                <w:noProof/>
                <w:webHidden/>
              </w:rPr>
              <w:instrText xml:space="preserve"> PAGEREF _Toc40861126 \h </w:instrText>
            </w:r>
            <w:r w:rsidR="00AA2DC6">
              <w:rPr>
                <w:noProof/>
                <w:webHidden/>
              </w:rPr>
            </w:r>
            <w:r w:rsidR="00AA2DC6">
              <w:rPr>
                <w:noProof/>
                <w:webHidden/>
              </w:rPr>
              <w:fldChar w:fldCharType="separate"/>
            </w:r>
            <w:r w:rsidR="00AA2DC6">
              <w:rPr>
                <w:noProof/>
                <w:webHidden/>
              </w:rPr>
              <w:t>11</w:t>
            </w:r>
            <w:r w:rsidR="00AA2DC6">
              <w:rPr>
                <w:noProof/>
                <w:webHidden/>
              </w:rPr>
              <w:fldChar w:fldCharType="end"/>
            </w:r>
          </w:hyperlink>
        </w:p>
        <w:p w14:paraId="53C09359" w14:textId="1F1AE022" w:rsidR="00AA2DC6" w:rsidRDefault="00DF67AD">
          <w:pPr>
            <w:pStyle w:val="TOC1"/>
            <w:rPr>
              <w:rFonts w:asciiTheme="minorHAnsi" w:eastAsiaTheme="minorEastAsia" w:hAnsiTheme="minorHAnsi" w:cstheme="minorBidi"/>
              <w:b w:val="0"/>
              <w:noProof/>
              <w:sz w:val="22"/>
              <w:szCs w:val="22"/>
              <w:lang w:val="es-ES" w:eastAsia="es-ES"/>
            </w:rPr>
          </w:pPr>
          <w:hyperlink w:anchor="_Toc40861127" w:history="1">
            <w:r w:rsidR="00AA2DC6" w:rsidRPr="003A70F8">
              <w:rPr>
                <w:rStyle w:val="Hyperlink"/>
                <w:noProof/>
              </w:rPr>
              <w:t>8.</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Research questions and objectives</w:t>
            </w:r>
            <w:r w:rsidR="00AA2DC6">
              <w:rPr>
                <w:noProof/>
                <w:webHidden/>
              </w:rPr>
              <w:tab/>
            </w:r>
            <w:r w:rsidR="00AA2DC6">
              <w:rPr>
                <w:noProof/>
                <w:webHidden/>
              </w:rPr>
              <w:fldChar w:fldCharType="begin"/>
            </w:r>
            <w:r w:rsidR="00AA2DC6">
              <w:rPr>
                <w:noProof/>
                <w:webHidden/>
              </w:rPr>
              <w:instrText xml:space="preserve"> PAGEREF _Toc40861127 \h </w:instrText>
            </w:r>
            <w:r w:rsidR="00AA2DC6">
              <w:rPr>
                <w:noProof/>
                <w:webHidden/>
              </w:rPr>
            </w:r>
            <w:r w:rsidR="00AA2DC6">
              <w:rPr>
                <w:noProof/>
                <w:webHidden/>
              </w:rPr>
              <w:fldChar w:fldCharType="separate"/>
            </w:r>
            <w:r w:rsidR="00AA2DC6">
              <w:rPr>
                <w:noProof/>
                <w:webHidden/>
              </w:rPr>
              <w:t>12</w:t>
            </w:r>
            <w:r w:rsidR="00AA2DC6">
              <w:rPr>
                <w:noProof/>
                <w:webHidden/>
              </w:rPr>
              <w:fldChar w:fldCharType="end"/>
            </w:r>
          </w:hyperlink>
        </w:p>
        <w:p w14:paraId="1DE1A14A" w14:textId="157A2AD2" w:rsidR="00AA2DC6" w:rsidRDefault="00DF67AD">
          <w:pPr>
            <w:pStyle w:val="TOC2"/>
            <w:rPr>
              <w:rFonts w:asciiTheme="minorHAnsi" w:eastAsiaTheme="minorEastAsia" w:hAnsiTheme="minorHAnsi" w:cstheme="minorBidi"/>
              <w:noProof/>
              <w:sz w:val="22"/>
              <w:szCs w:val="22"/>
              <w:lang w:val="es-ES" w:eastAsia="es-ES"/>
            </w:rPr>
          </w:pPr>
          <w:hyperlink w:anchor="_Toc40861128" w:history="1">
            <w:r w:rsidR="00AA2DC6" w:rsidRPr="003A70F8">
              <w:rPr>
                <w:rStyle w:val="Hyperlink"/>
                <w:noProof/>
              </w:rPr>
              <w:t>8.1</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Primary objective</w:t>
            </w:r>
            <w:r w:rsidR="00AA2DC6">
              <w:rPr>
                <w:noProof/>
                <w:webHidden/>
              </w:rPr>
              <w:tab/>
            </w:r>
            <w:r w:rsidR="00AA2DC6">
              <w:rPr>
                <w:noProof/>
                <w:webHidden/>
              </w:rPr>
              <w:fldChar w:fldCharType="begin"/>
            </w:r>
            <w:r w:rsidR="00AA2DC6">
              <w:rPr>
                <w:noProof/>
                <w:webHidden/>
              </w:rPr>
              <w:instrText xml:space="preserve"> PAGEREF _Toc40861128 \h </w:instrText>
            </w:r>
            <w:r w:rsidR="00AA2DC6">
              <w:rPr>
                <w:noProof/>
                <w:webHidden/>
              </w:rPr>
            </w:r>
            <w:r w:rsidR="00AA2DC6">
              <w:rPr>
                <w:noProof/>
                <w:webHidden/>
              </w:rPr>
              <w:fldChar w:fldCharType="separate"/>
            </w:r>
            <w:r w:rsidR="00AA2DC6">
              <w:rPr>
                <w:noProof/>
                <w:webHidden/>
              </w:rPr>
              <w:t>12</w:t>
            </w:r>
            <w:r w:rsidR="00AA2DC6">
              <w:rPr>
                <w:noProof/>
                <w:webHidden/>
              </w:rPr>
              <w:fldChar w:fldCharType="end"/>
            </w:r>
          </w:hyperlink>
        </w:p>
        <w:p w14:paraId="73F55332" w14:textId="4F9D565E" w:rsidR="00AA2DC6" w:rsidRDefault="00DF67AD">
          <w:pPr>
            <w:pStyle w:val="TOC2"/>
            <w:rPr>
              <w:rFonts w:asciiTheme="minorHAnsi" w:eastAsiaTheme="minorEastAsia" w:hAnsiTheme="minorHAnsi" w:cstheme="minorBidi"/>
              <w:noProof/>
              <w:sz w:val="22"/>
              <w:szCs w:val="22"/>
              <w:lang w:val="es-ES" w:eastAsia="es-ES"/>
            </w:rPr>
          </w:pPr>
          <w:hyperlink w:anchor="_Toc40861129" w:history="1">
            <w:r w:rsidR="00AA2DC6" w:rsidRPr="003A70F8">
              <w:rPr>
                <w:rStyle w:val="Hyperlink"/>
                <w:noProof/>
              </w:rPr>
              <w:t>8.2</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Secondary objectives</w:t>
            </w:r>
            <w:r w:rsidR="00AA2DC6">
              <w:rPr>
                <w:noProof/>
                <w:webHidden/>
              </w:rPr>
              <w:tab/>
            </w:r>
            <w:r w:rsidR="00AA2DC6">
              <w:rPr>
                <w:noProof/>
                <w:webHidden/>
              </w:rPr>
              <w:fldChar w:fldCharType="begin"/>
            </w:r>
            <w:r w:rsidR="00AA2DC6">
              <w:rPr>
                <w:noProof/>
                <w:webHidden/>
              </w:rPr>
              <w:instrText xml:space="preserve"> PAGEREF _Toc40861129 \h </w:instrText>
            </w:r>
            <w:r w:rsidR="00AA2DC6">
              <w:rPr>
                <w:noProof/>
                <w:webHidden/>
              </w:rPr>
            </w:r>
            <w:r w:rsidR="00AA2DC6">
              <w:rPr>
                <w:noProof/>
                <w:webHidden/>
              </w:rPr>
              <w:fldChar w:fldCharType="separate"/>
            </w:r>
            <w:r w:rsidR="00AA2DC6">
              <w:rPr>
                <w:noProof/>
                <w:webHidden/>
              </w:rPr>
              <w:t>13</w:t>
            </w:r>
            <w:r w:rsidR="00AA2DC6">
              <w:rPr>
                <w:noProof/>
                <w:webHidden/>
              </w:rPr>
              <w:fldChar w:fldCharType="end"/>
            </w:r>
          </w:hyperlink>
        </w:p>
        <w:p w14:paraId="258591AA" w14:textId="41993F8C" w:rsidR="00AA2DC6" w:rsidRDefault="00DF67AD">
          <w:pPr>
            <w:pStyle w:val="TOC1"/>
            <w:rPr>
              <w:rFonts w:asciiTheme="minorHAnsi" w:eastAsiaTheme="minorEastAsia" w:hAnsiTheme="minorHAnsi" w:cstheme="minorBidi"/>
              <w:b w:val="0"/>
              <w:noProof/>
              <w:sz w:val="22"/>
              <w:szCs w:val="22"/>
              <w:lang w:val="es-ES" w:eastAsia="es-ES"/>
            </w:rPr>
          </w:pPr>
          <w:hyperlink w:anchor="_Toc40861130" w:history="1">
            <w:r w:rsidR="00AA2DC6" w:rsidRPr="003A70F8">
              <w:rPr>
                <w:rStyle w:val="Hyperlink"/>
                <w:noProof/>
              </w:rPr>
              <w:t>9.</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Research methods</w:t>
            </w:r>
            <w:r w:rsidR="00AA2DC6">
              <w:rPr>
                <w:noProof/>
                <w:webHidden/>
              </w:rPr>
              <w:tab/>
            </w:r>
            <w:r w:rsidR="00AA2DC6">
              <w:rPr>
                <w:noProof/>
                <w:webHidden/>
              </w:rPr>
              <w:fldChar w:fldCharType="begin"/>
            </w:r>
            <w:r w:rsidR="00AA2DC6">
              <w:rPr>
                <w:noProof/>
                <w:webHidden/>
              </w:rPr>
              <w:instrText xml:space="preserve"> PAGEREF _Toc40861130 \h </w:instrText>
            </w:r>
            <w:r w:rsidR="00AA2DC6">
              <w:rPr>
                <w:noProof/>
                <w:webHidden/>
              </w:rPr>
            </w:r>
            <w:r w:rsidR="00AA2DC6">
              <w:rPr>
                <w:noProof/>
                <w:webHidden/>
              </w:rPr>
              <w:fldChar w:fldCharType="separate"/>
            </w:r>
            <w:r w:rsidR="00AA2DC6">
              <w:rPr>
                <w:noProof/>
                <w:webHidden/>
              </w:rPr>
              <w:t>13</w:t>
            </w:r>
            <w:r w:rsidR="00AA2DC6">
              <w:rPr>
                <w:noProof/>
                <w:webHidden/>
              </w:rPr>
              <w:fldChar w:fldCharType="end"/>
            </w:r>
          </w:hyperlink>
        </w:p>
        <w:p w14:paraId="1031DAD6" w14:textId="0BA6D76D" w:rsidR="00AA2DC6" w:rsidRDefault="00DF67AD">
          <w:pPr>
            <w:pStyle w:val="TOC2"/>
            <w:rPr>
              <w:rFonts w:asciiTheme="minorHAnsi" w:eastAsiaTheme="minorEastAsia" w:hAnsiTheme="minorHAnsi" w:cstheme="minorBidi"/>
              <w:noProof/>
              <w:sz w:val="22"/>
              <w:szCs w:val="22"/>
              <w:lang w:val="es-ES" w:eastAsia="es-ES"/>
            </w:rPr>
          </w:pPr>
          <w:hyperlink w:anchor="_Toc40861131" w:history="1">
            <w:r w:rsidR="00AA2DC6" w:rsidRPr="003A70F8">
              <w:rPr>
                <w:rStyle w:val="Hyperlink"/>
                <w:noProof/>
              </w:rPr>
              <w:t>9.1</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Study design</w:t>
            </w:r>
            <w:r w:rsidR="00AA2DC6">
              <w:rPr>
                <w:noProof/>
                <w:webHidden/>
              </w:rPr>
              <w:tab/>
            </w:r>
            <w:r w:rsidR="00AA2DC6">
              <w:rPr>
                <w:noProof/>
                <w:webHidden/>
              </w:rPr>
              <w:fldChar w:fldCharType="begin"/>
            </w:r>
            <w:r w:rsidR="00AA2DC6">
              <w:rPr>
                <w:noProof/>
                <w:webHidden/>
              </w:rPr>
              <w:instrText xml:space="preserve"> PAGEREF _Toc40861131 \h </w:instrText>
            </w:r>
            <w:r w:rsidR="00AA2DC6">
              <w:rPr>
                <w:noProof/>
                <w:webHidden/>
              </w:rPr>
            </w:r>
            <w:r w:rsidR="00AA2DC6">
              <w:rPr>
                <w:noProof/>
                <w:webHidden/>
              </w:rPr>
              <w:fldChar w:fldCharType="separate"/>
            </w:r>
            <w:r w:rsidR="00AA2DC6">
              <w:rPr>
                <w:noProof/>
                <w:webHidden/>
              </w:rPr>
              <w:t>13</w:t>
            </w:r>
            <w:r w:rsidR="00AA2DC6">
              <w:rPr>
                <w:noProof/>
                <w:webHidden/>
              </w:rPr>
              <w:fldChar w:fldCharType="end"/>
            </w:r>
          </w:hyperlink>
        </w:p>
        <w:p w14:paraId="63A5006F" w14:textId="723A5976" w:rsidR="00AA2DC6" w:rsidRDefault="00DF67AD">
          <w:pPr>
            <w:pStyle w:val="TOC2"/>
            <w:rPr>
              <w:rFonts w:asciiTheme="minorHAnsi" w:eastAsiaTheme="minorEastAsia" w:hAnsiTheme="minorHAnsi" w:cstheme="minorBidi"/>
              <w:noProof/>
              <w:sz w:val="22"/>
              <w:szCs w:val="22"/>
              <w:lang w:val="es-ES" w:eastAsia="es-ES"/>
            </w:rPr>
          </w:pPr>
          <w:hyperlink w:anchor="_Toc40861132" w:history="1">
            <w:r w:rsidR="00AA2DC6" w:rsidRPr="003A70F8">
              <w:rPr>
                <w:rStyle w:val="Hyperlink"/>
                <w:noProof/>
              </w:rPr>
              <w:t>9.2</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Setting</w:t>
            </w:r>
            <w:r w:rsidR="00AA2DC6">
              <w:rPr>
                <w:noProof/>
                <w:webHidden/>
              </w:rPr>
              <w:tab/>
            </w:r>
            <w:r w:rsidR="00AA2DC6">
              <w:rPr>
                <w:noProof/>
                <w:webHidden/>
              </w:rPr>
              <w:fldChar w:fldCharType="begin"/>
            </w:r>
            <w:r w:rsidR="00AA2DC6">
              <w:rPr>
                <w:noProof/>
                <w:webHidden/>
              </w:rPr>
              <w:instrText xml:space="preserve"> PAGEREF _Toc40861132 \h </w:instrText>
            </w:r>
            <w:r w:rsidR="00AA2DC6">
              <w:rPr>
                <w:noProof/>
                <w:webHidden/>
              </w:rPr>
            </w:r>
            <w:r w:rsidR="00AA2DC6">
              <w:rPr>
                <w:noProof/>
                <w:webHidden/>
              </w:rPr>
              <w:fldChar w:fldCharType="separate"/>
            </w:r>
            <w:r w:rsidR="00AA2DC6">
              <w:rPr>
                <w:noProof/>
                <w:webHidden/>
              </w:rPr>
              <w:t>14</w:t>
            </w:r>
            <w:r w:rsidR="00AA2DC6">
              <w:rPr>
                <w:noProof/>
                <w:webHidden/>
              </w:rPr>
              <w:fldChar w:fldCharType="end"/>
            </w:r>
          </w:hyperlink>
        </w:p>
        <w:p w14:paraId="4C0E811C" w14:textId="1C651271" w:rsidR="00AA2DC6" w:rsidRDefault="00DF67AD">
          <w:pPr>
            <w:pStyle w:val="TOC3"/>
            <w:rPr>
              <w:rFonts w:asciiTheme="minorHAnsi" w:eastAsiaTheme="minorEastAsia" w:hAnsiTheme="minorHAnsi" w:cstheme="minorBidi"/>
              <w:noProof/>
              <w:sz w:val="22"/>
              <w:szCs w:val="22"/>
              <w:lang w:val="es-ES" w:eastAsia="es-ES"/>
            </w:rPr>
          </w:pPr>
          <w:hyperlink w:anchor="_Toc40861133" w:history="1">
            <w:r w:rsidR="00AA2DC6" w:rsidRPr="003A70F8">
              <w:rPr>
                <w:rStyle w:val="Hyperlink"/>
                <w:noProof/>
              </w:rPr>
              <w:t>9.2.1</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Study population</w:t>
            </w:r>
            <w:r w:rsidR="00AA2DC6">
              <w:rPr>
                <w:noProof/>
                <w:webHidden/>
              </w:rPr>
              <w:tab/>
            </w:r>
            <w:r w:rsidR="00AA2DC6">
              <w:rPr>
                <w:noProof/>
                <w:webHidden/>
              </w:rPr>
              <w:fldChar w:fldCharType="begin"/>
            </w:r>
            <w:r w:rsidR="00AA2DC6">
              <w:rPr>
                <w:noProof/>
                <w:webHidden/>
              </w:rPr>
              <w:instrText xml:space="preserve"> PAGEREF _Toc40861133 \h </w:instrText>
            </w:r>
            <w:r w:rsidR="00AA2DC6">
              <w:rPr>
                <w:noProof/>
                <w:webHidden/>
              </w:rPr>
            </w:r>
            <w:r w:rsidR="00AA2DC6">
              <w:rPr>
                <w:noProof/>
                <w:webHidden/>
              </w:rPr>
              <w:fldChar w:fldCharType="separate"/>
            </w:r>
            <w:r w:rsidR="00AA2DC6">
              <w:rPr>
                <w:noProof/>
                <w:webHidden/>
              </w:rPr>
              <w:t>15</w:t>
            </w:r>
            <w:r w:rsidR="00AA2DC6">
              <w:rPr>
                <w:noProof/>
                <w:webHidden/>
              </w:rPr>
              <w:fldChar w:fldCharType="end"/>
            </w:r>
          </w:hyperlink>
        </w:p>
        <w:p w14:paraId="637BE064" w14:textId="11A40B69" w:rsidR="00AA2DC6" w:rsidRDefault="00DF67AD">
          <w:pPr>
            <w:pStyle w:val="TOC3"/>
            <w:rPr>
              <w:rFonts w:asciiTheme="minorHAnsi" w:eastAsiaTheme="minorEastAsia" w:hAnsiTheme="minorHAnsi" w:cstheme="minorBidi"/>
              <w:noProof/>
              <w:sz w:val="22"/>
              <w:szCs w:val="22"/>
              <w:lang w:val="es-ES" w:eastAsia="es-ES"/>
            </w:rPr>
          </w:pPr>
          <w:hyperlink w:anchor="_Toc40861134" w:history="1">
            <w:r w:rsidR="00AA2DC6" w:rsidRPr="003A70F8">
              <w:rPr>
                <w:rStyle w:val="Hyperlink"/>
                <w:noProof/>
              </w:rPr>
              <w:t>9.2.2</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Study time frame</w:t>
            </w:r>
            <w:r w:rsidR="00AA2DC6">
              <w:rPr>
                <w:noProof/>
                <w:webHidden/>
              </w:rPr>
              <w:tab/>
            </w:r>
            <w:r w:rsidR="00AA2DC6">
              <w:rPr>
                <w:noProof/>
                <w:webHidden/>
              </w:rPr>
              <w:fldChar w:fldCharType="begin"/>
            </w:r>
            <w:r w:rsidR="00AA2DC6">
              <w:rPr>
                <w:noProof/>
                <w:webHidden/>
              </w:rPr>
              <w:instrText xml:space="preserve"> PAGEREF _Toc40861134 \h </w:instrText>
            </w:r>
            <w:r w:rsidR="00AA2DC6">
              <w:rPr>
                <w:noProof/>
                <w:webHidden/>
              </w:rPr>
            </w:r>
            <w:r w:rsidR="00AA2DC6">
              <w:rPr>
                <w:noProof/>
                <w:webHidden/>
              </w:rPr>
              <w:fldChar w:fldCharType="separate"/>
            </w:r>
            <w:r w:rsidR="00AA2DC6">
              <w:rPr>
                <w:noProof/>
                <w:webHidden/>
              </w:rPr>
              <w:t>17</w:t>
            </w:r>
            <w:r w:rsidR="00AA2DC6">
              <w:rPr>
                <w:noProof/>
                <w:webHidden/>
              </w:rPr>
              <w:fldChar w:fldCharType="end"/>
            </w:r>
          </w:hyperlink>
        </w:p>
        <w:p w14:paraId="225C58A3" w14:textId="3A8AB46B" w:rsidR="00AA2DC6" w:rsidRDefault="00DF67AD">
          <w:pPr>
            <w:pStyle w:val="TOC3"/>
            <w:rPr>
              <w:rFonts w:asciiTheme="minorHAnsi" w:eastAsiaTheme="minorEastAsia" w:hAnsiTheme="minorHAnsi" w:cstheme="minorBidi"/>
              <w:noProof/>
              <w:sz w:val="22"/>
              <w:szCs w:val="22"/>
              <w:lang w:val="es-ES" w:eastAsia="es-ES"/>
            </w:rPr>
          </w:pPr>
          <w:hyperlink w:anchor="_Toc40861135" w:history="1">
            <w:r w:rsidR="00AA2DC6" w:rsidRPr="003A70F8">
              <w:rPr>
                <w:rStyle w:val="Hyperlink"/>
                <w:noProof/>
              </w:rPr>
              <w:t>9.2.3</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Selection criteria</w:t>
            </w:r>
            <w:r w:rsidR="00AA2DC6">
              <w:rPr>
                <w:noProof/>
                <w:webHidden/>
              </w:rPr>
              <w:tab/>
            </w:r>
            <w:r w:rsidR="00AA2DC6">
              <w:rPr>
                <w:noProof/>
                <w:webHidden/>
              </w:rPr>
              <w:fldChar w:fldCharType="begin"/>
            </w:r>
            <w:r w:rsidR="00AA2DC6">
              <w:rPr>
                <w:noProof/>
                <w:webHidden/>
              </w:rPr>
              <w:instrText xml:space="preserve"> PAGEREF _Toc40861135 \h </w:instrText>
            </w:r>
            <w:r w:rsidR="00AA2DC6">
              <w:rPr>
                <w:noProof/>
                <w:webHidden/>
              </w:rPr>
            </w:r>
            <w:r w:rsidR="00AA2DC6">
              <w:rPr>
                <w:noProof/>
                <w:webHidden/>
              </w:rPr>
              <w:fldChar w:fldCharType="separate"/>
            </w:r>
            <w:r w:rsidR="00AA2DC6">
              <w:rPr>
                <w:noProof/>
                <w:webHidden/>
              </w:rPr>
              <w:t>18</w:t>
            </w:r>
            <w:r w:rsidR="00AA2DC6">
              <w:rPr>
                <w:noProof/>
                <w:webHidden/>
              </w:rPr>
              <w:fldChar w:fldCharType="end"/>
            </w:r>
          </w:hyperlink>
        </w:p>
        <w:p w14:paraId="4BC125CD" w14:textId="5D41CCE3" w:rsidR="00AA2DC6" w:rsidRDefault="00DF67AD">
          <w:pPr>
            <w:pStyle w:val="TOC3"/>
            <w:rPr>
              <w:rFonts w:asciiTheme="minorHAnsi" w:eastAsiaTheme="minorEastAsia" w:hAnsiTheme="minorHAnsi" w:cstheme="minorBidi"/>
              <w:noProof/>
              <w:sz w:val="22"/>
              <w:szCs w:val="22"/>
              <w:lang w:val="es-ES" w:eastAsia="es-ES"/>
            </w:rPr>
          </w:pPr>
          <w:hyperlink w:anchor="_Toc40861136" w:history="1">
            <w:r w:rsidR="00AA2DC6" w:rsidRPr="003A70F8">
              <w:rPr>
                <w:rStyle w:val="Hyperlink"/>
                <w:noProof/>
              </w:rPr>
              <w:t>9.2.4</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Representativeness</w:t>
            </w:r>
            <w:r w:rsidR="00AA2DC6">
              <w:rPr>
                <w:noProof/>
                <w:webHidden/>
              </w:rPr>
              <w:tab/>
            </w:r>
            <w:r w:rsidR="00AA2DC6">
              <w:rPr>
                <w:noProof/>
                <w:webHidden/>
              </w:rPr>
              <w:fldChar w:fldCharType="begin"/>
            </w:r>
            <w:r w:rsidR="00AA2DC6">
              <w:rPr>
                <w:noProof/>
                <w:webHidden/>
              </w:rPr>
              <w:instrText xml:space="preserve"> PAGEREF _Toc40861136 \h </w:instrText>
            </w:r>
            <w:r w:rsidR="00AA2DC6">
              <w:rPr>
                <w:noProof/>
                <w:webHidden/>
              </w:rPr>
            </w:r>
            <w:r w:rsidR="00AA2DC6">
              <w:rPr>
                <w:noProof/>
                <w:webHidden/>
              </w:rPr>
              <w:fldChar w:fldCharType="separate"/>
            </w:r>
            <w:r w:rsidR="00AA2DC6">
              <w:rPr>
                <w:noProof/>
                <w:webHidden/>
              </w:rPr>
              <w:t>18</w:t>
            </w:r>
            <w:r w:rsidR="00AA2DC6">
              <w:rPr>
                <w:noProof/>
                <w:webHidden/>
              </w:rPr>
              <w:fldChar w:fldCharType="end"/>
            </w:r>
          </w:hyperlink>
        </w:p>
        <w:p w14:paraId="4BD41957" w14:textId="06013FC8" w:rsidR="00AA2DC6" w:rsidRDefault="00DF67AD">
          <w:pPr>
            <w:pStyle w:val="TOC2"/>
            <w:rPr>
              <w:rFonts w:asciiTheme="minorHAnsi" w:eastAsiaTheme="minorEastAsia" w:hAnsiTheme="minorHAnsi" w:cstheme="minorBidi"/>
              <w:noProof/>
              <w:sz w:val="22"/>
              <w:szCs w:val="22"/>
              <w:lang w:val="es-ES" w:eastAsia="es-ES"/>
            </w:rPr>
          </w:pPr>
          <w:hyperlink w:anchor="_Toc40861137" w:history="1">
            <w:r w:rsidR="00AA2DC6" w:rsidRPr="003A70F8">
              <w:rPr>
                <w:rStyle w:val="Hyperlink"/>
                <w:noProof/>
              </w:rPr>
              <w:t>9.3</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Variables</w:t>
            </w:r>
            <w:r w:rsidR="00AA2DC6">
              <w:rPr>
                <w:noProof/>
                <w:webHidden/>
              </w:rPr>
              <w:tab/>
            </w:r>
            <w:r w:rsidR="00AA2DC6">
              <w:rPr>
                <w:noProof/>
                <w:webHidden/>
              </w:rPr>
              <w:fldChar w:fldCharType="begin"/>
            </w:r>
            <w:r w:rsidR="00AA2DC6">
              <w:rPr>
                <w:noProof/>
                <w:webHidden/>
              </w:rPr>
              <w:instrText xml:space="preserve"> PAGEREF _Toc40861137 \h </w:instrText>
            </w:r>
            <w:r w:rsidR="00AA2DC6">
              <w:rPr>
                <w:noProof/>
                <w:webHidden/>
              </w:rPr>
            </w:r>
            <w:r w:rsidR="00AA2DC6">
              <w:rPr>
                <w:noProof/>
                <w:webHidden/>
              </w:rPr>
              <w:fldChar w:fldCharType="separate"/>
            </w:r>
            <w:r w:rsidR="00AA2DC6">
              <w:rPr>
                <w:noProof/>
                <w:webHidden/>
              </w:rPr>
              <w:t>19</w:t>
            </w:r>
            <w:r w:rsidR="00AA2DC6">
              <w:rPr>
                <w:noProof/>
                <w:webHidden/>
              </w:rPr>
              <w:fldChar w:fldCharType="end"/>
            </w:r>
          </w:hyperlink>
        </w:p>
        <w:p w14:paraId="22DCFFB7" w14:textId="234BB299" w:rsidR="00AA2DC6" w:rsidRDefault="00DF67AD">
          <w:pPr>
            <w:pStyle w:val="TOC3"/>
            <w:rPr>
              <w:rFonts w:asciiTheme="minorHAnsi" w:eastAsiaTheme="minorEastAsia" w:hAnsiTheme="minorHAnsi" w:cstheme="minorBidi"/>
              <w:noProof/>
              <w:sz w:val="22"/>
              <w:szCs w:val="22"/>
              <w:lang w:val="es-ES" w:eastAsia="es-ES"/>
            </w:rPr>
          </w:pPr>
          <w:hyperlink w:anchor="_Toc40861138" w:history="1">
            <w:r w:rsidR="00AA2DC6" w:rsidRPr="003A70F8">
              <w:rPr>
                <w:rStyle w:val="Hyperlink"/>
                <w:noProof/>
              </w:rPr>
              <w:t>9.3.1</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Target cohort definition</w:t>
            </w:r>
            <w:r w:rsidR="00AA2DC6">
              <w:rPr>
                <w:noProof/>
                <w:webHidden/>
              </w:rPr>
              <w:tab/>
            </w:r>
            <w:r w:rsidR="00AA2DC6">
              <w:rPr>
                <w:noProof/>
                <w:webHidden/>
              </w:rPr>
              <w:fldChar w:fldCharType="begin"/>
            </w:r>
            <w:r w:rsidR="00AA2DC6">
              <w:rPr>
                <w:noProof/>
                <w:webHidden/>
              </w:rPr>
              <w:instrText xml:space="preserve"> PAGEREF _Toc40861138 \h </w:instrText>
            </w:r>
            <w:r w:rsidR="00AA2DC6">
              <w:rPr>
                <w:noProof/>
                <w:webHidden/>
              </w:rPr>
            </w:r>
            <w:r w:rsidR="00AA2DC6">
              <w:rPr>
                <w:noProof/>
                <w:webHidden/>
              </w:rPr>
              <w:fldChar w:fldCharType="separate"/>
            </w:r>
            <w:r w:rsidR="00AA2DC6">
              <w:rPr>
                <w:noProof/>
                <w:webHidden/>
              </w:rPr>
              <w:t>19</w:t>
            </w:r>
            <w:r w:rsidR="00AA2DC6">
              <w:rPr>
                <w:noProof/>
                <w:webHidden/>
              </w:rPr>
              <w:fldChar w:fldCharType="end"/>
            </w:r>
          </w:hyperlink>
        </w:p>
        <w:p w14:paraId="134AD28B" w14:textId="118D5F9D" w:rsidR="00AA2DC6" w:rsidRDefault="00DF67AD">
          <w:pPr>
            <w:pStyle w:val="TOC3"/>
            <w:rPr>
              <w:rFonts w:asciiTheme="minorHAnsi" w:eastAsiaTheme="minorEastAsia" w:hAnsiTheme="minorHAnsi" w:cstheme="minorBidi"/>
              <w:noProof/>
              <w:sz w:val="22"/>
              <w:szCs w:val="22"/>
              <w:lang w:val="es-ES" w:eastAsia="es-ES"/>
            </w:rPr>
          </w:pPr>
          <w:hyperlink w:anchor="_Toc40861139" w:history="1">
            <w:r w:rsidR="00AA2DC6" w:rsidRPr="003A70F8">
              <w:rPr>
                <w:rStyle w:val="Hyperlink"/>
                <w:noProof/>
              </w:rPr>
              <w:t>9.3.2</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Outcome cohorts definition</w:t>
            </w:r>
            <w:r w:rsidR="00AA2DC6">
              <w:rPr>
                <w:noProof/>
                <w:webHidden/>
              </w:rPr>
              <w:tab/>
            </w:r>
            <w:r w:rsidR="00AA2DC6">
              <w:rPr>
                <w:noProof/>
                <w:webHidden/>
              </w:rPr>
              <w:fldChar w:fldCharType="begin"/>
            </w:r>
            <w:r w:rsidR="00AA2DC6">
              <w:rPr>
                <w:noProof/>
                <w:webHidden/>
              </w:rPr>
              <w:instrText xml:space="preserve"> PAGEREF _Toc40861139 \h </w:instrText>
            </w:r>
            <w:r w:rsidR="00AA2DC6">
              <w:rPr>
                <w:noProof/>
                <w:webHidden/>
              </w:rPr>
            </w:r>
            <w:r w:rsidR="00AA2DC6">
              <w:rPr>
                <w:noProof/>
                <w:webHidden/>
              </w:rPr>
              <w:fldChar w:fldCharType="separate"/>
            </w:r>
            <w:r w:rsidR="00AA2DC6">
              <w:rPr>
                <w:noProof/>
                <w:webHidden/>
              </w:rPr>
              <w:t>19</w:t>
            </w:r>
            <w:r w:rsidR="00AA2DC6">
              <w:rPr>
                <w:noProof/>
                <w:webHidden/>
              </w:rPr>
              <w:fldChar w:fldCharType="end"/>
            </w:r>
          </w:hyperlink>
        </w:p>
        <w:p w14:paraId="387BE7C7" w14:textId="5183C151" w:rsidR="00AA2DC6" w:rsidRDefault="00DF67AD">
          <w:pPr>
            <w:pStyle w:val="TOC3"/>
            <w:rPr>
              <w:rFonts w:asciiTheme="minorHAnsi" w:eastAsiaTheme="minorEastAsia" w:hAnsiTheme="minorHAnsi" w:cstheme="minorBidi"/>
              <w:noProof/>
              <w:sz w:val="22"/>
              <w:szCs w:val="22"/>
              <w:lang w:val="es-ES" w:eastAsia="es-ES"/>
            </w:rPr>
          </w:pPr>
          <w:hyperlink w:anchor="_Toc40861140" w:history="1">
            <w:r w:rsidR="00AA2DC6" w:rsidRPr="003A70F8">
              <w:rPr>
                <w:rStyle w:val="Hyperlink"/>
                <w:noProof/>
              </w:rPr>
              <w:t>9.3.3</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Covariate definition</w:t>
            </w:r>
            <w:r w:rsidR="00AA2DC6">
              <w:rPr>
                <w:noProof/>
                <w:webHidden/>
              </w:rPr>
              <w:tab/>
            </w:r>
            <w:r w:rsidR="00AA2DC6">
              <w:rPr>
                <w:noProof/>
                <w:webHidden/>
              </w:rPr>
              <w:fldChar w:fldCharType="begin"/>
            </w:r>
            <w:r w:rsidR="00AA2DC6">
              <w:rPr>
                <w:noProof/>
                <w:webHidden/>
              </w:rPr>
              <w:instrText xml:space="preserve"> PAGEREF _Toc40861140 \h </w:instrText>
            </w:r>
            <w:r w:rsidR="00AA2DC6">
              <w:rPr>
                <w:noProof/>
                <w:webHidden/>
              </w:rPr>
            </w:r>
            <w:r w:rsidR="00AA2DC6">
              <w:rPr>
                <w:noProof/>
                <w:webHidden/>
              </w:rPr>
              <w:fldChar w:fldCharType="separate"/>
            </w:r>
            <w:r w:rsidR="00AA2DC6">
              <w:rPr>
                <w:noProof/>
                <w:webHidden/>
              </w:rPr>
              <w:t>106</w:t>
            </w:r>
            <w:r w:rsidR="00AA2DC6">
              <w:rPr>
                <w:noProof/>
                <w:webHidden/>
              </w:rPr>
              <w:fldChar w:fldCharType="end"/>
            </w:r>
          </w:hyperlink>
        </w:p>
        <w:p w14:paraId="04778980" w14:textId="7C51D44C" w:rsidR="00AA2DC6" w:rsidRDefault="00DF67AD">
          <w:pPr>
            <w:pStyle w:val="TOC2"/>
            <w:rPr>
              <w:rFonts w:asciiTheme="minorHAnsi" w:eastAsiaTheme="minorEastAsia" w:hAnsiTheme="minorHAnsi" w:cstheme="minorBidi"/>
              <w:noProof/>
              <w:sz w:val="22"/>
              <w:szCs w:val="22"/>
              <w:lang w:val="es-ES" w:eastAsia="es-ES"/>
            </w:rPr>
          </w:pPr>
          <w:hyperlink w:anchor="_Toc40861141" w:history="1">
            <w:r w:rsidR="00AA2DC6" w:rsidRPr="003A70F8">
              <w:rPr>
                <w:rStyle w:val="Hyperlink"/>
                <w:noProof/>
              </w:rPr>
              <w:t>9.4</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Data sources</w:t>
            </w:r>
            <w:r w:rsidR="00AA2DC6">
              <w:rPr>
                <w:noProof/>
                <w:webHidden/>
              </w:rPr>
              <w:tab/>
            </w:r>
            <w:r w:rsidR="00AA2DC6">
              <w:rPr>
                <w:noProof/>
                <w:webHidden/>
              </w:rPr>
              <w:fldChar w:fldCharType="begin"/>
            </w:r>
            <w:r w:rsidR="00AA2DC6">
              <w:rPr>
                <w:noProof/>
                <w:webHidden/>
              </w:rPr>
              <w:instrText xml:space="preserve"> PAGEREF _Toc40861141 \h </w:instrText>
            </w:r>
            <w:r w:rsidR="00AA2DC6">
              <w:rPr>
                <w:noProof/>
                <w:webHidden/>
              </w:rPr>
            </w:r>
            <w:r w:rsidR="00AA2DC6">
              <w:rPr>
                <w:noProof/>
                <w:webHidden/>
              </w:rPr>
              <w:fldChar w:fldCharType="separate"/>
            </w:r>
            <w:r w:rsidR="00AA2DC6">
              <w:rPr>
                <w:noProof/>
                <w:webHidden/>
              </w:rPr>
              <w:t>106</w:t>
            </w:r>
            <w:r w:rsidR="00AA2DC6">
              <w:rPr>
                <w:noProof/>
                <w:webHidden/>
              </w:rPr>
              <w:fldChar w:fldCharType="end"/>
            </w:r>
          </w:hyperlink>
        </w:p>
        <w:p w14:paraId="78E29C8F" w14:textId="3ABB9784" w:rsidR="00AA2DC6" w:rsidRDefault="00DF67AD">
          <w:pPr>
            <w:pStyle w:val="TOC2"/>
            <w:rPr>
              <w:rFonts w:asciiTheme="minorHAnsi" w:eastAsiaTheme="minorEastAsia" w:hAnsiTheme="minorHAnsi" w:cstheme="minorBidi"/>
              <w:noProof/>
              <w:sz w:val="22"/>
              <w:szCs w:val="22"/>
              <w:lang w:val="es-ES" w:eastAsia="es-ES"/>
            </w:rPr>
          </w:pPr>
          <w:hyperlink w:anchor="_Toc40861142" w:history="1">
            <w:r w:rsidR="00AA2DC6" w:rsidRPr="003A70F8">
              <w:rPr>
                <w:rStyle w:val="Hyperlink"/>
                <w:noProof/>
              </w:rPr>
              <w:t>9.5</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Study size</w:t>
            </w:r>
            <w:r w:rsidR="00AA2DC6">
              <w:rPr>
                <w:noProof/>
                <w:webHidden/>
              </w:rPr>
              <w:tab/>
            </w:r>
            <w:r w:rsidR="00AA2DC6">
              <w:rPr>
                <w:noProof/>
                <w:webHidden/>
              </w:rPr>
              <w:fldChar w:fldCharType="begin"/>
            </w:r>
            <w:r w:rsidR="00AA2DC6">
              <w:rPr>
                <w:noProof/>
                <w:webHidden/>
              </w:rPr>
              <w:instrText xml:space="preserve"> PAGEREF _Toc40861142 \h </w:instrText>
            </w:r>
            <w:r w:rsidR="00AA2DC6">
              <w:rPr>
                <w:noProof/>
                <w:webHidden/>
              </w:rPr>
            </w:r>
            <w:r w:rsidR="00AA2DC6">
              <w:rPr>
                <w:noProof/>
                <w:webHidden/>
              </w:rPr>
              <w:fldChar w:fldCharType="separate"/>
            </w:r>
            <w:r w:rsidR="00AA2DC6">
              <w:rPr>
                <w:noProof/>
                <w:webHidden/>
              </w:rPr>
              <w:t>109</w:t>
            </w:r>
            <w:r w:rsidR="00AA2DC6">
              <w:rPr>
                <w:noProof/>
                <w:webHidden/>
              </w:rPr>
              <w:fldChar w:fldCharType="end"/>
            </w:r>
          </w:hyperlink>
        </w:p>
        <w:p w14:paraId="289D0878" w14:textId="7F46886C" w:rsidR="00AA2DC6" w:rsidRDefault="00DF67AD">
          <w:pPr>
            <w:pStyle w:val="TOC2"/>
            <w:rPr>
              <w:rFonts w:asciiTheme="minorHAnsi" w:eastAsiaTheme="minorEastAsia" w:hAnsiTheme="minorHAnsi" w:cstheme="minorBidi"/>
              <w:noProof/>
              <w:sz w:val="22"/>
              <w:szCs w:val="22"/>
              <w:lang w:val="es-ES" w:eastAsia="es-ES"/>
            </w:rPr>
          </w:pPr>
          <w:hyperlink w:anchor="_Toc40861143" w:history="1">
            <w:r w:rsidR="00AA2DC6" w:rsidRPr="003A70F8">
              <w:rPr>
                <w:rStyle w:val="Hyperlink"/>
                <w:noProof/>
              </w:rPr>
              <w:t>9.6</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Data management</w:t>
            </w:r>
            <w:r w:rsidR="00AA2DC6">
              <w:rPr>
                <w:noProof/>
                <w:webHidden/>
              </w:rPr>
              <w:tab/>
            </w:r>
            <w:r w:rsidR="00AA2DC6">
              <w:rPr>
                <w:noProof/>
                <w:webHidden/>
              </w:rPr>
              <w:fldChar w:fldCharType="begin"/>
            </w:r>
            <w:r w:rsidR="00AA2DC6">
              <w:rPr>
                <w:noProof/>
                <w:webHidden/>
              </w:rPr>
              <w:instrText xml:space="preserve"> PAGEREF _Toc40861143 \h </w:instrText>
            </w:r>
            <w:r w:rsidR="00AA2DC6">
              <w:rPr>
                <w:noProof/>
                <w:webHidden/>
              </w:rPr>
            </w:r>
            <w:r w:rsidR="00AA2DC6">
              <w:rPr>
                <w:noProof/>
                <w:webHidden/>
              </w:rPr>
              <w:fldChar w:fldCharType="separate"/>
            </w:r>
            <w:r w:rsidR="00AA2DC6">
              <w:rPr>
                <w:noProof/>
                <w:webHidden/>
              </w:rPr>
              <w:t>109</w:t>
            </w:r>
            <w:r w:rsidR="00AA2DC6">
              <w:rPr>
                <w:noProof/>
                <w:webHidden/>
              </w:rPr>
              <w:fldChar w:fldCharType="end"/>
            </w:r>
          </w:hyperlink>
        </w:p>
        <w:p w14:paraId="2B5ABA70" w14:textId="66148423" w:rsidR="00AA2DC6" w:rsidRDefault="00DF67AD">
          <w:pPr>
            <w:pStyle w:val="TOC2"/>
            <w:rPr>
              <w:rFonts w:asciiTheme="minorHAnsi" w:eastAsiaTheme="minorEastAsia" w:hAnsiTheme="minorHAnsi" w:cstheme="minorBidi"/>
              <w:noProof/>
              <w:sz w:val="22"/>
              <w:szCs w:val="22"/>
              <w:lang w:val="es-ES" w:eastAsia="es-ES"/>
            </w:rPr>
          </w:pPr>
          <w:hyperlink w:anchor="_Toc40861144" w:history="1">
            <w:r w:rsidR="00AA2DC6" w:rsidRPr="003A70F8">
              <w:rPr>
                <w:rStyle w:val="Hyperlink"/>
                <w:noProof/>
              </w:rPr>
              <w:t>9.7</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Data analysis</w:t>
            </w:r>
            <w:r w:rsidR="00AA2DC6">
              <w:rPr>
                <w:noProof/>
                <w:webHidden/>
              </w:rPr>
              <w:tab/>
            </w:r>
            <w:r w:rsidR="00AA2DC6">
              <w:rPr>
                <w:noProof/>
                <w:webHidden/>
              </w:rPr>
              <w:fldChar w:fldCharType="begin"/>
            </w:r>
            <w:r w:rsidR="00AA2DC6">
              <w:rPr>
                <w:noProof/>
                <w:webHidden/>
              </w:rPr>
              <w:instrText xml:space="preserve"> PAGEREF _Toc40861144 \h </w:instrText>
            </w:r>
            <w:r w:rsidR="00AA2DC6">
              <w:rPr>
                <w:noProof/>
                <w:webHidden/>
              </w:rPr>
            </w:r>
            <w:r w:rsidR="00AA2DC6">
              <w:rPr>
                <w:noProof/>
                <w:webHidden/>
              </w:rPr>
              <w:fldChar w:fldCharType="separate"/>
            </w:r>
            <w:r w:rsidR="00AA2DC6">
              <w:rPr>
                <w:noProof/>
                <w:webHidden/>
              </w:rPr>
              <w:t>110</w:t>
            </w:r>
            <w:r w:rsidR="00AA2DC6">
              <w:rPr>
                <w:noProof/>
                <w:webHidden/>
              </w:rPr>
              <w:fldChar w:fldCharType="end"/>
            </w:r>
          </w:hyperlink>
        </w:p>
        <w:p w14:paraId="52AF222B" w14:textId="08420FBD" w:rsidR="00AA2DC6" w:rsidRDefault="00DF67AD">
          <w:pPr>
            <w:pStyle w:val="TOC2"/>
            <w:rPr>
              <w:rFonts w:asciiTheme="minorHAnsi" w:eastAsiaTheme="minorEastAsia" w:hAnsiTheme="minorHAnsi" w:cstheme="minorBidi"/>
              <w:noProof/>
              <w:sz w:val="22"/>
              <w:szCs w:val="22"/>
              <w:lang w:val="es-ES" w:eastAsia="es-ES"/>
            </w:rPr>
          </w:pPr>
          <w:hyperlink w:anchor="_Toc40861145" w:history="1">
            <w:r w:rsidR="00AA2DC6" w:rsidRPr="003A70F8">
              <w:rPr>
                <w:rStyle w:val="Hyperlink"/>
                <w:noProof/>
              </w:rPr>
              <w:t>9.8</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Quality control</w:t>
            </w:r>
            <w:r w:rsidR="00AA2DC6">
              <w:rPr>
                <w:noProof/>
                <w:webHidden/>
              </w:rPr>
              <w:tab/>
            </w:r>
            <w:r w:rsidR="00AA2DC6">
              <w:rPr>
                <w:noProof/>
                <w:webHidden/>
              </w:rPr>
              <w:fldChar w:fldCharType="begin"/>
            </w:r>
            <w:r w:rsidR="00AA2DC6">
              <w:rPr>
                <w:noProof/>
                <w:webHidden/>
              </w:rPr>
              <w:instrText xml:space="preserve"> PAGEREF _Toc40861145 \h </w:instrText>
            </w:r>
            <w:r w:rsidR="00AA2DC6">
              <w:rPr>
                <w:noProof/>
                <w:webHidden/>
              </w:rPr>
            </w:r>
            <w:r w:rsidR="00AA2DC6">
              <w:rPr>
                <w:noProof/>
                <w:webHidden/>
              </w:rPr>
              <w:fldChar w:fldCharType="separate"/>
            </w:r>
            <w:r w:rsidR="00AA2DC6">
              <w:rPr>
                <w:noProof/>
                <w:webHidden/>
              </w:rPr>
              <w:t>110</w:t>
            </w:r>
            <w:r w:rsidR="00AA2DC6">
              <w:rPr>
                <w:noProof/>
                <w:webHidden/>
              </w:rPr>
              <w:fldChar w:fldCharType="end"/>
            </w:r>
          </w:hyperlink>
        </w:p>
        <w:p w14:paraId="23BEB067" w14:textId="06DE653B" w:rsidR="00AA2DC6" w:rsidRDefault="00DF67AD">
          <w:pPr>
            <w:pStyle w:val="TOC2"/>
            <w:rPr>
              <w:rFonts w:asciiTheme="minorHAnsi" w:eastAsiaTheme="minorEastAsia" w:hAnsiTheme="minorHAnsi" w:cstheme="minorBidi"/>
              <w:noProof/>
              <w:sz w:val="22"/>
              <w:szCs w:val="22"/>
              <w:lang w:val="es-ES" w:eastAsia="es-ES"/>
            </w:rPr>
          </w:pPr>
          <w:hyperlink w:anchor="_Toc40861146" w:history="1">
            <w:r w:rsidR="00AA2DC6" w:rsidRPr="003A70F8">
              <w:rPr>
                <w:rStyle w:val="Hyperlink"/>
                <w:noProof/>
              </w:rPr>
              <w:t>9.9</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Limitations of the research methods</w:t>
            </w:r>
            <w:r w:rsidR="00AA2DC6">
              <w:rPr>
                <w:noProof/>
                <w:webHidden/>
              </w:rPr>
              <w:tab/>
            </w:r>
            <w:r w:rsidR="00AA2DC6">
              <w:rPr>
                <w:noProof/>
                <w:webHidden/>
              </w:rPr>
              <w:fldChar w:fldCharType="begin"/>
            </w:r>
            <w:r w:rsidR="00AA2DC6">
              <w:rPr>
                <w:noProof/>
                <w:webHidden/>
              </w:rPr>
              <w:instrText xml:space="preserve"> PAGEREF _Toc40861146 \h </w:instrText>
            </w:r>
            <w:r w:rsidR="00AA2DC6">
              <w:rPr>
                <w:noProof/>
                <w:webHidden/>
              </w:rPr>
            </w:r>
            <w:r w:rsidR="00AA2DC6">
              <w:rPr>
                <w:noProof/>
                <w:webHidden/>
              </w:rPr>
              <w:fldChar w:fldCharType="separate"/>
            </w:r>
            <w:r w:rsidR="00AA2DC6">
              <w:rPr>
                <w:noProof/>
                <w:webHidden/>
              </w:rPr>
              <w:t>110</w:t>
            </w:r>
            <w:r w:rsidR="00AA2DC6">
              <w:rPr>
                <w:noProof/>
                <w:webHidden/>
              </w:rPr>
              <w:fldChar w:fldCharType="end"/>
            </w:r>
          </w:hyperlink>
        </w:p>
        <w:p w14:paraId="65821EA8" w14:textId="649C601D" w:rsidR="00AA2DC6" w:rsidRDefault="00DF67AD">
          <w:pPr>
            <w:pStyle w:val="TOC2"/>
            <w:rPr>
              <w:rFonts w:asciiTheme="minorHAnsi" w:eastAsiaTheme="minorEastAsia" w:hAnsiTheme="minorHAnsi" w:cstheme="minorBidi"/>
              <w:noProof/>
              <w:sz w:val="22"/>
              <w:szCs w:val="22"/>
              <w:lang w:val="es-ES" w:eastAsia="es-ES"/>
            </w:rPr>
          </w:pPr>
          <w:hyperlink w:anchor="_Toc40861147" w:history="1">
            <w:r w:rsidR="00AA2DC6" w:rsidRPr="003A70F8">
              <w:rPr>
                <w:rStyle w:val="Hyperlink"/>
                <w:noProof/>
              </w:rPr>
              <w:t>9.10</w:t>
            </w:r>
            <w:r w:rsidR="00AA2DC6">
              <w:rPr>
                <w:rFonts w:asciiTheme="minorHAnsi" w:eastAsiaTheme="minorEastAsia" w:hAnsiTheme="minorHAnsi" w:cstheme="minorBidi"/>
                <w:noProof/>
                <w:sz w:val="22"/>
                <w:szCs w:val="22"/>
                <w:lang w:val="es-ES" w:eastAsia="es-ES"/>
              </w:rPr>
              <w:tab/>
            </w:r>
            <w:r w:rsidR="00AA2DC6" w:rsidRPr="003A70F8">
              <w:rPr>
                <w:rStyle w:val="Hyperlink"/>
                <w:noProof/>
              </w:rPr>
              <w:t>Other aspects</w:t>
            </w:r>
            <w:r w:rsidR="00AA2DC6">
              <w:rPr>
                <w:noProof/>
                <w:webHidden/>
              </w:rPr>
              <w:tab/>
            </w:r>
            <w:r w:rsidR="00AA2DC6">
              <w:rPr>
                <w:noProof/>
                <w:webHidden/>
              </w:rPr>
              <w:fldChar w:fldCharType="begin"/>
            </w:r>
            <w:r w:rsidR="00AA2DC6">
              <w:rPr>
                <w:noProof/>
                <w:webHidden/>
              </w:rPr>
              <w:instrText xml:space="preserve"> PAGEREF _Toc40861147 \h </w:instrText>
            </w:r>
            <w:r w:rsidR="00AA2DC6">
              <w:rPr>
                <w:noProof/>
                <w:webHidden/>
              </w:rPr>
            </w:r>
            <w:r w:rsidR="00AA2DC6">
              <w:rPr>
                <w:noProof/>
                <w:webHidden/>
              </w:rPr>
              <w:fldChar w:fldCharType="separate"/>
            </w:r>
            <w:r w:rsidR="00AA2DC6">
              <w:rPr>
                <w:noProof/>
                <w:webHidden/>
              </w:rPr>
              <w:t>111</w:t>
            </w:r>
            <w:r w:rsidR="00AA2DC6">
              <w:rPr>
                <w:noProof/>
                <w:webHidden/>
              </w:rPr>
              <w:fldChar w:fldCharType="end"/>
            </w:r>
          </w:hyperlink>
        </w:p>
        <w:p w14:paraId="4BDEF88F" w14:textId="5D5E464C" w:rsidR="00AA2DC6" w:rsidRDefault="00DF67AD">
          <w:pPr>
            <w:pStyle w:val="TOC3"/>
            <w:rPr>
              <w:rFonts w:asciiTheme="minorHAnsi" w:eastAsiaTheme="minorEastAsia" w:hAnsiTheme="minorHAnsi" w:cstheme="minorBidi"/>
              <w:noProof/>
              <w:sz w:val="22"/>
              <w:szCs w:val="22"/>
              <w:lang w:val="es-ES" w:eastAsia="es-ES"/>
            </w:rPr>
          </w:pPr>
          <w:hyperlink w:anchor="_Toc40861148" w:history="1">
            <w:r w:rsidR="00AA2DC6" w:rsidRPr="003A70F8">
              <w:rPr>
                <w:rStyle w:val="Hyperlink"/>
                <w:bCs/>
                <w:noProof/>
              </w:rPr>
              <w:t>9.10.1</w:t>
            </w:r>
            <w:r w:rsidR="00AA2DC6">
              <w:rPr>
                <w:rFonts w:asciiTheme="minorHAnsi" w:eastAsiaTheme="minorEastAsia" w:hAnsiTheme="minorHAnsi" w:cstheme="minorBidi"/>
                <w:noProof/>
                <w:sz w:val="22"/>
                <w:szCs w:val="22"/>
                <w:lang w:val="es-ES" w:eastAsia="es-ES"/>
              </w:rPr>
              <w:tab/>
            </w:r>
            <w:r w:rsidR="00AA2DC6" w:rsidRPr="003A70F8">
              <w:rPr>
                <w:rStyle w:val="Hyperlink"/>
                <w:bCs/>
                <w:noProof/>
              </w:rPr>
              <w:t>OHDSI Network Process and Transparency</w:t>
            </w:r>
            <w:r w:rsidR="00AA2DC6">
              <w:rPr>
                <w:noProof/>
                <w:webHidden/>
              </w:rPr>
              <w:tab/>
            </w:r>
            <w:r w:rsidR="00AA2DC6">
              <w:rPr>
                <w:noProof/>
                <w:webHidden/>
              </w:rPr>
              <w:fldChar w:fldCharType="begin"/>
            </w:r>
            <w:r w:rsidR="00AA2DC6">
              <w:rPr>
                <w:noProof/>
                <w:webHidden/>
              </w:rPr>
              <w:instrText xml:space="preserve"> PAGEREF _Toc40861148 \h </w:instrText>
            </w:r>
            <w:r w:rsidR="00AA2DC6">
              <w:rPr>
                <w:noProof/>
                <w:webHidden/>
              </w:rPr>
            </w:r>
            <w:r w:rsidR="00AA2DC6">
              <w:rPr>
                <w:noProof/>
                <w:webHidden/>
              </w:rPr>
              <w:fldChar w:fldCharType="separate"/>
            </w:r>
            <w:r w:rsidR="00AA2DC6">
              <w:rPr>
                <w:noProof/>
                <w:webHidden/>
              </w:rPr>
              <w:t>111</w:t>
            </w:r>
            <w:r w:rsidR="00AA2DC6">
              <w:rPr>
                <w:noProof/>
                <w:webHidden/>
              </w:rPr>
              <w:fldChar w:fldCharType="end"/>
            </w:r>
          </w:hyperlink>
        </w:p>
        <w:p w14:paraId="43F26482" w14:textId="4883172D" w:rsidR="00AA2DC6" w:rsidRDefault="00DF67AD">
          <w:pPr>
            <w:pStyle w:val="TOC1"/>
            <w:rPr>
              <w:rFonts w:asciiTheme="minorHAnsi" w:eastAsiaTheme="minorEastAsia" w:hAnsiTheme="minorHAnsi" w:cstheme="minorBidi"/>
              <w:b w:val="0"/>
              <w:noProof/>
              <w:sz w:val="22"/>
              <w:szCs w:val="22"/>
              <w:lang w:val="es-ES" w:eastAsia="es-ES"/>
            </w:rPr>
          </w:pPr>
          <w:hyperlink w:anchor="_Toc40861149" w:history="1">
            <w:r w:rsidR="00AA2DC6" w:rsidRPr="003A70F8">
              <w:rPr>
                <w:rStyle w:val="Hyperlink"/>
                <w:noProof/>
              </w:rPr>
              <w:t>10.</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Protection of human subjects</w:t>
            </w:r>
            <w:r w:rsidR="00AA2DC6">
              <w:rPr>
                <w:noProof/>
                <w:webHidden/>
              </w:rPr>
              <w:tab/>
            </w:r>
            <w:r w:rsidR="00AA2DC6">
              <w:rPr>
                <w:noProof/>
                <w:webHidden/>
              </w:rPr>
              <w:fldChar w:fldCharType="begin"/>
            </w:r>
            <w:r w:rsidR="00AA2DC6">
              <w:rPr>
                <w:noProof/>
                <w:webHidden/>
              </w:rPr>
              <w:instrText xml:space="preserve"> PAGEREF _Toc40861149 \h </w:instrText>
            </w:r>
            <w:r w:rsidR="00AA2DC6">
              <w:rPr>
                <w:noProof/>
                <w:webHidden/>
              </w:rPr>
            </w:r>
            <w:r w:rsidR="00AA2DC6">
              <w:rPr>
                <w:noProof/>
                <w:webHidden/>
              </w:rPr>
              <w:fldChar w:fldCharType="separate"/>
            </w:r>
            <w:r w:rsidR="00AA2DC6">
              <w:rPr>
                <w:noProof/>
                <w:webHidden/>
              </w:rPr>
              <w:t>111</w:t>
            </w:r>
            <w:r w:rsidR="00AA2DC6">
              <w:rPr>
                <w:noProof/>
                <w:webHidden/>
              </w:rPr>
              <w:fldChar w:fldCharType="end"/>
            </w:r>
          </w:hyperlink>
        </w:p>
        <w:p w14:paraId="4506B1E8" w14:textId="6330301F" w:rsidR="00AA2DC6" w:rsidRDefault="00DF67AD">
          <w:pPr>
            <w:pStyle w:val="TOC1"/>
            <w:rPr>
              <w:rFonts w:asciiTheme="minorHAnsi" w:eastAsiaTheme="minorEastAsia" w:hAnsiTheme="minorHAnsi" w:cstheme="minorBidi"/>
              <w:b w:val="0"/>
              <w:noProof/>
              <w:sz w:val="22"/>
              <w:szCs w:val="22"/>
              <w:lang w:val="es-ES" w:eastAsia="es-ES"/>
            </w:rPr>
          </w:pPr>
          <w:hyperlink w:anchor="_Toc40861150" w:history="1">
            <w:r w:rsidR="00AA2DC6" w:rsidRPr="003A70F8">
              <w:rPr>
                <w:rStyle w:val="Hyperlink"/>
                <w:noProof/>
              </w:rPr>
              <w:t>11.</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Management and reporting of adverse events/adverse reactions</w:t>
            </w:r>
            <w:r w:rsidR="00AA2DC6">
              <w:rPr>
                <w:noProof/>
                <w:webHidden/>
              </w:rPr>
              <w:tab/>
            </w:r>
            <w:r w:rsidR="00AA2DC6">
              <w:rPr>
                <w:noProof/>
                <w:webHidden/>
              </w:rPr>
              <w:fldChar w:fldCharType="begin"/>
            </w:r>
            <w:r w:rsidR="00AA2DC6">
              <w:rPr>
                <w:noProof/>
                <w:webHidden/>
              </w:rPr>
              <w:instrText xml:space="preserve"> PAGEREF _Toc40861150 \h </w:instrText>
            </w:r>
            <w:r w:rsidR="00AA2DC6">
              <w:rPr>
                <w:noProof/>
                <w:webHidden/>
              </w:rPr>
            </w:r>
            <w:r w:rsidR="00AA2DC6">
              <w:rPr>
                <w:noProof/>
                <w:webHidden/>
              </w:rPr>
              <w:fldChar w:fldCharType="separate"/>
            </w:r>
            <w:r w:rsidR="00AA2DC6">
              <w:rPr>
                <w:noProof/>
                <w:webHidden/>
              </w:rPr>
              <w:t>112</w:t>
            </w:r>
            <w:r w:rsidR="00AA2DC6">
              <w:rPr>
                <w:noProof/>
                <w:webHidden/>
              </w:rPr>
              <w:fldChar w:fldCharType="end"/>
            </w:r>
          </w:hyperlink>
        </w:p>
        <w:p w14:paraId="2CE3F397" w14:textId="6FCF4331" w:rsidR="00AA2DC6" w:rsidRDefault="00DF67AD">
          <w:pPr>
            <w:pStyle w:val="TOC1"/>
            <w:rPr>
              <w:rFonts w:asciiTheme="minorHAnsi" w:eastAsiaTheme="minorEastAsia" w:hAnsiTheme="minorHAnsi" w:cstheme="minorBidi"/>
              <w:b w:val="0"/>
              <w:noProof/>
              <w:sz w:val="22"/>
              <w:szCs w:val="22"/>
              <w:lang w:val="es-ES" w:eastAsia="es-ES"/>
            </w:rPr>
          </w:pPr>
          <w:hyperlink w:anchor="_Toc40861151" w:history="1">
            <w:r w:rsidR="00AA2DC6" w:rsidRPr="003A70F8">
              <w:rPr>
                <w:rStyle w:val="Hyperlink"/>
                <w:noProof/>
              </w:rPr>
              <w:t>12.</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Plans for disseminating and communicating study results</w:t>
            </w:r>
            <w:r w:rsidR="00AA2DC6">
              <w:rPr>
                <w:noProof/>
                <w:webHidden/>
              </w:rPr>
              <w:tab/>
            </w:r>
            <w:r w:rsidR="00AA2DC6">
              <w:rPr>
                <w:noProof/>
                <w:webHidden/>
              </w:rPr>
              <w:fldChar w:fldCharType="begin"/>
            </w:r>
            <w:r w:rsidR="00AA2DC6">
              <w:rPr>
                <w:noProof/>
                <w:webHidden/>
              </w:rPr>
              <w:instrText xml:space="preserve"> PAGEREF _Toc40861151 \h </w:instrText>
            </w:r>
            <w:r w:rsidR="00AA2DC6">
              <w:rPr>
                <w:noProof/>
                <w:webHidden/>
              </w:rPr>
            </w:r>
            <w:r w:rsidR="00AA2DC6">
              <w:rPr>
                <w:noProof/>
                <w:webHidden/>
              </w:rPr>
              <w:fldChar w:fldCharType="separate"/>
            </w:r>
            <w:r w:rsidR="00AA2DC6">
              <w:rPr>
                <w:noProof/>
                <w:webHidden/>
              </w:rPr>
              <w:t>112</w:t>
            </w:r>
            <w:r w:rsidR="00AA2DC6">
              <w:rPr>
                <w:noProof/>
                <w:webHidden/>
              </w:rPr>
              <w:fldChar w:fldCharType="end"/>
            </w:r>
          </w:hyperlink>
        </w:p>
        <w:p w14:paraId="4004A752" w14:textId="15379797" w:rsidR="00AA2DC6" w:rsidRDefault="00DF67AD">
          <w:pPr>
            <w:pStyle w:val="TOC1"/>
            <w:rPr>
              <w:rFonts w:asciiTheme="minorHAnsi" w:eastAsiaTheme="minorEastAsia" w:hAnsiTheme="minorHAnsi" w:cstheme="minorBidi"/>
              <w:b w:val="0"/>
              <w:noProof/>
              <w:sz w:val="22"/>
              <w:szCs w:val="22"/>
              <w:lang w:val="es-ES" w:eastAsia="es-ES"/>
            </w:rPr>
          </w:pPr>
          <w:hyperlink w:anchor="_Toc40861152" w:history="1">
            <w:r w:rsidR="00AA2DC6" w:rsidRPr="003A70F8">
              <w:rPr>
                <w:rStyle w:val="Hyperlink"/>
                <w:noProof/>
              </w:rPr>
              <w:t>13.</w:t>
            </w:r>
            <w:r w:rsidR="00AA2DC6">
              <w:rPr>
                <w:rFonts w:asciiTheme="minorHAnsi" w:eastAsiaTheme="minorEastAsia" w:hAnsiTheme="minorHAnsi" w:cstheme="minorBidi"/>
                <w:b w:val="0"/>
                <w:noProof/>
                <w:sz w:val="22"/>
                <w:szCs w:val="22"/>
                <w:lang w:val="es-ES" w:eastAsia="es-ES"/>
              </w:rPr>
              <w:tab/>
            </w:r>
            <w:r w:rsidR="00AA2DC6" w:rsidRPr="003A70F8">
              <w:rPr>
                <w:rStyle w:val="Hyperlink"/>
                <w:noProof/>
              </w:rPr>
              <w:t>References</w:t>
            </w:r>
            <w:r w:rsidR="00AA2DC6">
              <w:rPr>
                <w:noProof/>
                <w:webHidden/>
              </w:rPr>
              <w:tab/>
            </w:r>
            <w:r w:rsidR="00AA2DC6">
              <w:rPr>
                <w:noProof/>
                <w:webHidden/>
              </w:rPr>
              <w:fldChar w:fldCharType="begin"/>
            </w:r>
            <w:r w:rsidR="00AA2DC6">
              <w:rPr>
                <w:noProof/>
                <w:webHidden/>
              </w:rPr>
              <w:instrText xml:space="preserve"> PAGEREF _Toc40861152 \h </w:instrText>
            </w:r>
            <w:r w:rsidR="00AA2DC6">
              <w:rPr>
                <w:noProof/>
                <w:webHidden/>
              </w:rPr>
            </w:r>
            <w:r w:rsidR="00AA2DC6">
              <w:rPr>
                <w:noProof/>
                <w:webHidden/>
              </w:rPr>
              <w:fldChar w:fldCharType="separate"/>
            </w:r>
            <w:r w:rsidR="00AA2DC6">
              <w:rPr>
                <w:noProof/>
                <w:webHidden/>
              </w:rPr>
              <w:t>113</w:t>
            </w:r>
            <w:r w:rsidR="00AA2DC6">
              <w:rPr>
                <w:noProof/>
                <w:webHidden/>
              </w:rPr>
              <w:fldChar w:fldCharType="end"/>
            </w:r>
          </w:hyperlink>
        </w:p>
        <w:p w14:paraId="0D93C8DD" w14:textId="5FA7B82A" w:rsidR="00AA2DC6" w:rsidRDefault="00DF67AD">
          <w:pPr>
            <w:pStyle w:val="TOC1"/>
            <w:rPr>
              <w:rFonts w:asciiTheme="minorHAnsi" w:eastAsiaTheme="minorEastAsia" w:hAnsiTheme="minorHAnsi" w:cstheme="minorBidi"/>
              <w:b w:val="0"/>
              <w:noProof/>
              <w:sz w:val="22"/>
              <w:szCs w:val="22"/>
              <w:lang w:val="es-ES" w:eastAsia="es-ES"/>
            </w:rPr>
          </w:pPr>
          <w:hyperlink w:anchor="_Toc40861153" w:history="1">
            <w:r w:rsidR="00AA2DC6" w:rsidRPr="003A70F8">
              <w:rPr>
                <w:rStyle w:val="Hyperlink"/>
                <w:noProof/>
              </w:rPr>
              <w:t>Annex 1: List of stand-alone documents</w:t>
            </w:r>
            <w:r w:rsidR="00AA2DC6">
              <w:rPr>
                <w:noProof/>
                <w:webHidden/>
              </w:rPr>
              <w:tab/>
            </w:r>
            <w:r w:rsidR="00AA2DC6">
              <w:rPr>
                <w:noProof/>
                <w:webHidden/>
              </w:rPr>
              <w:fldChar w:fldCharType="begin"/>
            </w:r>
            <w:r w:rsidR="00AA2DC6">
              <w:rPr>
                <w:noProof/>
                <w:webHidden/>
              </w:rPr>
              <w:instrText xml:space="preserve"> PAGEREF _Toc40861153 \h </w:instrText>
            </w:r>
            <w:r w:rsidR="00AA2DC6">
              <w:rPr>
                <w:noProof/>
                <w:webHidden/>
              </w:rPr>
            </w:r>
            <w:r w:rsidR="00AA2DC6">
              <w:rPr>
                <w:noProof/>
                <w:webHidden/>
              </w:rPr>
              <w:fldChar w:fldCharType="separate"/>
            </w:r>
            <w:r w:rsidR="00AA2DC6">
              <w:rPr>
                <w:noProof/>
                <w:webHidden/>
              </w:rPr>
              <w:t>115</w:t>
            </w:r>
            <w:r w:rsidR="00AA2DC6">
              <w:rPr>
                <w:noProof/>
                <w:webHidden/>
              </w:rPr>
              <w:fldChar w:fldCharType="end"/>
            </w:r>
          </w:hyperlink>
        </w:p>
        <w:p w14:paraId="798D721D" w14:textId="449CDE83" w:rsidR="00AA2DC6" w:rsidRDefault="00DF67AD">
          <w:pPr>
            <w:pStyle w:val="TOC1"/>
            <w:rPr>
              <w:rFonts w:asciiTheme="minorHAnsi" w:eastAsiaTheme="minorEastAsia" w:hAnsiTheme="minorHAnsi" w:cstheme="minorBidi"/>
              <w:b w:val="0"/>
              <w:noProof/>
              <w:sz w:val="22"/>
              <w:szCs w:val="22"/>
              <w:lang w:val="es-ES" w:eastAsia="es-ES"/>
            </w:rPr>
          </w:pPr>
          <w:hyperlink w:anchor="_Toc40861154" w:history="1">
            <w:r w:rsidR="00AA2DC6" w:rsidRPr="003A70F8">
              <w:rPr>
                <w:rStyle w:val="Hyperlink"/>
                <w:noProof/>
              </w:rPr>
              <w:t>Annex 2: Additional information</w:t>
            </w:r>
            <w:r w:rsidR="00AA2DC6">
              <w:rPr>
                <w:noProof/>
                <w:webHidden/>
              </w:rPr>
              <w:tab/>
            </w:r>
            <w:r w:rsidR="00AA2DC6">
              <w:rPr>
                <w:noProof/>
                <w:webHidden/>
              </w:rPr>
              <w:fldChar w:fldCharType="begin"/>
            </w:r>
            <w:r w:rsidR="00AA2DC6">
              <w:rPr>
                <w:noProof/>
                <w:webHidden/>
              </w:rPr>
              <w:instrText xml:space="preserve"> PAGEREF _Toc40861154 \h </w:instrText>
            </w:r>
            <w:r w:rsidR="00AA2DC6">
              <w:rPr>
                <w:noProof/>
                <w:webHidden/>
              </w:rPr>
            </w:r>
            <w:r w:rsidR="00AA2DC6">
              <w:rPr>
                <w:noProof/>
                <w:webHidden/>
              </w:rPr>
              <w:fldChar w:fldCharType="separate"/>
            </w:r>
            <w:r w:rsidR="00AA2DC6">
              <w:rPr>
                <w:noProof/>
                <w:webHidden/>
              </w:rPr>
              <w:t>116</w:t>
            </w:r>
            <w:r w:rsidR="00AA2DC6">
              <w:rPr>
                <w:noProof/>
                <w:webHidden/>
              </w:rPr>
              <w:fldChar w:fldCharType="end"/>
            </w:r>
          </w:hyperlink>
        </w:p>
        <w:p w14:paraId="425FCCB4" w14:textId="57DFC692" w:rsidR="00AA2DC6" w:rsidRDefault="00DF67AD">
          <w:pPr>
            <w:pStyle w:val="TOC1"/>
            <w:rPr>
              <w:rFonts w:asciiTheme="minorHAnsi" w:eastAsiaTheme="minorEastAsia" w:hAnsiTheme="minorHAnsi" w:cstheme="minorBidi"/>
              <w:b w:val="0"/>
              <w:noProof/>
              <w:sz w:val="22"/>
              <w:szCs w:val="22"/>
              <w:lang w:val="es-ES" w:eastAsia="es-ES"/>
            </w:rPr>
          </w:pPr>
          <w:hyperlink w:anchor="_Toc40861155" w:history="1">
            <w:r w:rsidR="00AA2DC6" w:rsidRPr="003A70F8">
              <w:rPr>
                <w:rStyle w:val="Hyperlink"/>
                <w:noProof/>
              </w:rPr>
              <w:t>Annex 3: Signature pages</w:t>
            </w:r>
            <w:r w:rsidR="00AA2DC6">
              <w:rPr>
                <w:noProof/>
                <w:webHidden/>
              </w:rPr>
              <w:tab/>
            </w:r>
            <w:r w:rsidR="00AA2DC6">
              <w:rPr>
                <w:noProof/>
                <w:webHidden/>
              </w:rPr>
              <w:fldChar w:fldCharType="begin"/>
            </w:r>
            <w:r w:rsidR="00AA2DC6">
              <w:rPr>
                <w:noProof/>
                <w:webHidden/>
              </w:rPr>
              <w:instrText xml:space="preserve"> PAGEREF _Toc40861155 \h </w:instrText>
            </w:r>
            <w:r w:rsidR="00AA2DC6">
              <w:rPr>
                <w:noProof/>
                <w:webHidden/>
              </w:rPr>
            </w:r>
            <w:r w:rsidR="00AA2DC6">
              <w:rPr>
                <w:noProof/>
                <w:webHidden/>
              </w:rPr>
              <w:fldChar w:fldCharType="separate"/>
            </w:r>
            <w:r w:rsidR="00AA2DC6">
              <w:rPr>
                <w:noProof/>
                <w:webHidden/>
              </w:rPr>
              <w:t>117</w:t>
            </w:r>
            <w:r w:rsidR="00AA2DC6">
              <w:rPr>
                <w:noProof/>
                <w:webHidden/>
              </w:rPr>
              <w:fldChar w:fldCharType="end"/>
            </w:r>
          </w:hyperlink>
        </w:p>
        <w:p w14:paraId="703CED21" w14:textId="7F043F7B" w:rsidR="00AA2DC6" w:rsidRDefault="00DF67AD">
          <w:pPr>
            <w:pStyle w:val="TOC1"/>
            <w:rPr>
              <w:rFonts w:asciiTheme="minorHAnsi" w:eastAsiaTheme="minorEastAsia" w:hAnsiTheme="minorHAnsi" w:cstheme="minorBidi"/>
              <w:b w:val="0"/>
              <w:noProof/>
              <w:sz w:val="22"/>
              <w:szCs w:val="22"/>
              <w:lang w:val="es-ES" w:eastAsia="es-ES"/>
            </w:rPr>
          </w:pPr>
          <w:hyperlink w:anchor="_Toc40861156" w:history="1">
            <w:r w:rsidR="00AA2DC6" w:rsidRPr="003A70F8">
              <w:rPr>
                <w:rStyle w:val="Hyperlink"/>
                <w:noProof/>
                <w:lang w:val="fr-FR"/>
              </w:rPr>
              <w:t>Signature Page – Study Conduct Responsible &amp; Epidemiologist</w:t>
            </w:r>
            <w:r w:rsidR="00AA2DC6">
              <w:rPr>
                <w:noProof/>
                <w:webHidden/>
              </w:rPr>
              <w:tab/>
            </w:r>
            <w:r w:rsidR="00AA2DC6">
              <w:rPr>
                <w:noProof/>
                <w:webHidden/>
              </w:rPr>
              <w:fldChar w:fldCharType="begin"/>
            </w:r>
            <w:r w:rsidR="00AA2DC6">
              <w:rPr>
                <w:noProof/>
                <w:webHidden/>
              </w:rPr>
              <w:instrText xml:space="preserve"> PAGEREF _Toc40861156 \h </w:instrText>
            </w:r>
            <w:r w:rsidR="00AA2DC6">
              <w:rPr>
                <w:noProof/>
                <w:webHidden/>
              </w:rPr>
            </w:r>
            <w:r w:rsidR="00AA2DC6">
              <w:rPr>
                <w:noProof/>
                <w:webHidden/>
              </w:rPr>
              <w:fldChar w:fldCharType="separate"/>
            </w:r>
            <w:r w:rsidR="00AA2DC6">
              <w:rPr>
                <w:noProof/>
                <w:webHidden/>
              </w:rPr>
              <w:t>117</w:t>
            </w:r>
            <w:r w:rsidR="00AA2DC6">
              <w:rPr>
                <w:noProof/>
                <w:webHidden/>
              </w:rPr>
              <w:fldChar w:fldCharType="end"/>
            </w:r>
          </w:hyperlink>
        </w:p>
        <w:p w14:paraId="6C61FFB9" w14:textId="230FFB28" w:rsidR="00AA2DC6" w:rsidRDefault="00DF67AD">
          <w:pPr>
            <w:pStyle w:val="TOC1"/>
            <w:rPr>
              <w:rFonts w:asciiTheme="minorHAnsi" w:eastAsiaTheme="minorEastAsia" w:hAnsiTheme="minorHAnsi" w:cstheme="minorBidi"/>
              <w:b w:val="0"/>
              <w:noProof/>
              <w:sz w:val="22"/>
              <w:szCs w:val="22"/>
              <w:lang w:val="es-ES" w:eastAsia="es-ES"/>
            </w:rPr>
          </w:pPr>
          <w:hyperlink w:anchor="_Toc40861157" w:history="1">
            <w:r w:rsidR="00AA2DC6" w:rsidRPr="003A70F8">
              <w:rPr>
                <w:rStyle w:val="Hyperlink"/>
                <w:noProof/>
                <w:lang w:val="fr-FR"/>
              </w:rPr>
              <w:t>Signature Page – Study Safety Lead</w:t>
            </w:r>
            <w:r w:rsidR="00AA2DC6">
              <w:rPr>
                <w:noProof/>
                <w:webHidden/>
              </w:rPr>
              <w:tab/>
            </w:r>
            <w:r w:rsidR="00AA2DC6">
              <w:rPr>
                <w:noProof/>
                <w:webHidden/>
              </w:rPr>
              <w:fldChar w:fldCharType="begin"/>
            </w:r>
            <w:r w:rsidR="00AA2DC6">
              <w:rPr>
                <w:noProof/>
                <w:webHidden/>
              </w:rPr>
              <w:instrText xml:space="preserve"> PAGEREF _Toc40861157 \h </w:instrText>
            </w:r>
            <w:r w:rsidR="00AA2DC6">
              <w:rPr>
                <w:noProof/>
                <w:webHidden/>
              </w:rPr>
            </w:r>
            <w:r w:rsidR="00AA2DC6">
              <w:rPr>
                <w:noProof/>
                <w:webHidden/>
              </w:rPr>
              <w:fldChar w:fldCharType="separate"/>
            </w:r>
            <w:r w:rsidR="00AA2DC6">
              <w:rPr>
                <w:noProof/>
                <w:webHidden/>
              </w:rPr>
              <w:t>118</w:t>
            </w:r>
            <w:r w:rsidR="00AA2DC6">
              <w:rPr>
                <w:noProof/>
                <w:webHidden/>
              </w:rPr>
              <w:fldChar w:fldCharType="end"/>
            </w:r>
          </w:hyperlink>
        </w:p>
        <w:p w14:paraId="069C5C6A" w14:textId="324FB3E7" w:rsidR="00AA2DC6" w:rsidRDefault="00DF67AD">
          <w:pPr>
            <w:pStyle w:val="TOC1"/>
            <w:rPr>
              <w:rFonts w:asciiTheme="minorHAnsi" w:eastAsiaTheme="minorEastAsia" w:hAnsiTheme="minorHAnsi" w:cstheme="minorBidi"/>
              <w:b w:val="0"/>
              <w:noProof/>
              <w:sz w:val="22"/>
              <w:szCs w:val="22"/>
              <w:lang w:val="es-ES" w:eastAsia="es-ES"/>
            </w:rPr>
          </w:pPr>
          <w:hyperlink w:anchor="_Toc40861158" w:history="1">
            <w:r w:rsidR="00AA2DC6" w:rsidRPr="003A70F8">
              <w:rPr>
                <w:rStyle w:val="Hyperlink"/>
                <w:noProof/>
                <w:lang w:val="fr-FR"/>
              </w:rPr>
              <w:t>Signature Page – Study Medical Expert</w:t>
            </w:r>
            <w:r w:rsidR="00AA2DC6">
              <w:rPr>
                <w:noProof/>
                <w:webHidden/>
              </w:rPr>
              <w:tab/>
            </w:r>
            <w:r w:rsidR="00AA2DC6">
              <w:rPr>
                <w:noProof/>
                <w:webHidden/>
              </w:rPr>
              <w:fldChar w:fldCharType="begin"/>
            </w:r>
            <w:r w:rsidR="00AA2DC6">
              <w:rPr>
                <w:noProof/>
                <w:webHidden/>
              </w:rPr>
              <w:instrText xml:space="preserve"> PAGEREF _Toc40861158 \h </w:instrText>
            </w:r>
            <w:r w:rsidR="00AA2DC6">
              <w:rPr>
                <w:noProof/>
                <w:webHidden/>
              </w:rPr>
            </w:r>
            <w:r w:rsidR="00AA2DC6">
              <w:rPr>
                <w:noProof/>
                <w:webHidden/>
              </w:rPr>
              <w:fldChar w:fldCharType="separate"/>
            </w:r>
            <w:r w:rsidR="00AA2DC6">
              <w:rPr>
                <w:noProof/>
                <w:webHidden/>
              </w:rPr>
              <w:t>119</w:t>
            </w:r>
            <w:r w:rsidR="00AA2DC6">
              <w:rPr>
                <w:noProof/>
                <w:webHidden/>
              </w:rPr>
              <w:fldChar w:fldCharType="end"/>
            </w:r>
          </w:hyperlink>
        </w:p>
        <w:p w14:paraId="3791F9E4" w14:textId="75B541C8" w:rsidR="00AA2DC6" w:rsidRDefault="00DF67AD">
          <w:pPr>
            <w:pStyle w:val="TOC1"/>
            <w:rPr>
              <w:rFonts w:asciiTheme="minorHAnsi" w:eastAsiaTheme="minorEastAsia" w:hAnsiTheme="minorHAnsi" w:cstheme="minorBidi"/>
              <w:b w:val="0"/>
              <w:noProof/>
              <w:sz w:val="22"/>
              <w:szCs w:val="22"/>
              <w:lang w:val="es-ES" w:eastAsia="es-ES"/>
            </w:rPr>
          </w:pPr>
          <w:hyperlink w:anchor="_Toc40861159" w:history="1">
            <w:r w:rsidR="00AA2DC6" w:rsidRPr="003A70F8">
              <w:rPr>
                <w:rStyle w:val="Hyperlink"/>
                <w:noProof/>
                <w:lang w:val="fr-FR"/>
              </w:rPr>
              <w:t>Signature Page – Study Health Economist &amp; Outcomes Research (HEOR)</w:t>
            </w:r>
            <w:r w:rsidR="00AA2DC6">
              <w:rPr>
                <w:noProof/>
                <w:webHidden/>
              </w:rPr>
              <w:tab/>
            </w:r>
            <w:r w:rsidR="00AA2DC6">
              <w:rPr>
                <w:noProof/>
                <w:webHidden/>
              </w:rPr>
              <w:fldChar w:fldCharType="begin"/>
            </w:r>
            <w:r w:rsidR="00AA2DC6">
              <w:rPr>
                <w:noProof/>
                <w:webHidden/>
              </w:rPr>
              <w:instrText xml:space="preserve"> PAGEREF _Toc40861159 \h </w:instrText>
            </w:r>
            <w:r w:rsidR="00AA2DC6">
              <w:rPr>
                <w:noProof/>
                <w:webHidden/>
              </w:rPr>
            </w:r>
            <w:r w:rsidR="00AA2DC6">
              <w:rPr>
                <w:noProof/>
                <w:webHidden/>
              </w:rPr>
              <w:fldChar w:fldCharType="separate"/>
            </w:r>
            <w:r w:rsidR="00AA2DC6">
              <w:rPr>
                <w:noProof/>
                <w:webHidden/>
              </w:rPr>
              <w:t>120</w:t>
            </w:r>
            <w:r w:rsidR="00AA2DC6">
              <w:rPr>
                <w:noProof/>
                <w:webHidden/>
              </w:rPr>
              <w:fldChar w:fldCharType="end"/>
            </w:r>
          </w:hyperlink>
        </w:p>
        <w:p w14:paraId="762C802F" w14:textId="780F1E5A" w:rsidR="00AA2DC6" w:rsidRDefault="00DF67AD">
          <w:pPr>
            <w:pStyle w:val="TOC1"/>
            <w:rPr>
              <w:rFonts w:asciiTheme="minorHAnsi" w:eastAsiaTheme="minorEastAsia" w:hAnsiTheme="minorHAnsi" w:cstheme="minorBidi"/>
              <w:b w:val="0"/>
              <w:noProof/>
              <w:sz w:val="22"/>
              <w:szCs w:val="22"/>
              <w:lang w:val="es-ES" w:eastAsia="es-ES"/>
            </w:rPr>
          </w:pPr>
          <w:hyperlink w:anchor="_Toc40861160" w:history="1">
            <w:r w:rsidR="00AA2DC6" w:rsidRPr="003A70F8">
              <w:rPr>
                <w:rStyle w:val="Hyperlink"/>
                <w:noProof/>
                <w:lang w:val="fr-FR"/>
              </w:rPr>
              <w:t>Signature Page – Study Epidemiologist</w:t>
            </w:r>
            <w:r w:rsidR="00AA2DC6">
              <w:rPr>
                <w:noProof/>
                <w:webHidden/>
              </w:rPr>
              <w:tab/>
            </w:r>
            <w:r w:rsidR="00AA2DC6">
              <w:rPr>
                <w:noProof/>
                <w:webHidden/>
              </w:rPr>
              <w:fldChar w:fldCharType="begin"/>
            </w:r>
            <w:r w:rsidR="00AA2DC6">
              <w:rPr>
                <w:noProof/>
                <w:webHidden/>
              </w:rPr>
              <w:instrText xml:space="preserve"> PAGEREF _Toc40861160 \h </w:instrText>
            </w:r>
            <w:r w:rsidR="00AA2DC6">
              <w:rPr>
                <w:noProof/>
                <w:webHidden/>
              </w:rPr>
            </w:r>
            <w:r w:rsidR="00AA2DC6">
              <w:rPr>
                <w:noProof/>
                <w:webHidden/>
              </w:rPr>
              <w:fldChar w:fldCharType="separate"/>
            </w:r>
            <w:r w:rsidR="00AA2DC6">
              <w:rPr>
                <w:noProof/>
                <w:webHidden/>
              </w:rPr>
              <w:t>121</w:t>
            </w:r>
            <w:r w:rsidR="00AA2DC6">
              <w:rPr>
                <w:noProof/>
                <w:webHidden/>
              </w:rPr>
              <w:fldChar w:fldCharType="end"/>
            </w:r>
          </w:hyperlink>
        </w:p>
        <w:p w14:paraId="243E7B8B" w14:textId="516959B6" w:rsidR="00AA2DC6" w:rsidRDefault="00DF67AD">
          <w:pPr>
            <w:pStyle w:val="TOC1"/>
            <w:rPr>
              <w:rFonts w:asciiTheme="minorHAnsi" w:eastAsiaTheme="minorEastAsia" w:hAnsiTheme="minorHAnsi" w:cstheme="minorBidi"/>
              <w:b w:val="0"/>
              <w:noProof/>
              <w:sz w:val="22"/>
              <w:szCs w:val="22"/>
              <w:lang w:val="es-ES" w:eastAsia="es-ES"/>
            </w:rPr>
          </w:pPr>
          <w:hyperlink w:anchor="_Toc40861161" w:history="1">
            <w:r w:rsidR="00AA2DC6" w:rsidRPr="003A70F8">
              <w:rPr>
                <w:rStyle w:val="Hyperlink"/>
                <w:noProof/>
                <w:lang w:val="fr-FR"/>
              </w:rPr>
              <w:t>Signature Page – Study Epidemiologist</w:t>
            </w:r>
            <w:r w:rsidR="00AA2DC6">
              <w:rPr>
                <w:noProof/>
                <w:webHidden/>
              </w:rPr>
              <w:tab/>
            </w:r>
            <w:r w:rsidR="00AA2DC6">
              <w:rPr>
                <w:noProof/>
                <w:webHidden/>
              </w:rPr>
              <w:fldChar w:fldCharType="begin"/>
            </w:r>
            <w:r w:rsidR="00AA2DC6">
              <w:rPr>
                <w:noProof/>
                <w:webHidden/>
              </w:rPr>
              <w:instrText xml:space="preserve"> PAGEREF _Toc40861161 \h </w:instrText>
            </w:r>
            <w:r w:rsidR="00AA2DC6">
              <w:rPr>
                <w:noProof/>
                <w:webHidden/>
              </w:rPr>
            </w:r>
            <w:r w:rsidR="00AA2DC6">
              <w:rPr>
                <w:noProof/>
                <w:webHidden/>
              </w:rPr>
              <w:fldChar w:fldCharType="separate"/>
            </w:r>
            <w:r w:rsidR="00AA2DC6">
              <w:rPr>
                <w:noProof/>
                <w:webHidden/>
              </w:rPr>
              <w:t>122</w:t>
            </w:r>
            <w:r w:rsidR="00AA2DC6">
              <w:rPr>
                <w:noProof/>
                <w:webHidden/>
              </w:rPr>
              <w:fldChar w:fldCharType="end"/>
            </w:r>
          </w:hyperlink>
        </w:p>
        <w:p w14:paraId="0C164FB4" w14:textId="04D46671" w:rsidR="00AA2DC6" w:rsidRDefault="00DF67AD">
          <w:pPr>
            <w:pStyle w:val="TOC1"/>
            <w:rPr>
              <w:rFonts w:asciiTheme="minorHAnsi" w:eastAsiaTheme="minorEastAsia" w:hAnsiTheme="minorHAnsi" w:cstheme="minorBidi"/>
              <w:b w:val="0"/>
              <w:noProof/>
              <w:sz w:val="22"/>
              <w:szCs w:val="22"/>
              <w:lang w:val="es-ES" w:eastAsia="es-ES"/>
            </w:rPr>
          </w:pPr>
          <w:hyperlink w:anchor="_Toc40861162" w:history="1">
            <w:r w:rsidR="00AA2DC6" w:rsidRPr="003A70F8">
              <w:rPr>
                <w:rStyle w:val="Hyperlink"/>
                <w:noProof/>
                <w:lang w:val="fr-FR"/>
              </w:rPr>
              <w:t>Signature Page – Study Statistician</w:t>
            </w:r>
            <w:r w:rsidR="00AA2DC6">
              <w:rPr>
                <w:noProof/>
                <w:webHidden/>
              </w:rPr>
              <w:tab/>
            </w:r>
            <w:r w:rsidR="00AA2DC6">
              <w:rPr>
                <w:noProof/>
                <w:webHidden/>
              </w:rPr>
              <w:fldChar w:fldCharType="begin"/>
            </w:r>
            <w:r w:rsidR="00AA2DC6">
              <w:rPr>
                <w:noProof/>
                <w:webHidden/>
              </w:rPr>
              <w:instrText xml:space="preserve"> PAGEREF _Toc40861162 \h </w:instrText>
            </w:r>
            <w:r w:rsidR="00AA2DC6">
              <w:rPr>
                <w:noProof/>
                <w:webHidden/>
              </w:rPr>
            </w:r>
            <w:r w:rsidR="00AA2DC6">
              <w:rPr>
                <w:noProof/>
                <w:webHidden/>
              </w:rPr>
              <w:fldChar w:fldCharType="separate"/>
            </w:r>
            <w:r w:rsidR="00AA2DC6">
              <w:rPr>
                <w:noProof/>
                <w:webHidden/>
              </w:rPr>
              <w:t>124</w:t>
            </w:r>
            <w:r w:rsidR="00AA2DC6">
              <w:rPr>
                <w:noProof/>
                <w:webHidden/>
              </w:rPr>
              <w:fldChar w:fldCharType="end"/>
            </w:r>
          </w:hyperlink>
        </w:p>
        <w:p w14:paraId="4FD7789F" w14:textId="5CB2FC3F" w:rsidR="007B4973" w:rsidRPr="004B4111" w:rsidRDefault="007B4973" w:rsidP="00625988">
          <w:pPr>
            <w:tabs>
              <w:tab w:val="right" w:leader="dot" w:pos="9639"/>
            </w:tabs>
          </w:pPr>
          <w:r>
            <w:fldChar w:fldCharType="end"/>
          </w:r>
        </w:p>
      </w:sdtContent>
    </w:sdt>
    <w:p w14:paraId="183B39FD" w14:textId="77777777" w:rsidR="007B4973" w:rsidRDefault="007B4973" w:rsidP="00625988">
      <w:pPr>
        <w:rPr>
          <w:b/>
          <w:kern w:val="28"/>
          <w:sz w:val="28"/>
        </w:rPr>
      </w:pPr>
      <w:bookmarkStart w:id="6" w:name="_Toc396315325"/>
      <w:bookmarkStart w:id="7" w:name="_Toc396411077"/>
      <w:bookmarkStart w:id="8" w:name="_Toc401784086"/>
      <w:bookmarkStart w:id="9" w:name="_Toc426017996"/>
      <w:bookmarkStart w:id="10" w:name="_Toc445993547"/>
      <w:r>
        <w:br w:type="page"/>
      </w:r>
    </w:p>
    <w:p w14:paraId="332C6AAA" w14:textId="77777777" w:rsidR="007B4973" w:rsidRDefault="007B4973" w:rsidP="00625988">
      <w:pPr>
        <w:pStyle w:val="Heading1"/>
      </w:pPr>
      <w:bookmarkStart w:id="11" w:name="_Toc40861119"/>
      <w:r>
        <w:lastRenderedPageBreak/>
        <w:t>List of abbreviations</w:t>
      </w:r>
      <w:bookmarkEnd w:id="6"/>
      <w:bookmarkEnd w:id="7"/>
      <w:bookmarkEnd w:id="8"/>
      <w:bookmarkEnd w:id="9"/>
      <w:bookmarkEnd w:id="10"/>
      <w:bookmarkEnd w:id="11"/>
    </w:p>
    <w:p w14:paraId="2E96B13B" w14:textId="7209F9C3" w:rsidR="007B4973" w:rsidRDefault="007B4973" w:rsidP="00625988">
      <w:pPr>
        <w:pStyle w:val="BayerBodyTextFull"/>
        <w:tabs>
          <w:tab w:val="left" w:pos="1985"/>
        </w:tabs>
        <w:spacing w:before="0" w:after="60"/>
        <w:rPr>
          <w:rFonts w:eastAsia="Verdana"/>
          <w:bCs/>
          <w:kern w:val="32"/>
          <w:sz w:val="22"/>
          <w:szCs w:val="22"/>
          <w:lang w:eastAsia="en-GB"/>
        </w:rPr>
      </w:pPr>
      <w:r w:rsidRPr="001B77DC">
        <w:rPr>
          <w:rFonts w:eastAsia="Verdana"/>
          <w:bCs/>
          <w:kern w:val="32"/>
          <w:sz w:val="22"/>
          <w:szCs w:val="22"/>
          <w:lang w:eastAsia="en-GB"/>
        </w:rPr>
        <w:t>ATC</w:t>
      </w:r>
      <w:r w:rsidRPr="001B77DC">
        <w:rPr>
          <w:rFonts w:eastAsia="Verdana"/>
          <w:bCs/>
          <w:kern w:val="32"/>
          <w:sz w:val="22"/>
          <w:szCs w:val="22"/>
          <w:lang w:eastAsia="en-GB"/>
        </w:rPr>
        <w:tab/>
        <w:t>Anatomical Therapeutic Chemical (Classification System)</w:t>
      </w:r>
    </w:p>
    <w:p w14:paraId="40A8152F" w14:textId="53F240BC" w:rsidR="00661FE6" w:rsidRPr="00331029" w:rsidRDefault="00661FE6"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BE</w:t>
      </w:r>
      <w:r w:rsidRPr="00331029">
        <w:rPr>
          <w:rFonts w:eastAsia="Verdana"/>
          <w:bCs/>
          <w:kern w:val="32"/>
          <w:sz w:val="22"/>
          <w:szCs w:val="22"/>
          <w:lang w:eastAsia="en-GB"/>
        </w:rPr>
        <w:tab/>
        <w:t>Belgium</w:t>
      </w:r>
    </w:p>
    <w:p w14:paraId="4E8A78B4" w14:textId="5F1CF040" w:rsidR="00661FE6" w:rsidRPr="00331029" w:rsidRDefault="00661FE6"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BR</w:t>
      </w:r>
      <w:r w:rsidRPr="00331029">
        <w:rPr>
          <w:rFonts w:eastAsia="Verdana"/>
          <w:bCs/>
          <w:kern w:val="32"/>
          <w:sz w:val="22"/>
          <w:szCs w:val="22"/>
          <w:lang w:eastAsia="en-GB"/>
        </w:rPr>
        <w:tab/>
        <w:t>Brazil</w:t>
      </w:r>
    </w:p>
    <w:p w14:paraId="7439A176" w14:textId="7242D2D7" w:rsidR="004C68A2" w:rsidRPr="00331029" w:rsidRDefault="004C68A2"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CCAE</w:t>
      </w:r>
      <w:r w:rsidRPr="00331029">
        <w:rPr>
          <w:rFonts w:eastAsia="Verdana"/>
          <w:bCs/>
          <w:kern w:val="32"/>
          <w:sz w:val="22"/>
          <w:szCs w:val="22"/>
          <w:lang w:eastAsia="en-GB"/>
        </w:rPr>
        <w:tab/>
        <w:t xml:space="preserve">IBM </w:t>
      </w:r>
      <w:proofErr w:type="spellStart"/>
      <w:r w:rsidRPr="00331029">
        <w:rPr>
          <w:rFonts w:eastAsia="Verdana"/>
          <w:bCs/>
          <w:kern w:val="32"/>
          <w:sz w:val="22"/>
          <w:szCs w:val="22"/>
          <w:lang w:eastAsia="en-GB"/>
        </w:rPr>
        <w:t>MarketScan</w:t>
      </w:r>
      <w:proofErr w:type="spellEnd"/>
      <w:r w:rsidRPr="00331029">
        <w:rPr>
          <w:rFonts w:eastAsia="Verdana"/>
          <w:bCs/>
          <w:kern w:val="32"/>
          <w:sz w:val="22"/>
          <w:szCs w:val="22"/>
          <w:lang w:eastAsia="en-GB"/>
        </w:rPr>
        <w:t xml:space="preserve"> Commercial Claims and Encounters</w:t>
      </w:r>
    </w:p>
    <w:p w14:paraId="3019ADE8" w14:textId="2D5AD70D" w:rsidR="007D1153" w:rsidRPr="00331029" w:rsidRDefault="007D1153" w:rsidP="00625988">
      <w:pPr>
        <w:pStyle w:val="BayerBodyTextFull"/>
        <w:tabs>
          <w:tab w:val="left" w:pos="1985"/>
        </w:tabs>
        <w:spacing w:before="0" w:after="60"/>
        <w:rPr>
          <w:rFonts w:eastAsia="Verdana"/>
          <w:bCs/>
          <w:kern w:val="32"/>
          <w:sz w:val="22"/>
          <w:szCs w:val="22"/>
          <w:lang w:eastAsia="en-GB"/>
        </w:rPr>
      </w:pPr>
      <w:proofErr w:type="spellStart"/>
      <w:r w:rsidRPr="00331029">
        <w:rPr>
          <w:rFonts w:eastAsia="Verdana"/>
          <w:bCs/>
          <w:kern w:val="32"/>
          <w:sz w:val="22"/>
          <w:szCs w:val="22"/>
          <w:lang w:eastAsia="en-GB"/>
        </w:rPr>
        <w:t>CeVD</w:t>
      </w:r>
      <w:proofErr w:type="spellEnd"/>
      <w:r w:rsidRPr="00331029">
        <w:rPr>
          <w:rFonts w:eastAsia="Verdana"/>
          <w:bCs/>
          <w:kern w:val="32"/>
          <w:sz w:val="22"/>
          <w:szCs w:val="22"/>
          <w:lang w:eastAsia="en-GB"/>
        </w:rPr>
        <w:tab/>
      </w:r>
      <w:r w:rsidR="00B77024" w:rsidRPr="00331029">
        <w:rPr>
          <w:rFonts w:eastAsia="Verdana"/>
          <w:bCs/>
          <w:kern w:val="32"/>
          <w:sz w:val="22"/>
          <w:szCs w:val="22"/>
          <w:lang w:eastAsia="en-GB"/>
        </w:rPr>
        <w:t>Cerebrovascular Disease</w:t>
      </w:r>
    </w:p>
    <w:p w14:paraId="10F8DBA7" w14:textId="41B3B994" w:rsidR="008E5561" w:rsidRPr="00331029" w:rsidRDefault="008E5561"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CDM</w:t>
      </w:r>
      <w:r w:rsidRPr="00331029">
        <w:rPr>
          <w:rFonts w:eastAsia="Verdana"/>
          <w:bCs/>
          <w:kern w:val="32"/>
          <w:sz w:val="22"/>
          <w:szCs w:val="22"/>
          <w:lang w:eastAsia="en-GB"/>
        </w:rPr>
        <w:tab/>
        <w:t>Common data model</w:t>
      </w:r>
    </w:p>
    <w:p w14:paraId="1E402788" w14:textId="11B29502" w:rsidR="0032747F" w:rsidRPr="00331029" w:rsidRDefault="0032747F"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CKD</w:t>
      </w:r>
      <w:r w:rsidR="007D1153" w:rsidRPr="00331029">
        <w:rPr>
          <w:rFonts w:eastAsia="Verdana"/>
          <w:bCs/>
          <w:kern w:val="32"/>
          <w:sz w:val="22"/>
          <w:szCs w:val="22"/>
          <w:lang w:eastAsia="en-GB"/>
        </w:rPr>
        <w:tab/>
        <w:t>Chronic Kidney Disease</w:t>
      </w:r>
    </w:p>
    <w:p w14:paraId="0B0B2900" w14:textId="7B559689" w:rsidR="006966E1" w:rsidRPr="00331029" w:rsidRDefault="006966E1"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CPRD</w:t>
      </w:r>
      <w:r w:rsidRPr="00331029">
        <w:rPr>
          <w:rFonts w:eastAsia="Verdana"/>
          <w:bCs/>
          <w:kern w:val="32"/>
          <w:sz w:val="22"/>
          <w:szCs w:val="22"/>
          <w:lang w:eastAsia="en-GB"/>
        </w:rPr>
        <w:tab/>
        <w:t>Clinical Practice Research Datalink</w:t>
      </w:r>
    </w:p>
    <w:p w14:paraId="25C9B5F6" w14:textId="599CE5F7" w:rsidR="007B4973" w:rsidRPr="00331029" w:rsidRDefault="007D115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CVD</w:t>
      </w:r>
      <w:r w:rsidR="007B4973" w:rsidRPr="00331029">
        <w:rPr>
          <w:rFonts w:eastAsia="Verdana"/>
          <w:bCs/>
          <w:kern w:val="32"/>
          <w:sz w:val="22"/>
          <w:szCs w:val="22"/>
          <w:lang w:eastAsia="en-GB"/>
        </w:rPr>
        <w:tab/>
      </w:r>
      <w:r w:rsidR="00800386" w:rsidRPr="00331029">
        <w:rPr>
          <w:rFonts w:eastAsia="Verdana"/>
          <w:bCs/>
          <w:kern w:val="32"/>
          <w:sz w:val="22"/>
          <w:szCs w:val="22"/>
          <w:lang w:eastAsia="en-GB"/>
        </w:rPr>
        <w:t>Cardiovascular Disease</w:t>
      </w:r>
    </w:p>
    <w:p w14:paraId="732F21E5" w14:textId="1BEDE50B" w:rsidR="00A74CC2" w:rsidRPr="00331029" w:rsidRDefault="00A74CC2"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DA</w:t>
      </w:r>
      <w:r w:rsidRPr="00331029">
        <w:rPr>
          <w:rFonts w:eastAsia="Verdana"/>
          <w:bCs/>
          <w:kern w:val="32"/>
          <w:sz w:val="22"/>
          <w:szCs w:val="22"/>
          <w:lang w:eastAsia="en-GB"/>
        </w:rPr>
        <w:tab/>
        <w:t xml:space="preserve">Disease </w:t>
      </w:r>
      <w:proofErr w:type="spellStart"/>
      <w:r w:rsidRPr="00331029">
        <w:rPr>
          <w:rFonts w:eastAsia="Verdana"/>
          <w:bCs/>
          <w:kern w:val="32"/>
          <w:sz w:val="22"/>
          <w:szCs w:val="22"/>
          <w:lang w:eastAsia="en-GB"/>
        </w:rPr>
        <w:t>Analyser</w:t>
      </w:r>
      <w:proofErr w:type="spellEnd"/>
    </w:p>
    <w:p w14:paraId="243F9C10" w14:textId="29276B93" w:rsidR="00661FE6" w:rsidRPr="00331029" w:rsidRDefault="00661FE6"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DE</w:t>
      </w:r>
      <w:r w:rsidRPr="00331029">
        <w:rPr>
          <w:rFonts w:eastAsia="Verdana"/>
          <w:bCs/>
          <w:kern w:val="32"/>
          <w:sz w:val="22"/>
          <w:szCs w:val="22"/>
          <w:lang w:eastAsia="en-GB"/>
        </w:rPr>
        <w:tab/>
        <w:t>Germany</w:t>
      </w:r>
    </w:p>
    <w:p w14:paraId="06719ABB" w14:textId="2747B316" w:rsidR="00EF0896" w:rsidRPr="00331029" w:rsidRDefault="00EF0896" w:rsidP="00625988">
      <w:pPr>
        <w:pStyle w:val="BayerBodyTextFull"/>
        <w:tabs>
          <w:tab w:val="left" w:pos="1985"/>
        </w:tabs>
        <w:spacing w:before="0" w:after="60"/>
        <w:rPr>
          <w:rFonts w:eastAsia="Verdana"/>
          <w:bCs/>
          <w:kern w:val="32"/>
          <w:sz w:val="22"/>
          <w:szCs w:val="22"/>
          <w:lang w:eastAsia="en-GB"/>
        </w:rPr>
      </w:pPr>
      <w:proofErr w:type="spellStart"/>
      <w:r w:rsidRPr="00331029">
        <w:rPr>
          <w:rFonts w:eastAsia="Verdana"/>
          <w:bCs/>
          <w:kern w:val="32"/>
          <w:sz w:val="22"/>
          <w:szCs w:val="22"/>
          <w:lang w:eastAsia="en-GB"/>
        </w:rPr>
        <w:t>DNeu</w:t>
      </w:r>
      <w:proofErr w:type="spellEnd"/>
      <w:r w:rsidRPr="00331029">
        <w:rPr>
          <w:rFonts w:eastAsia="Verdana"/>
          <w:bCs/>
          <w:kern w:val="32"/>
          <w:sz w:val="22"/>
          <w:szCs w:val="22"/>
          <w:lang w:eastAsia="en-GB"/>
        </w:rPr>
        <w:tab/>
        <w:t>Diabetic Neuropathy</w:t>
      </w:r>
    </w:p>
    <w:p w14:paraId="05B406CA" w14:textId="52CEEE54" w:rsidR="00C30A0F" w:rsidRPr="00331029" w:rsidRDefault="00C30A0F"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DR</w:t>
      </w:r>
      <w:r w:rsidRPr="00331029">
        <w:rPr>
          <w:rFonts w:eastAsia="Verdana"/>
          <w:bCs/>
          <w:kern w:val="32"/>
          <w:sz w:val="22"/>
          <w:szCs w:val="22"/>
          <w:lang w:eastAsia="en-GB"/>
        </w:rPr>
        <w:tab/>
        <w:t>Diabetic Retinopathy</w:t>
      </w:r>
      <w:r w:rsidR="00747018" w:rsidRPr="00331029">
        <w:rPr>
          <w:rFonts w:eastAsia="Verdana"/>
          <w:bCs/>
          <w:kern w:val="32"/>
          <w:sz w:val="22"/>
          <w:szCs w:val="22"/>
          <w:lang w:eastAsia="en-GB"/>
        </w:rPr>
        <w:t>´</w:t>
      </w:r>
    </w:p>
    <w:p w14:paraId="6799E7A0" w14:textId="32AC39C2" w:rsidR="00747018" w:rsidRPr="00331029" w:rsidRDefault="00747018"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DSUS</w:t>
      </w:r>
      <w:r w:rsidRPr="00331029">
        <w:rPr>
          <w:rFonts w:eastAsia="Verdana"/>
          <w:bCs/>
          <w:kern w:val="32"/>
          <w:sz w:val="22"/>
          <w:szCs w:val="22"/>
          <w:lang w:eastAsia="en-GB"/>
        </w:rPr>
        <w:tab/>
        <w:t xml:space="preserve">Brazil </w:t>
      </w:r>
      <w:proofErr w:type="spellStart"/>
      <w:r w:rsidRPr="00331029">
        <w:rPr>
          <w:rFonts w:eastAsia="Verdana"/>
          <w:bCs/>
          <w:kern w:val="32"/>
          <w:sz w:val="22"/>
          <w:szCs w:val="22"/>
          <w:lang w:eastAsia="en-GB"/>
        </w:rPr>
        <w:t>DataSUS</w:t>
      </w:r>
      <w:proofErr w:type="spellEnd"/>
    </w:p>
    <w:p w14:paraId="796BF32E" w14:textId="1F1863A9" w:rsidR="007B4973" w:rsidRPr="00331029" w:rsidRDefault="007B497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EC</w:t>
      </w:r>
      <w:r w:rsidRPr="00331029">
        <w:rPr>
          <w:rFonts w:eastAsia="Verdana"/>
          <w:bCs/>
          <w:kern w:val="32"/>
          <w:sz w:val="22"/>
          <w:szCs w:val="22"/>
          <w:lang w:eastAsia="en-GB"/>
        </w:rPr>
        <w:tab/>
        <w:t>European Commission</w:t>
      </w:r>
    </w:p>
    <w:p w14:paraId="5ECC802D" w14:textId="2DAD71B1" w:rsidR="00410D7E" w:rsidRPr="00331029" w:rsidRDefault="00410D7E"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EHR</w:t>
      </w:r>
      <w:r w:rsidRPr="00331029">
        <w:rPr>
          <w:rFonts w:eastAsia="Verdana"/>
          <w:bCs/>
          <w:kern w:val="32"/>
          <w:sz w:val="22"/>
          <w:szCs w:val="22"/>
          <w:lang w:eastAsia="en-GB"/>
        </w:rPr>
        <w:tab/>
        <w:t>Electronic health records</w:t>
      </w:r>
    </w:p>
    <w:p w14:paraId="5BC7739A" w14:textId="6DC0EBF5" w:rsidR="0019009E" w:rsidRPr="00331029" w:rsidRDefault="0019009E"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EMR</w:t>
      </w:r>
      <w:r w:rsidRPr="00331029">
        <w:rPr>
          <w:rFonts w:eastAsia="Verdana"/>
          <w:bCs/>
          <w:kern w:val="32"/>
          <w:sz w:val="22"/>
          <w:szCs w:val="22"/>
          <w:lang w:eastAsia="en-GB"/>
        </w:rPr>
        <w:tab/>
        <w:t>Electronic medical record</w:t>
      </w:r>
    </w:p>
    <w:p w14:paraId="1EF279C6" w14:textId="77777777" w:rsidR="007B4973" w:rsidRPr="00331029" w:rsidRDefault="007B497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EU</w:t>
      </w:r>
      <w:r w:rsidRPr="00331029">
        <w:rPr>
          <w:rFonts w:eastAsia="Verdana"/>
          <w:bCs/>
          <w:kern w:val="32"/>
          <w:sz w:val="22"/>
          <w:szCs w:val="22"/>
          <w:lang w:eastAsia="en-GB"/>
        </w:rPr>
        <w:tab/>
        <w:t>European Union</w:t>
      </w:r>
    </w:p>
    <w:p w14:paraId="1595F8C1" w14:textId="233374FB" w:rsidR="00661FE6" w:rsidRPr="00331029" w:rsidRDefault="00661FE6"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FR</w:t>
      </w:r>
      <w:r w:rsidRPr="00331029">
        <w:rPr>
          <w:rFonts w:eastAsia="Verdana"/>
          <w:bCs/>
          <w:kern w:val="32"/>
          <w:sz w:val="22"/>
          <w:szCs w:val="22"/>
          <w:lang w:eastAsia="en-GB"/>
        </w:rPr>
        <w:tab/>
        <w:t>France</w:t>
      </w:r>
    </w:p>
    <w:p w14:paraId="706CA9FA" w14:textId="77777777" w:rsidR="007B4973" w:rsidRPr="00331029" w:rsidRDefault="007B497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ICD</w:t>
      </w:r>
      <w:r w:rsidRPr="00331029">
        <w:rPr>
          <w:rFonts w:eastAsia="Verdana"/>
          <w:bCs/>
          <w:kern w:val="32"/>
          <w:sz w:val="22"/>
          <w:szCs w:val="22"/>
          <w:lang w:eastAsia="en-GB"/>
        </w:rPr>
        <w:tab/>
        <w:t>International Classification of Diseases</w:t>
      </w:r>
    </w:p>
    <w:p w14:paraId="0BAA6BD1" w14:textId="77777777" w:rsidR="007B4973" w:rsidRPr="00331029" w:rsidRDefault="007B497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HEOR</w:t>
      </w:r>
      <w:r w:rsidRPr="00331029">
        <w:rPr>
          <w:rFonts w:eastAsia="Verdana"/>
          <w:bCs/>
          <w:kern w:val="32"/>
          <w:sz w:val="22"/>
          <w:szCs w:val="22"/>
          <w:lang w:eastAsia="en-GB"/>
        </w:rPr>
        <w:tab/>
        <w:t>Health Economics and Outcomes Research</w:t>
      </w:r>
    </w:p>
    <w:p w14:paraId="38E44859" w14:textId="10496B24" w:rsidR="00C30A0F" w:rsidRPr="00331029" w:rsidRDefault="00C30A0F"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HF</w:t>
      </w:r>
      <w:r w:rsidRPr="00331029">
        <w:rPr>
          <w:rFonts w:eastAsia="Verdana"/>
          <w:bCs/>
          <w:kern w:val="32"/>
          <w:sz w:val="22"/>
          <w:szCs w:val="22"/>
          <w:lang w:eastAsia="en-GB"/>
        </w:rPr>
        <w:tab/>
        <w:t>Heart Failure</w:t>
      </w:r>
    </w:p>
    <w:p w14:paraId="3AA503A5" w14:textId="63E898F0" w:rsidR="00B73C15" w:rsidRPr="00331029" w:rsidRDefault="00B73C15"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LPD</w:t>
      </w:r>
      <w:r w:rsidRPr="00331029">
        <w:rPr>
          <w:rFonts w:eastAsia="Verdana"/>
          <w:bCs/>
          <w:kern w:val="32"/>
          <w:sz w:val="22"/>
          <w:szCs w:val="22"/>
          <w:lang w:eastAsia="en-GB"/>
        </w:rPr>
        <w:tab/>
        <w:t>Longitudinal Patient Database</w:t>
      </w:r>
    </w:p>
    <w:p w14:paraId="3B9A3D5A" w14:textId="25FE4F91" w:rsidR="00413D67" w:rsidRPr="00331029" w:rsidRDefault="00413D67"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MDCR</w:t>
      </w:r>
      <w:r w:rsidRPr="00331029">
        <w:rPr>
          <w:rFonts w:eastAsia="Verdana"/>
          <w:bCs/>
          <w:kern w:val="32"/>
          <w:sz w:val="22"/>
          <w:szCs w:val="22"/>
          <w:lang w:eastAsia="en-GB"/>
        </w:rPr>
        <w:tab/>
        <w:t xml:space="preserve">Truven </w:t>
      </w:r>
      <w:proofErr w:type="spellStart"/>
      <w:r w:rsidRPr="00331029">
        <w:rPr>
          <w:rFonts w:eastAsia="Verdana"/>
          <w:bCs/>
          <w:kern w:val="32"/>
          <w:sz w:val="22"/>
          <w:szCs w:val="22"/>
          <w:lang w:eastAsia="en-GB"/>
        </w:rPr>
        <w:t>MarketScan</w:t>
      </w:r>
      <w:proofErr w:type="spellEnd"/>
      <w:r w:rsidRPr="00331029">
        <w:rPr>
          <w:rFonts w:eastAsia="Verdana"/>
          <w:bCs/>
          <w:kern w:val="32"/>
          <w:sz w:val="22"/>
          <w:szCs w:val="22"/>
          <w:lang w:eastAsia="en-GB"/>
        </w:rPr>
        <w:t xml:space="preserve"> Medicare Supplemental Beneficiaries</w:t>
      </w:r>
    </w:p>
    <w:p w14:paraId="74DE84B3" w14:textId="684D315C" w:rsidR="007B4973" w:rsidRPr="00331029" w:rsidRDefault="007B497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N/A</w:t>
      </w:r>
      <w:r w:rsidRPr="00331029">
        <w:rPr>
          <w:rFonts w:eastAsia="Verdana"/>
          <w:bCs/>
          <w:kern w:val="32"/>
          <w:sz w:val="22"/>
          <w:szCs w:val="22"/>
          <w:lang w:eastAsia="en-GB"/>
        </w:rPr>
        <w:tab/>
        <w:t>Not Applicable</w:t>
      </w:r>
    </w:p>
    <w:p w14:paraId="746B77C0" w14:textId="233491FB" w:rsidR="00A273EF" w:rsidRPr="00331029" w:rsidRDefault="00A273EF" w:rsidP="00625988">
      <w:pPr>
        <w:pStyle w:val="BayerBodyTextFull"/>
        <w:tabs>
          <w:tab w:val="left" w:pos="1985"/>
        </w:tabs>
        <w:spacing w:before="0" w:after="60"/>
        <w:rPr>
          <w:rFonts w:eastAsia="Verdana"/>
          <w:bCs/>
          <w:iCs/>
          <w:kern w:val="32"/>
          <w:sz w:val="22"/>
          <w:szCs w:val="22"/>
          <w:lang w:eastAsia="en-GB"/>
        </w:rPr>
      </w:pPr>
      <w:r w:rsidRPr="00331029">
        <w:rPr>
          <w:rFonts w:eastAsia="Verdana"/>
          <w:bCs/>
          <w:kern w:val="32"/>
          <w:sz w:val="22"/>
          <w:szCs w:val="22"/>
          <w:lang w:eastAsia="en-GB"/>
        </w:rPr>
        <w:t>OHDSI</w:t>
      </w:r>
      <w:r w:rsidRPr="00331029">
        <w:rPr>
          <w:rFonts w:eastAsia="Verdana"/>
          <w:bCs/>
          <w:kern w:val="32"/>
          <w:sz w:val="22"/>
          <w:szCs w:val="22"/>
          <w:lang w:eastAsia="en-GB"/>
        </w:rPr>
        <w:tab/>
        <w:t>Ob</w:t>
      </w:r>
      <w:r w:rsidR="00382EF3" w:rsidRPr="00331029">
        <w:rPr>
          <w:rFonts w:eastAsia="Verdana"/>
          <w:bCs/>
          <w:kern w:val="32"/>
          <w:sz w:val="22"/>
          <w:szCs w:val="22"/>
          <w:lang w:eastAsia="en-GB"/>
        </w:rPr>
        <w:t xml:space="preserve">servational </w:t>
      </w:r>
      <w:r w:rsidR="00382EF3" w:rsidRPr="00331029">
        <w:rPr>
          <w:rFonts w:eastAsia="Verdana"/>
          <w:bCs/>
          <w:iCs/>
          <w:kern w:val="32"/>
          <w:sz w:val="22"/>
          <w:szCs w:val="22"/>
          <w:lang w:eastAsia="en-GB"/>
        </w:rPr>
        <w:t>Health Data Sciences and Informatics</w:t>
      </w:r>
    </w:p>
    <w:p w14:paraId="32D114E3" w14:textId="087FE402" w:rsidR="008E5561" w:rsidRPr="00331029" w:rsidRDefault="008E5561" w:rsidP="00625988">
      <w:pPr>
        <w:pStyle w:val="BayerBodyTextFull"/>
        <w:tabs>
          <w:tab w:val="left" w:pos="1985"/>
        </w:tabs>
        <w:spacing w:before="0" w:after="60"/>
        <w:rPr>
          <w:rFonts w:eastAsia="Verdana"/>
          <w:bCs/>
          <w:kern w:val="32"/>
          <w:sz w:val="22"/>
          <w:szCs w:val="22"/>
          <w:lang w:eastAsia="en-GB"/>
        </w:rPr>
      </w:pPr>
      <w:r w:rsidRPr="00331029">
        <w:rPr>
          <w:rFonts w:eastAsia="Verdana"/>
          <w:bCs/>
          <w:iCs/>
          <w:kern w:val="32"/>
          <w:sz w:val="22"/>
          <w:szCs w:val="22"/>
          <w:lang w:eastAsia="en-GB"/>
        </w:rPr>
        <w:t>OMOP</w:t>
      </w:r>
      <w:r w:rsidRPr="00331029">
        <w:rPr>
          <w:rFonts w:eastAsia="Verdana"/>
          <w:bCs/>
          <w:iCs/>
          <w:kern w:val="32"/>
          <w:sz w:val="22"/>
          <w:szCs w:val="22"/>
          <w:lang w:eastAsia="en-GB"/>
        </w:rPr>
        <w:tab/>
      </w:r>
      <w:r w:rsidRPr="00331029">
        <w:rPr>
          <w:rStyle w:val="e24kjd"/>
          <w:bCs/>
        </w:rPr>
        <w:t>Observational Medical Outcomes Partnership</w:t>
      </w:r>
    </w:p>
    <w:p w14:paraId="1795CC67" w14:textId="0DB5280F" w:rsidR="007B4973" w:rsidRDefault="007B4973"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OS</w:t>
      </w:r>
      <w:r w:rsidRPr="00331029">
        <w:rPr>
          <w:rFonts w:eastAsia="Verdana"/>
          <w:bCs/>
          <w:kern w:val="32"/>
          <w:sz w:val="22"/>
          <w:szCs w:val="22"/>
          <w:lang w:eastAsia="en-GB"/>
        </w:rPr>
        <w:tab/>
        <w:t>Observational Study</w:t>
      </w:r>
    </w:p>
    <w:p w14:paraId="79CE89AF" w14:textId="6D5253FE" w:rsidR="00C62211" w:rsidRPr="002A4E7C" w:rsidRDefault="00C62211" w:rsidP="00625988">
      <w:pPr>
        <w:pStyle w:val="BayerBodyTextFull"/>
        <w:tabs>
          <w:tab w:val="left" w:pos="1985"/>
        </w:tabs>
        <w:spacing w:before="0" w:after="60"/>
        <w:rPr>
          <w:rFonts w:eastAsia="Verdana"/>
          <w:bCs/>
          <w:kern w:val="32"/>
          <w:sz w:val="22"/>
          <w:szCs w:val="22"/>
          <w:lang w:eastAsia="en-GB"/>
        </w:rPr>
      </w:pPr>
      <w:r w:rsidRPr="002A4E7C">
        <w:rPr>
          <w:rFonts w:eastAsia="Verdana"/>
          <w:bCs/>
          <w:kern w:val="32"/>
          <w:sz w:val="22"/>
          <w:szCs w:val="22"/>
          <w:lang w:eastAsia="en-GB"/>
        </w:rPr>
        <w:t>PAD</w:t>
      </w:r>
      <w:r w:rsidRPr="002A4E7C">
        <w:rPr>
          <w:rFonts w:eastAsia="Verdana"/>
          <w:bCs/>
          <w:kern w:val="32"/>
          <w:sz w:val="22"/>
          <w:szCs w:val="22"/>
          <w:lang w:eastAsia="en-GB"/>
        </w:rPr>
        <w:tab/>
        <w:t>Peripheral artery disease</w:t>
      </w:r>
    </w:p>
    <w:p w14:paraId="76E85FED" w14:textId="1B558019" w:rsidR="00747018" w:rsidRPr="002A4E7C" w:rsidRDefault="00747018" w:rsidP="00625988">
      <w:pPr>
        <w:pStyle w:val="BayerBodyTextFull"/>
        <w:tabs>
          <w:tab w:val="left" w:pos="1985"/>
        </w:tabs>
        <w:spacing w:before="0" w:after="60"/>
        <w:rPr>
          <w:rFonts w:eastAsia="Verdana"/>
          <w:bCs/>
          <w:kern w:val="32"/>
          <w:sz w:val="22"/>
          <w:szCs w:val="22"/>
          <w:lang w:eastAsia="en-GB"/>
        </w:rPr>
      </w:pPr>
      <w:r w:rsidRPr="002A4E7C">
        <w:rPr>
          <w:rFonts w:eastAsia="Verdana"/>
          <w:bCs/>
          <w:kern w:val="32"/>
          <w:sz w:val="22"/>
          <w:szCs w:val="22"/>
          <w:lang w:eastAsia="en-GB"/>
        </w:rPr>
        <w:t>SUS</w:t>
      </w:r>
      <w:r w:rsidRPr="002A4E7C">
        <w:rPr>
          <w:rFonts w:eastAsia="Verdana"/>
          <w:bCs/>
          <w:kern w:val="32"/>
          <w:sz w:val="22"/>
          <w:szCs w:val="22"/>
          <w:lang w:eastAsia="en-GB"/>
        </w:rPr>
        <w:tab/>
      </w:r>
      <w:r w:rsidR="00860812" w:rsidRPr="002A4E7C">
        <w:rPr>
          <w:rFonts w:eastAsia="Verdana"/>
          <w:bCs/>
          <w:kern w:val="32"/>
          <w:sz w:val="22"/>
          <w:szCs w:val="22"/>
          <w:lang w:eastAsia="en-GB"/>
        </w:rPr>
        <w:t xml:space="preserve">Sistema </w:t>
      </w:r>
      <w:proofErr w:type="spellStart"/>
      <w:r w:rsidR="00197FE5" w:rsidRPr="002A4E7C">
        <w:rPr>
          <w:rFonts w:eastAsia="Verdana"/>
          <w:bCs/>
          <w:kern w:val="32"/>
          <w:sz w:val="22"/>
          <w:szCs w:val="22"/>
          <w:lang w:eastAsia="en-GB"/>
        </w:rPr>
        <w:t>Único</w:t>
      </w:r>
      <w:proofErr w:type="spellEnd"/>
      <w:r w:rsidR="00197FE5" w:rsidRPr="002A4E7C">
        <w:rPr>
          <w:rFonts w:eastAsia="Verdana"/>
          <w:bCs/>
          <w:kern w:val="32"/>
          <w:sz w:val="22"/>
          <w:szCs w:val="22"/>
          <w:lang w:eastAsia="en-GB"/>
        </w:rPr>
        <w:t xml:space="preserve"> de </w:t>
      </w:r>
      <w:proofErr w:type="spellStart"/>
      <w:r w:rsidR="00197FE5" w:rsidRPr="002A4E7C">
        <w:rPr>
          <w:rFonts w:eastAsia="Verdana"/>
          <w:bCs/>
          <w:kern w:val="32"/>
          <w:sz w:val="22"/>
          <w:szCs w:val="22"/>
          <w:lang w:eastAsia="en-GB"/>
        </w:rPr>
        <w:t>Saúde</w:t>
      </w:r>
      <w:proofErr w:type="spellEnd"/>
      <w:r w:rsidR="00197FE5" w:rsidRPr="002A4E7C">
        <w:rPr>
          <w:rFonts w:eastAsia="Verdana"/>
          <w:bCs/>
          <w:kern w:val="32"/>
          <w:sz w:val="22"/>
          <w:szCs w:val="22"/>
          <w:lang w:eastAsia="en-GB"/>
        </w:rPr>
        <w:t xml:space="preserve"> (</w:t>
      </w:r>
      <w:proofErr w:type="spellStart"/>
      <w:r w:rsidR="00197FE5" w:rsidRPr="002A4E7C">
        <w:rPr>
          <w:rFonts w:eastAsia="Verdana"/>
          <w:bCs/>
          <w:kern w:val="32"/>
          <w:sz w:val="22"/>
          <w:szCs w:val="22"/>
          <w:lang w:eastAsia="en-GB"/>
        </w:rPr>
        <w:t>Portugues</w:t>
      </w:r>
      <w:proofErr w:type="spellEnd"/>
      <w:r w:rsidR="00197FE5" w:rsidRPr="002A4E7C">
        <w:rPr>
          <w:rFonts w:eastAsia="Verdana"/>
          <w:bCs/>
          <w:kern w:val="32"/>
          <w:sz w:val="22"/>
          <w:szCs w:val="22"/>
          <w:lang w:eastAsia="en-GB"/>
        </w:rPr>
        <w:t xml:space="preserve"> for Unified health system)</w:t>
      </w:r>
    </w:p>
    <w:p w14:paraId="3A1FFD6C" w14:textId="41CD7554" w:rsidR="00410D7E" w:rsidRPr="00331029" w:rsidRDefault="00410D7E"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T1D</w:t>
      </w:r>
      <w:r w:rsidRPr="00331029">
        <w:rPr>
          <w:rFonts w:eastAsia="Verdana"/>
          <w:bCs/>
          <w:kern w:val="32"/>
          <w:sz w:val="22"/>
          <w:szCs w:val="22"/>
          <w:lang w:eastAsia="en-GB"/>
        </w:rPr>
        <w:tab/>
        <w:t>Type 1 diabetes</w:t>
      </w:r>
    </w:p>
    <w:p w14:paraId="35ED323B" w14:textId="6AAC033A" w:rsidR="001B77DC" w:rsidRPr="00331029" w:rsidRDefault="001B77DC"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T2D</w:t>
      </w:r>
      <w:r w:rsidRPr="00331029">
        <w:rPr>
          <w:rFonts w:eastAsia="Verdana"/>
          <w:bCs/>
          <w:kern w:val="32"/>
          <w:sz w:val="22"/>
          <w:szCs w:val="22"/>
          <w:lang w:eastAsia="en-GB"/>
        </w:rPr>
        <w:tab/>
        <w:t>Type 2 Diabetes</w:t>
      </w:r>
    </w:p>
    <w:p w14:paraId="6404B8D6" w14:textId="32752F48" w:rsidR="00661FE6" w:rsidRPr="00331029" w:rsidRDefault="00661FE6"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UK</w:t>
      </w:r>
      <w:r w:rsidRPr="00331029">
        <w:rPr>
          <w:rFonts w:eastAsia="Verdana"/>
          <w:bCs/>
          <w:kern w:val="32"/>
          <w:sz w:val="22"/>
          <w:szCs w:val="22"/>
          <w:lang w:eastAsia="en-GB"/>
        </w:rPr>
        <w:tab/>
        <w:t>United Kingdom</w:t>
      </w:r>
    </w:p>
    <w:p w14:paraId="5EDB4D14" w14:textId="7F1AD771" w:rsidR="00331029" w:rsidRDefault="00661FE6" w:rsidP="00625988">
      <w:pPr>
        <w:pStyle w:val="BayerBodyTextFull"/>
        <w:tabs>
          <w:tab w:val="left" w:pos="1985"/>
        </w:tabs>
        <w:spacing w:before="0" w:after="60"/>
        <w:rPr>
          <w:rFonts w:eastAsia="Verdana"/>
          <w:bCs/>
          <w:kern w:val="32"/>
          <w:sz w:val="22"/>
          <w:szCs w:val="22"/>
          <w:lang w:eastAsia="en-GB"/>
        </w:rPr>
      </w:pPr>
      <w:r w:rsidRPr="00331029">
        <w:rPr>
          <w:rFonts w:eastAsia="Verdana"/>
          <w:bCs/>
          <w:kern w:val="32"/>
          <w:sz w:val="22"/>
          <w:szCs w:val="22"/>
          <w:lang w:eastAsia="en-GB"/>
        </w:rPr>
        <w:t>US</w:t>
      </w:r>
      <w:r w:rsidRPr="00331029">
        <w:rPr>
          <w:rFonts w:eastAsia="Verdana"/>
          <w:bCs/>
          <w:kern w:val="32"/>
          <w:sz w:val="22"/>
          <w:szCs w:val="22"/>
          <w:lang w:eastAsia="en-GB"/>
        </w:rPr>
        <w:tab/>
        <w:t>United States</w:t>
      </w:r>
    </w:p>
    <w:p w14:paraId="43C8103F" w14:textId="77777777" w:rsidR="00331029" w:rsidRDefault="00331029">
      <w:pPr>
        <w:rPr>
          <w:rFonts w:eastAsia="Verdana"/>
          <w:bCs/>
          <w:kern w:val="32"/>
          <w:sz w:val="22"/>
          <w:szCs w:val="22"/>
          <w:lang w:eastAsia="en-GB"/>
        </w:rPr>
      </w:pPr>
      <w:r>
        <w:rPr>
          <w:rFonts w:eastAsia="Verdana"/>
          <w:bCs/>
          <w:kern w:val="32"/>
          <w:sz w:val="22"/>
          <w:szCs w:val="22"/>
          <w:lang w:eastAsia="en-GB"/>
        </w:rPr>
        <w:br w:type="page"/>
      </w:r>
    </w:p>
    <w:p w14:paraId="22B39748" w14:textId="77777777" w:rsidR="007B4973" w:rsidRDefault="007B4973" w:rsidP="00625988">
      <w:pPr>
        <w:pStyle w:val="Heading1"/>
      </w:pPr>
      <w:bookmarkStart w:id="12" w:name="_Toc396315326"/>
      <w:bookmarkStart w:id="13" w:name="_Toc396411078"/>
      <w:bookmarkStart w:id="14" w:name="_Toc401784087"/>
      <w:bookmarkStart w:id="15" w:name="_Toc426017997"/>
      <w:bookmarkStart w:id="16" w:name="_Toc445993548"/>
      <w:bookmarkStart w:id="17" w:name="_Toc40861120"/>
      <w:r w:rsidRPr="005E5122">
        <w:lastRenderedPageBreak/>
        <w:t>Responsible parties</w:t>
      </w:r>
      <w:bookmarkEnd w:id="12"/>
      <w:bookmarkEnd w:id="13"/>
      <w:bookmarkEnd w:id="14"/>
      <w:bookmarkEnd w:id="15"/>
      <w:bookmarkEnd w:id="16"/>
      <w:bookmarkEnd w:id="17"/>
    </w:p>
    <w:p w14:paraId="5EBF60CC" w14:textId="77777777" w:rsidR="007B4973" w:rsidRPr="002C7E49" w:rsidRDefault="007B4973" w:rsidP="00625988">
      <w:pPr>
        <w:pStyle w:val="Heading2"/>
      </w:pPr>
      <w:bookmarkStart w:id="18" w:name="_Toc396315327"/>
      <w:bookmarkStart w:id="19" w:name="_Toc396411079"/>
      <w:bookmarkStart w:id="20" w:name="_Toc401784088"/>
      <w:bookmarkStart w:id="21" w:name="_Toc426017998"/>
      <w:bookmarkStart w:id="22" w:name="_Toc445993549"/>
      <w:bookmarkStart w:id="23" w:name="_Ref474671841"/>
      <w:bookmarkStart w:id="24" w:name="_Toc40861121"/>
      <w:r>
        <w:t>Study initiator and funder</w:t>
      </w:r>
      <w:bookmarkEnd w:id="18"/>
      <w:bookmarkEnd w:id="19"/>
      <w:bookmarkEnd w:id="20"/>
      <w:bookmarkEnd w:id="21"/>
      <w:bookmarkEnd w:id="22"/>
      <w:bookmarkEnd w:id="23"/>
      <w:bookmarkEnd w:id="24"/>
    </w:p>
    <w:p w14:paraId="6EF1626D" w14:textId="77777777" w:rsidR="007B4973" w:rsidRPr="007228F0" w:rsidRDefault="007B4973" w:rsidP="00625988">
      <w:pPr>
        <w:pStyle w:val="BayerBodyTextFull"/>
      </w:pPr>
    </w:p>
    <w:tbl>
      <w:tblPr>
        <w:tblW w:w="0" w:type="auto"/>
        <w:tblLook w:val="04A0" w:firstRow="1" w:lastRow="0" w:firstColumn="1" w:lastColumn="0" w:noHBand="0" w:noVBand="1"/>
      </w:tblPr>
      <w:tblGrid>
        <w:gridCol w:w="1590"/>
        <w:gridCol w:w="7685"/>
      </w:tblGrid>
      <w:tr w:rsidR="007B4973" w:rsidRPr="00047687" w14:paraId="5EF08C2D" w14:textId="77777777" w:rsidTr="00625988">
        <w:tc>
          <w:tcPr>
            <w:tcW w:w="1590" w:type="dxa"/>
            <w:shd w:val="clear" w:color="auto" w:fill="auto"/>
          </w:tcPr>
          <w:p w14:paraId="3D59D427" w14:textId="77777777" w:rsidR="007B4973" w:rsidRPr="00706038" w:rsidRDefault="007B4973" w:rsidP="00625988">
            <w:pPr>
              <w:pStyle w:val="BayerBodyTextFull"/>
              <w:spacing w:before="0" w:after="60"/>
            </w:pPr>
            <w:r>
              <w:t>Role</w:t>
            </w:r>
            <w:r w:rsidRPr="00706038">
              <w:t>:</w:t>
            </w:r>
          </w:p>
        </w:tc>
        <w:tc>
          <w:tcPr>
            <w:tcW w:w="7685" w:type="dxa"/>
            <w:shd w:val="clear" w:color="auto" w:fill="auto"/>
          </w:tcPr>
          <w:p w14:paraId="3A2CACDE" w14:textId="77777777" w:rsidR="007B4973" w:rsidRPr="00706038" w:rsidRDefault="007B4973" w:rsidP="00625988">
            <w:pPr>
              <w:pStyle w:val="BayerBodyTextFull"/>
              <w:spacing w:before="0" w:after="60"/>
            </w:pPr>
            <w:r>
              <w:t>OS</w:t>
            </w:r>
            <w:r w:rsidRPr="00706038">
              <w:t xml:space="preserve"> </w:t>
            </w:r>
            <w:r>
              <w:t>C</w:t>
            </w:r>
            <w:r w:rsidRPr="00706038">
              <w:t xml:space="preserve">onduct </w:t>
            </w:r>
            <w:r>
              <w:t>R</w:t>
            </w:r>
            <w:r w:rsidRPr="00706038">
              <w:t>esponsible</w:t>
            </w:r>
          </w:p>
        </w:tc>
      </w:tr>
      <w:tr w:rsidR="007B4973" w:rsidRPr="00047687" w14:paraId="64A91150" w14:textId="77777777" w:rsidTr="00625988">
        <w:tc>
          <w:tcPr>
            <w:tcW w:w="1590" w:type="dxa"/>
            <w:shd w:val="clear" w:color="auto" w:fill="auto"/>
          </w:tcPr>
          <w:p w14:paraId="4D3E77C8" w14:textId="77777777" w:rsidR="007B4973" w:rsidRPr="00706038" w:rsidRDefault="007B4973" w:rsidP="00625988">
            <w:pPr>
              <w:pStyle w:val="BayerBodyTextFull"/>
              <w:spacing w:before="0" w:after="0"/>
            </w:pPr>
            <w:r w:rsidRPr="00706038">
              <w:t>Name:</w:t>
            </w:r>
          </w:p>
        </w:tc>
        <w:tc>
          <w:tcPr>
            <w:tcW w:w="7685" w:type="dxa"/>
            <w:shd w:val="clear" w:color="auto" w:fill="auto"/>
          </w:tcPr>
          <w:p w14:paraId="708620E6" w14:textId="40B210DE" w:rsidR="007B4973" w:rsidRPr="004801C4" w:rsidRDefault="00A14F0B" w:rsidP="004801C4">
            <w:pPr>
              <w:pStyle w:val="BayerBodyTextFull"/>
              <w:spacing w:before="0" w:after="60"/>
            </w:pPr>
            <w:r w:rsidRPr="004801C4">
              <w:t>David Vizcaya</w:t>
            </w:r>
          </w:p>
        </w:tc>
      </w:tr>
      <w:tr w:rsidR="007B4973" w:rsidRPr="0097051D" w14:paraId="6793BAD7" w14:textId="77777777" w:rsidTr="00625988">
        <w:tc>
          <w:tcPr>
            <w:tcW w:w="1590" w:type="dxa"/>
            <w:shd w:val="clear" w:color="auto" w:fill="auto"/>
          </w:tcPr>
          <w:p w14:paraId="450A0A58" w14:textId="77777777" w:rsidR="007B4973" w:rsidRPr="008D69C7" w:rsidRDefault="007B4973" w:rsidP="00625988">
            <w:pPr>
              <w:pStyle w:val="BayerBodyTextFull"/>
              <w:spacing w:before="0" w:after="0"/>
            </w:pPr>
            <w:r>
              <w:t>E-mail</w:t>
            </w:r>
            <w:r w:rsidRPr="008D69C7">
              <w:t>:</w:t>
            </w:r>
          </w:p>
        </w:tc>
        <w:tc>
          <w:tcPr>
            <w:tcW w:w="7685" w:type="dxa"/>
            <w:shd w:val="clear" w:color="auto" w:fill="auto"/>
          </w:tcPr>
          <w:p w14:paraId="2D3BBB78" w14:textId="373D2A91" w:rsidR="007B4973" w:rsidRPr="004801C4" w:rsidRDefault="00A14F0B" w:rsidP="004801C4">
            <w:pPr>
              <w:pStyle w:val="BayerBodyTextFull"/>
              <w:spacing w:before="0" w:after="60"/>
            </w:pPr>
            <w:r w:rsidRPr="004801C4">
              <w:t>David.vizcaya@bayer.com</w:t>
            </w:r>
          </w:p>
        </w:tc>
      </w:tr>
      <w:tr w:rsidR="007B4973" w:rsidRPr="00411788" w14:paraId="42DBAFD0" w14:textId="77777777" w:rsidTr="00625988">
        <w:tc>
          <w:tcPr>
            <w:tcW w:w="1590" w:type="dxa"/>
            <w:shd w:val="clear" w:color="auto" w:fill="auto"/>
          </w:tcPr>
          <w:p w14:paraId="2973B88D" w14:textId="77777777" w:rsidR="007B4973" w:rsidRPr="00706038" w:rsidRDefault="007B4973" w:rsidP="00625988">
            <w:pPr>
              <w:pStyle w:val="BayerBodyTextFull"/>
              <w:spacing w:before="0" w:after="0"/>
            </w:pPr>
          </w:p>
        </w:tc>
        <w:tc>
          <w:tcPr>
            <w:tcW w:w="7685" w:type="dxa"/>
            <w:shd w:val="clear" w:color="auto" w:fill="auto"/>
          </w:tcPr>
          <w:p w14:paraId="577BC905" w14:textId="77777777" w:rsidR="007B4973" w:rsidRPr="004801C4" w:rsidRDefault="007B4973" w:rsidP="004801C4">
            <w:pPr>
              <w:pStyle w:val="BayerBodyTextFull"/>
              <w:spacing w:before="0" w:after="60"/>
            </w:pPr>
          </w:p>
        </w:tc>
      </w:tr>
      <w:tr w:rsidR="007B4973" w:rsidRPr="00047687" w14:paraId="518858BE" w14:textId="77777777" w:rsidTr="00625988">
        <w:tc>
          <w:tcPr>
            <w:tcW w:w="1590" w:type="dxa"/>
            <w:shd w:val="clear" w:color="auto" w:fill="auto"/>
          </w:tcPr>
          <w:p w14:paraId="02B19AEF" w14:textId="77777777" w:rsidR="007B4973" w:rsidRPr="00706038" w:rsidRDefault="007B4973" w:rsidP="00625988">
            <w:pPr>
              <w:pStyle w:val="BayerBodyTextFull"/>
              <w:spacing w:before="0" w:after="60"/>
            </w:pPr>
            <w:r>
              <w:t>Role</w:t>
            </w:r>
            <w:r w:rsidRPr="00706038">
              <w:t>:</w:t>
            </w:r>
          </w:p>
        </w:tc>
        <w:tc>
          <w:tcPr>
            <w:tcW w:w="7685" w:type="dxa"/>
            <w:shd w:val="clear" w:color="auto" w:fill="auto"/>
          </w:tcPr>
          <w:p w14:paraId="729176D2" w14:textId="77777777" w:rsidR="007B4973" w:rsidRPr="000E4065" w:rsidRDefault="007B4973" w:rsidP="00625988">
            <w:pPr>
              <w:pStyle w:val="BayerBodyTextFull"/>
              <w:spacing w:before="0" w:after="60"/>
            </w:pPr>
            <w:r w:rsidRPr="000E4065">
              <w:t>OS Safety Lead</w:t>
            </w:r>
          </w:p>
        </w:tc>
      </w:tr>
      <w:tr w:rsidR="007B4973" w:rsidRPr="00047687" w14:paraId="44A5BE94" w14:textId="77777777" w:rsidTr="00625988">
        <w:tc>
          <w:tcPr>
            <w:tcW w:w="1590" w:type="dxa"/>
            <w:shd w:val="clear" w:color="auto" w:fill="auto"/>
          </w:tcPr>
          <w:p w14:paraId="76C14491" w14:textId="77777777" w:rsidR="007B4973" w:rsidRPr="00706038" w:rsidRDefault="007B4973" w:rsidP="00625988">
            <w:pPr>
              <w:pStyle w:val="BayerBodyTextFull"/>
              <w:spacing w:before="0" w:after="0"/>
            </w:pPr>
            <w:r w:rsidRPr="00706038">
              <w:t>Name:</w:t>
            </w:r>
          </w:p>
        </w:tc>
        <w:tc>
          <w:tcPr>
            <w:tcW w:w="7685" w:type="dxa"/>
            <w:shd w:val="clear" w:color="auto" w:fill="auto"/>
          </w:tcPr>
          <w:p w14:paraId="6F705CD1" w14:textId="4558DFAC" w:rsidR="007B4973" w:rsidRPr="004801C4" w:rsidRDefault="00037678" w:rsidP="004801C4">
            <w:pPr>
              <w:pStyle w:val="BayerBodyTextFull"/>
              <w:spacing w:before="0" w:after="60"/>
            </w:pPr>
            <w:r w:rsidRPr="004801C4">
              <w:t>Andrea Horvat-Broecker</w:t>
            </w:r>
          </w:p>
        </w:tc>
      </w:tr>
      <w:tr w:rsidR="007B4973" w:rsidRPr="00411788" w14:paraId="6D370559" w14:textId="77777777" w:rsidTr="00625988">
        <w:tc>
          <w:tcPr>
            <w:tcW w:w="1590" w:type="dxa"/>
            <w:shd w:val="clear" w:color="auto" w:fill="auto"/>
          </w:tcPr>
          <w:p w14:paraId="258D08F6" w14:textId="77777777" w:rsidR="007B4973" w:rsidRPr="00706038" w:rsidRDefault="007B4973" w:rsidP="00625988">
            <w:pPr>
              <w:pStyle w:val="BayerBodyTextFull"/>
              <w:spacing w:before="0" w:after="0"/>
            </w:pPr>
          </w:p>
        </w:tc>
        <w:tc>
          <w:tcPr>
            <w:tcW w:w="7685" w:type="dxa"/>
            <w:shd w:val="clear" w:color="auto" w:fill="auto"/>
          </w:tcPr>
          <w:p w14:paraId="2E9D8D00" w14:textId="77777777" w:rsidR="007B4973" w:rsidRPr="000E4065" w:rsidRDefault="007B4973" w:rsidP="004801C4">
            <w:pPr>
              <w:pStyle w:val="BayerBodyTextFull"/>
              <w:spacing w:before="0" w:after="60"/>
            </w:pPr>
          </w:p>
        </w:tc>
      </w:tr>
      <w:tr w:rsidR="007B4973" w:rsidRPr="00047687" w14:paraId="48852D60" w14:textId="77777777" w:rsidTr="00625988">
        <w:tc>
          <w:tcPr>
            <w:tcW w:w="1590" w:type="dxa"/>
            <w:shd w:val="clear" w:color="auto" w:fill="auto"/>
          </w:tcPr>
          <w:p w14:paraId="72D52B0E" w14:textId="77777777" w:rsidR="007B4973" w:rsidRPr="00706038" w:rsidRDefault="007B4973" w:rsidP="00625988">
            <w:pPr>
              <w:pStyle w:val="BayerBodyTextFull"/>
              <w:spacing w:before="0" w:after="60"/>
            </w:pPr>
            <w:r>
              <w:t>Role</w:t>
            </w:r>
            <w:r w:rsidRPr="00706038">
              <w:t>:</w:t>
            </w:r>
          </w:p>
        </w:tc>
        <w:tc>
          <w:tcPr>
            <w:tcW w:w="7685" w:type="dxa"/>
            <w:shd w:val="clear" w:color="auto" w:fill="auto"/>
          </w:tcPr>
          <w:p w14:paraId="76E19E5C" w14:textId="77777777" w:rsidR="007B4973" w:rsidRPr="000E4065" w:rsidRDefault="007B4973" w:rsidP="00625988">
            <w:pPr>
              <w:pStyle w:val="BayerBodyTextFull"/>
              <w:spacing w:before="0" w:after="60"/>
            </w:pPr>
            <w:r w:rsidRPr="000E4065">
              <w:t>OS Medical Expert</w:t>
            </w:r>
          </w:p>
        </w:tc>
      </w:tr>
      <w:tr w:rsidR="007B4973" w:rsidRPr="00047687" w14:paraId="1A312D89" w14:textId="77777777" w:rsidTr="00625988">
        <w:tc>
          <w:tcPr>
            <w:tcW w:w="1590" w:type="dxa"/>
            <w:shd w:val="clear" w:color="auto" w:fill="auto"/>
          </w:tcPr>
          <w:p w14:paraId="382AA2C1" w14:textId="77777777" w:rsidR="007B4973" w:rsidRPr="00706038" w:rsidRDefault="007B4973" w:rsidP="00625988">
            <w:pPr>
              <w:pStyle w:val="BayerBodyTextFull"/>
              <w:spacing w:before="0" w:after="0"/>
            </w:pPr>
            <w:r w:rsidRPr="00706038">
              <w:t>Name:</w:t>
            </w:r>
          </w:p>
        </w:tc>
        <w:tc>
          <w:tcPr>
            <w:tcW w:w="7685" w:type="dxa"/>
            <w:shd w:val="clear" w:color="auto" w:fill="auto"/>
          </w:tcPr>
          <w:p w14:paraId="56B288A6" w14:textId="386C4708" w:rsidR="007B4973" w:rsidRPr="004801C4" w:rsidRDefault="008448CE" w:rsidP="004801C4">
            <w:pPr>
              <w:pStyle w:val="BayerBodyTextFull"/>
              <w:spacing w:before="0" w:after="60"/>
            </w:pPr>
            <w:r w:rsidRPr="004801C4">
              <w:t>Angela Zavattieri</w:t>
            </w:r>
          </w:p>
        </w:tc>
      </w:tr>
      <w:tr w:rsidR="007B4973" w:rsidRPr="00411788" w14:paraId="119E6D39" w14:textId="77777777" w:rsidTr="00625988">
        <w:tc>
          <w:tcPr>
            <w:tcW w:w="1590" w:type="dxa"/>
            <w:shd w:val="clear" w:color="auto" w:fill="auto"/>
          </w:tcPr>
          <w:p w14:paraId="6BACA374" w14:textId="77777777" w:rsidR="007B4973" w:rsidRPr="00706038" w:rsidRDefault="007B4973" w:rsidP="00625988">
            <w:pPr>
              <w:pStyle w:val="BayerBodyTextFull"/>
              <w:spacing w:before="0" w:after="0"/>
            </w:pPr>
          </w:p>
        </w:tc>
        <w:tc>
          <w:tcPr>
            <w:tcW w:w="7685" w:type="dxa"/>
            <w:shd w:val="clear" w:color="auto" w:fill="auto"/>
          </w:tcPr>
          <w:p w14:paraId="59078C4E" w14:textId="77777777" w:rsidR="007B4973" w:rsidRPr="000E4065" w:rsidRDefault="007B4973" w:rsidP="004801C4">
            <w:pPr>
              <w:pStyle w:val="BayerBodyTextFull"/>
              <w:spacing w:before="0" w:after="60"/>
            </w:pPr>
          </w:p>
        </w:tc>
      </w:tr>
      <w:tr w:rsidR="007B4973" w:rsidRPr="00047687" w14:paraId="7734D589" w14:textId="77777777" w:rsidTr="00625988">
        <w:tc>
          <w:tcPr>
            <w:tcW w:w="1590" w:type="dxa"/>
            <w:shd w:val="clear" w:color="auto" w:fill="auto"/>
          </w:tcPr>
          <w:p w14:paraId="05D0D1DE" w14:textId="77777777" w:rsidR="007B4973" w:rsidRPr="00706038" w:rsidRDefault="007B4973" w:rsidP="00625988">
            <w:pPr>
              <w:pStyle w:val="BayerBodyTextFull"/>
              <w:spacing w:before="0" w:after="60"/>
            </w:pPr>
            <w:r>
              <w:t>Role</w:t>
            </w:r>
            <w:r w:rsidRPr="00706038">
              <w:t>:</w:t>
            </w:r>
          </w:p>
        </w:tc>
        <w:tc>
          <w:tcPr>
            <w:tcW w:w="7685" w:type="dxa"/>
            <w:shd w:val="clear" w:color="auto" w:fill="auto"/>
          </w:tcPr>
          <w:p w14:paraId="370FE0EE" w14:textId="77777777" w:rsidR="007B4973" w:rsidRPr="000E4065" w:rsidRDefault="007B4973" w:rsidP="00625988">
            <w:pPr>
              <w:pStyle w:val="BayerBodyTextFull"/>
              <w:spacing w:before="0" w:after="60"/>
            </w:pPr>
            <w:r w:rsidRPr="000E4065">
              <w:t>OS Statistician</w:t>
            </w:r>
          </w:p>
        </w:tc>
      </w:tr>
      <w:tr w:rsidR="007B4973" w:rsidRPr="00047687" w14:paraId="3A520108" w14:textId="77777777" w:rsidTr="00625988">
        <w:tc>
          <w:tcPr>
            <w:tcW w:w="1590" w:type="dxa"/>
            <w:shd w:val="clear" w:color="auto" w:fill="auto"/>
          </w:tcPr>
          <w:p w14:paraId="40F0E91F" w14:textId="77777777" w:rsidR="007B4973" w:rsidRPr="00706038" w:rsidRDefault="007B4973" w:rsidP="00625988">
            <w:pPr>
              <w:pStyle w:val="BayerBodyTextFull"/>
              <w:spacing w:before="0" w:after="0"/>
            </w:pPr>
            <w:r w:rsidRPr="00706038">
              <w:t>Name:</w:t>
            </w:r>
          </w:p>
        </w:tc>
        <w:tc>
          <w:tcPr>
            <w:tcW w:w="7685" w:type="dxa"/>
            <w:shd w:val="clear" w:color="auto" w:fill="auto"/>
          </w:tcPr>
          <w:p w14:paraId="752C29F1" w14:textId="5CDB7EC8" w:rsidR="007B4973" w:rsidRPr="004801C4" w:rsidRDefault="0068441A" w:rsidP="004801C4">
            <w:pPr>
              <w:pStyle w:val="BayerBodyTextFull"/>
              <w:spacing w:before="0" w:after="60"/>
            </w:pPr>
            <w:r>
              <w:t>Frank Kleinjung</w:t>
            </w:r>
          </w:p>
        </w:tc>
      </w:tr>
      <w:tr w:rsidR="007B4973" w:rsidRPr="00411788" w14:paraId="1125DCB6" w14:textId="77777777" w:rsidTr="00625988">
        <w:tc>
          <w:tcPr>
            <w:tcW w:w="1590" w:type="dxa"/>
            <w:shd w:val="clear" w:color="auto" w:fill="auto"/>
          </w:tcPr>
          <w:p w14:paraId="76FE5AC2" w14:textId="77777777" w:rsidR="007B4973" w:rsidRPr="00706038" w:rsidRDefault="007B4973" w:rsidP="00625988">
            <w:pPr>
              <w:pStyle w:val="BayerBodyTextFull"/>
              <w:spacing w:before="0" w:after="0"/>
            </w:pPr>
          </w:p>
        </w:tc>
        <w:tc>
          <w:tcPr>
            <w:tcW w:w="7685" w:type="dxa"/>
            <w:shd w:val="clear" w:color="auto" w:fill="auto"/>
          </w:tcPr>
          <w:p w14:paraId="16ECAFED" w14:textId="77777777" w:rsidR="007B4973" w:rsidRPr="000E4065" w:rsidRDefault="007B4973" w:rsidP="004801C4">
            <w:pPr>
              <w:pStyle w:val="BayerBodyTextFull"/>
              <w:spacing w:before="0" w:after="60"/>
            </w:pPr>
          </w:p>
        </w:tc>
      </w:tr>
      <w:tr w:rsidR="007B4973" w:rsidRPr="00047687" w14:paraId="2B79D99E" w14:textId="77777777" w:rsidTr="00625988">
        <w:tc>
          <w:tcPr>
            <w:tcW w:w="1590" w:type="dxa"/>
            <w:shd w:val="clear" w:color="auto" w:fill="auto"/>
          </w:tcPr>
          <w:p w14:paraId="7490DBC6" w14:textId="77777777" w:rsidR="007B4973" w:rsidRPr="00706038" w:rsidRDefault="007B4973" w:rsidP="00625988">
            <w:pPr>
              <w:pStyle w:val="BayerBodyTextFull"/>
              <w:spacing w:before="0" w:after="60"/>
            </w:pPr>
            <w:r>
              <w:t>Role</w:t>
            </w:r>
            <w:r w:rsidRPr="00706038">
              <w:t>:</w:t>
            </w:r>
          </w:p>
        </w:tc>
        <w:tc>
          <w:tcPr>
            <w:tcW w:w="7685" w:type="dxa"/>
            <w:shd w:val="clear" w:color="auto" w:fill="auto"/>
          </w:tcPr>
          <w:p w14:paraId="744C3AD4" w14:textId="77777777" w:rsidR="007B4973" w:rsidRPr="000E4065" w:rsidRDefault="007B4973" w:rsidP="00625988">
            <w:pPr>
              <w:pStyle w:val="BayerBodyTextFull"/>
              <w:spacing w:before="0" w:after="60"/>
            </w:pPr>
            <w:r w:rsidRPr="000E4065">
              <w:t>OS Epidemiologist</w:t>
            </w:r>
          </w:p>
        </w:tc>
      </w:tr>
      <w:tr w:rsidR="007B4973" w:rsidRPr="00047687" w14:paraId="3AAAA013" w14:textId="77777777" w:rsidTr="00625988">
        <w:tc>
          <w:tcPr>
            <w:tcW w:w="1590" w:type="dxa"/>
            <w:shd w:val="clear" w:color="auto" w:fill="auto"/>
          </w:tcPr>
          <w:p w14:paraId="7C9E4CF3" w14:textId="77777777" w:rsidR="007B4973" w:rsidRPr="00706038" w:rsidRDefault="007B4973" w:rsidP="00625988">
            <w:pPr>
              <w:pStyle w:val="BayerBodyTextFull"/>
              <w:spacing w:before="0" w:after="0"/>
            </w:pPr>
            <w:r w:rsidRPr="00706038">
              <w:t>Name:</w:t>
            </w:r>
          </w:p>
        </w:tc>
        <w:tc>
          <w:tcPr>
            <w:tcW w:w="7685" w:type="dxa"/>
            <w:shd w:val="clear" w:color="auto" w:fill="auto"/>
          </w:tcPr>
          <w:p w14:paraId="5FFAFC36" w14:textId="7B5A976A" w:rsidR="007B4973" w:rsidRPr="004801C4" w:rsidRDefault="00934EEB" w:rsidP="004801C4">
            <w:pPr>
              <w:pStyle w:val="BayerBodyTextFull"/>
              <w:spacing w:before="0" w:after="60"/>
            </w:pPr>
            <w:r w:rsidRPr="004801C4">
              <w:t>David Vizcaya</w:t>
            </w:r>
          </w:p>
        </w:tc>
      </w:tr>
      <w:tr w:rsidR="007B4973" w:rsidRPr="00411788" w14:paraId="04ACD491" w14:textId="77777777" w:rsidTr="00625988">
        <w:tc>
          <w:tcPr>
            <w:tcW w:w="1590" w:type="dxa"/>
            <w:shd w:val="clear" w:color="auto" w:fill="auto"/>
          </w:tcPr>
          <w:p w14:paraId="3ECBC76D" w14:textId="77777777" w:rsidR="007B4973" w:rsidRPr="00706038" w:rsidRDefault="007B4973" w:rsidP="00625988">
            <w:pPr>
              <w:pStyle w:val="BayerBodyTextFull"/>
              <w:spacing w:before="0" w:after="0"/>
            </w:pPr>
          </w:p>
        </w:tc>
        <w:tc>
          <w:tcPr>
            <w:tcW w:w="7685" w:type="dxa"/>
            <w:shd w:val="clear" w:color="auto" w:fill="auto"/>
          </w:tcPr>
          <w:p w14:paraId="2AAE883A" w14:textId="77777777" w:rsidR="007B4973" w:rsidRPr="000E4065" w:rsidRDefault="007B4973" w:rsidP="004801C4">
            <w:pPr>
              <w:pStyle w:val="BayerBodyTextFull"/>
              <w:spacing w:before="0" w:after="60"/>
            </w:pPr>
          </w:p>
        </w:tc>
      </w:tr>
      <w:tr w:rsidR="007B4973" w:rsidRPr="00411788" w14:paraId="75A42007" w14:textId="77777777" w:rsidTr="00625988">
        <w:tc>
          <w:tcPr>
            <w:tcW w:w="1590" w:type="dxa"/>
            <w:shd w:val="clear" w:color="auto" w:fill="auto"/>
          </w:tcPr>
          <w:p w14:paraId="75637AB1" w14:textId="77777777" w:rsidR="007B4973" w:rsidRPr="00706038" w:rsidRDefault="007B4973" w:rsidP="00625988">
            <w:pPr>
              <w:pStyle w:val="BayerBodyTextFull"/>
              <w:spacing w:before="0" w:after="60"/>
            </w:pPr>
            <w:r>
              <w:t>Role</w:t>
            </w:r>
            <w:r w:rsidRPr="00706038">
              <w:t>:</w:t>
            </w:r>
          </w:p>
        </w:tc>
        <w:tc>
          <w:tcPr>
            <w:tcW w:w="7685" w:type="dxa"/>
            <w:shd w:val="clear" w:color="auto" w:fill="auto"/>
          </w:tcPr>
          <w:p w14:paraId="0466C51A" w14:textId="77777777" w:rsidR="007B4973" w:rsidRPr="000E4065" w:rsidRDefault="007B4973" w:rsidP="00625988">
            <w:pPr>
              <w:pStyle w:val="BayerBodyTextFull"/>
              <w:spacing w:before="0" w:after="60"/>
            </w:pPr>
            <w:r w:rsidRPr="000E4065">
              <w:t>OS Health Economics and Outcomes Research (HEOR) responsible</w:t>
            </w:r>
          </w:p>
        </w:tc>
      </w:tr>
      <w:tr w:rsidR="007B4973" w:rsidRPr="00047687" w14:paraId="4D4D1272" w14:textId="77777777" w:rsidTr="00625988">
        <w:tc>
          <w:tcPr>
            <w:tcW w:w="1590" w:type="dxa"/>
            <w:shd w:val="clear" w:color="auto" w:fill="auto"/>
          </w:tcPr>
          <w:p w14:paraId="346DA57A" w14:textId="77777777" w:rsidR="007B4973" w:rsidRPr="00706038" w:rsidRDefault="007B4973" w:rsidP="00625988">
            <w:pPr>
              <w:pStyle w:val="BayerBodyTextFull"/>
              <w:spacing w:before="0" w:after="0"/>
            </w:pPr>
            <w:r w:rsidRPr="00706038">
              <w:t>Name:</w:t>
            </w:r>
          </w:p>
        </w:tc>
        <w:tc>
          <w:tcPr>
            <w:tcW w:w="7685" w:type="dxa"/>
            <w:shd w:val="clear" w:color="auto" w:fill="auto"/>
          </w:tcPr>
          <w:p w14:paraId="6D72199A" w14:textId="7902487A" w:rsidR="007B4973" w:rsidRPr="004801C4" w:rsidRDefault="005F616D" w:rsidP="004801C4">
            <w:pPr>
              <w:pStyle w:val="BayerBodyTextFull"/>
              <w:spacing w:before="0" w:after="60"/>
            </w:pPr>
            <w:r>
              <w:t>Niklas Schmedt</w:t>
            </w:r>
          </w:p>
        </w:tc>
      </w:tr>
      <w:tr w:rsidR="007B4973" w:rsidRPr="00411788" w14:paraId="6BD3CBE7" w14:textId="77777777" w:rsidTr="00625988">
        <w:tc>
          <w:tcPr>
            <w:tcW w:w="1590" w:type="dxa"/>
            <w:shd w:val="clear" w:color="auto" w:fill="auto"/>
          </w:tcPr>
          <w:p w14:paraId="20C96FAA" w14:textId="77777777" w:rsidR="007B4973" w:rsidRPr="00706038" w:rsidRDefault="007B4973" w:rsidP="00625988">
            <w:pPr>
              <w:pStyle w:val="BayerBodyTextFull"/>
              <w:spacing w:before="0" w:after="0"/>
            </w:pPr>
          </w:p>
        </w:tc>
        <w:tc>
          <w:tcPr>
            <w:tcW w:w="7685" w:type="dxa"/>
            <w:shd w:val="clear" w:color="auto" w:fill="auto"/>
          </w:tcPr>
          <w:p w14:paraId="6ACD94D6" w14:textId="77777777" w:rsidR="007B4973" w:rsidRPr="000E4065" w:rsidRDefault="007B4973" w:rsidP="004801C4">
            <w:pPr>
              <w:pStyle w:val="BayerBodyTextFull"/>
              <w:spacing w:before="0" w:after="60"/>
            </w:pPr>
          </w:p>
        </w:tc>
      </w:tr>
      <w:tr w:rsidR="00071533" w:rsidRPr="00411788" w14:paraId="4872C903" w14:textId="77777777" w:rsidTr="00A41636">
        <w:tc>
          <w:tcPr>
            <w:tcW w:w="1590" w:type="dxa"/>
            <w:shd w:val="clear" w:color="auto" w:fill="auto"/>
          </w:tcPr>
          <w:p w14:paraId="3E2C4BB1" w14:textId="6BA6BD2E" w:rsidR="00071533" w:rsidRDefault="00071533" w:rsidP="00071533">
            <w:pPr>
              <w:pStyle w:val="BayerBodyTextFull"/>
              <w:spacing w:before="0" w:after="60"/>
            </w:pPr>
            <w:r>
              <w:t>Role</w:t>
            </w:r>
            <w:r w:rsidRPr="00706038">
              <w:t>:</w:t>
            </w:r>
          </w:p>
        </w:tc>
        <w:tc>
          <w:tcPr>
            <w:tcW w:w="7685" w:type="dxa"/>
            <w:shd w:val="clear" w:color="auto" w:fill="auto"/>
          </w:tcPr>
          <w:p w14:paraId="4460964C" w14:textId="7845BFA5" w:rsidR="00071533" w:rsidRDefault="00071533" w:rsidP="00071533">
            <w:pPr>
              <w:pStyle w:val="BayerBodyTextFull"/>
              <w:spacing w:before="0" w:after="60"/>
            </w:pPr>
            <w:r>
              <w:t>OS Data analyst consultant deputy (Bayer)</w:t>
            </w:r>
          </w:p>
        </w:tc>
      </w:tr>
      <w:tr w:rsidR="00071533" w:rsidRPr="00411788" w14:paraId="1B9A71B3" w14:textId="77777777" w:rsidTr="00A41636">
        <w:tc>
          <w:tcPr>
            <w:tcW w:w="1590" w:type="dxa"/>
            <w:shd w:val="clear" w:color="auto" w:fill="auto"/>
          </w:tcPr>
          <w:p w14:paraId="7696450A" w14:textId="055C56DD" w:rsidR="00071533" w:rsidRDefault="00071533" w:rsidP="00071533">
            <w:pPr>
              <w:pStyle w:val="BayerBodyTextFull"/>
              <w:spacing w:before="0" w:after="60"/>
            </w:pPr>
            <w:r w:rsidRPr="00706038">
              <w:t>Name:</w:t>
            </w:r>
          </w:p>
        </w:tc>
        <w:tc>
          <w:tcPr>
            <w:tcW w:w="7685" w:type="dxa"/>
            <w:shd w:val="clear" w:color="auto" w:fill="auto"/>
          </w:tcPr>
          <w:p w14:paraId="7DE37F60" w14:textId="21A7AD20" w:rsidR="00071533" w:rsidRDefault="001C4455" w:rsidP="00071533">
            <w:pPr>
              <w:pStyle w:val="BayerBodyTextFull"/>
              <w:spacing w:before="0" w:after="60"/>
            </w:pPr>
            <w:r>
              <w:t>Jingson</w:t>
            </w:r>
            <w:r w:rsidR="002A767C">
              <w:t>g</w:t>
            </w:r>
            <w:r>
              <w:t xml:space="preserve"> Cui</w:t>
            </w:r>
          </w:p>
        </w:tc>
      </w:tr>
      <w:tr w:rsidR="00071533" w:rsidRPr="00411788" w14:paraId="789EACBA" w14:textId="77777777" w:rsidTr="00A41636">
        <w:tc>
          <w:tcPr>
            <w:tcW w:w="1590" w:type="dxa"/>
            <w:shd w:val="clear" w:color="auto" w:fill="auto"/>
          </w:tcPr>
          <w:p w14:paraId="0F08A231" w14:textId="77777777" w:rsidR="00071533" w:rsidRDefault="00071533" w:rsidP="00071533">
            <w:pPr>
              <w:pStyle w:val="BayerBodyTextFull"/>
              <w:spacing w:before="0" w:after="60"/>
            </w:pPr>
          </w:p>
        </w:tc>
        <w:tc>
          <w:tcPr>
            <w:tcW w:w="7685" w:type="dxa"/>
            <w:shd w:val="clear" w:color="auto" w:fill="auto"/>
          </w:tcPr>
          <w:p w14:paraId="5942F430" w14:textId="77777777" w:rsidR="00071533" w:rsidRDefault="00071533" w:rsidP="00071533">
            <w:pPr>
              <w:pStyle w:val="BayerBodyTextFull"/>
              <w:spacing w:before="0" w:after="60"/>
            </w:pPr>
          </w:p>
        </w:tc>
      </w:tr>
      <w:tr w:rsidR="00071533" w:rsidRPr="00411788" w14:paraId="29BD601A" w14:textId="77777777" w:rsidTr="00A41636">
        <w:tc>
          <w:tcPr>
            <w:tcW w:w="1590" w:type="dxa"/>
            <w:shd w:val="clear" w:color="auto" w:fill="auto"/>
          </w:tcPr>
          <w:p w14:paraId="2F2A072F" w14:textId="77777777" w:rsidR="00071533" w:rsidRPr="00706038" w:rsidRDefault="00071533" w:rsidP="00071533">
            <w:pPr>
              <w:pStyle w:val="BayerBodyTextFull"/>
              <w:spacing w:before="0" w:after="60"/>
            </w:pPr>
            <w:r>
              <w:t>Role</w:t>
            </w:r>
            <w:r w:rsidRPr="00706038">
              <w:t>:</w:t>
            </w:r>
          </w:p>
        </w:tc>
        <w:tc>
          <w:tcPr>
            <w:tcW w:w="7685" w:type="dxa"/>
            <w:shd w:val="clear" w:color="auto" w:fill="auto"/>
          </w:tcPr>
          <w:p w14:paraId="7A625755" w14:textId="035A2088" w:rsidR="00071533" w:rsidRPr="000E4065" w:rsidRDefault="00071533" w:rsidP="00071533">
            <w:pPr>
              <w:pStyle w:val="BayerBodyTextFull"/>
              <w:spacing w:before="0" w:after="60"/>
            </w:pPr>
            <w:r>
              <w:t>OS Data analyst consultant (Bayer)</w:t>
            </w:r>
          </w:p>
        </w:tc>
      </w:tr>
      <w:tr w:rsidR="00071533" w:rsidRPr="00047687" w14:paraId="6671B57C" w14:textId="77777777" w:rsidTr="00A41636">
        <w:tc>
          <w:tcPr>
            <w:tcW w:w="1590" w:type="dxa"/>
            <w:shd w:val="clear" w:color="auto" w:fill="auto"/>
          </w:tcPr>
          <w:p w14:paraId="611C819C" w14:textId="77777777" w:rsidR="00071533" w:rsidRPr="00706038" w:rsidRDefault="00071533" w:rsidP="00071533">
            <w:pPr>
              <w:pStyle w:val="BayerBodyTextFull"/>
              <w:spacing w:before="0" w:after="0"/>
            </w:pPr>
            <w:r w:rsidRPr="00706038">
              <w:t>Name:</w:t>
            </w:r>
          </w:p>
        </w:tc>
        <w:tc>
          <w:tcPr>
            <w:tcW w:w="7685" w:type="dxa"/>
            <w:shd w:val="clear" w:color="auto" w:fill="auto"/>
          </w:tcPr>
          <w:p w14:paraId="1DA53868" w14:textId="192DAB99" w:rsidR="00071533" w:rsidRPr="004801C4" w:rsidRDefault="00071533" w:rsidP="00071533">
            <w:pPr>
              <w:pStyle w:val="BayerBodyTextFull"/>
              <w:spacing w:before="0" w:after="60"/>
            </w:pPr>
            <w:r>
              <w:t>Simone Werner</w:t>
            </w:r>
          </w:p>
        </w:tc>
      </w:tr>
      <w:tr w:rsidR="00071533" w:rsidRPr="00411788" w14:paraId="29FD2566" w14:textId="77777777" w:rsidTr="00625988">
        <w:tc>
          <w:tcPr>
            <w:tcW w:w="1590" w:type="dxa"/>
            <w:shd w:val="clear" w:color="auto" w:fill="auto"/>
          </w:tcPr>
          <w:p w14:paraId="6CE92AED" w14:textId="77777777" w:rsidR="00071533" w:rsidRDefault="00071533" w:rsidP="00071533">
            <w:pPr>
              <w:pStyle w:val="BayerBodyTextFull"/>
              <w:spacing w:before="0" w:after="0"/>
            </w:pPr>
          </w:p>
        </w:tc>
        <w:tc>
          <w:tcPr>
            <w:tcW w:w="7685" w:type="dxa"/>
            <w:shd w:val="clear" w:color="auto" w:fill="auto"/>
          </w:tcPr>
          <w:p w14:paraId="4820B644" w14:textId="77777777" w:rsidR="00071533" w:rsidRDefault="00071533" w:rsidP="00071533">
            <w:pPr>
              <w:pStyle w:val="BayerBodyTextFull"/>
              <w:spacing w:before="0" w:after="60"/>
            </w:pPr>
          </w:p>
        </w:tc>
      </w:tr>
      <w:tr w:rsidR="00071533" w:rsidRPr="00411788" w14:paraId="35DBA750" w14:textId="77777777" w:rsidTr="00625988">
        <w:tc>
          <w:tcPr>
            <w:tcW w:w="1590" w:type="dxa"/>
            <w:shd w:val="clear" w:color="auto" w:fill="auto"/>
          </w:tcPr>
          <w:p w14:paraId="2A0C2271" w14:textId="445C1C6F" w:rsidR="00071533" w:rsidRPr="00706038" w:rsidRDefault="00071533" w:rsidP="00071533">
            <w:pPr>
              <w:pStyle w:val="BayerBodyTextFull"/>
              <w:spacing w:before="0" w:after="0"/>
            </w:pPr>
            <w:r>
              <w:t>Role:</w:t>
            </w:r>
          </w:p>
        </w:tc>
        <w:tc>
          <w:tcPr>
            <w:tcW w:w="7685" w:type="dxa"/>
            <w:shd w:val="clear" w:color="auto" w:fill="auto"/>
          </w:tcPr>
          <w:p w14:paraId="2E921927" w14:textId="14C18972" w:rsidR="00071533" w:rsidRPr="000E4065" w:rsidRDefault="00071533" w:rsidP="00071533">
            <w:pPr>
              <w:pStyle w:val="BayerBodyTextFull"/>
              <w:spacing w:before="0" w:after="60"/>
            </w:pPr>
            <w:r>
              <w:t>IQVIA Epidemiologist</w:t>
            </w:r>
          </w:p>
        </w:tc>
      </w:tr>
      <w:tr w:rsidR="00071533" w:rsidRPr="00411788" w14:paraId="52818AB5" w14:textId="77777777" w:rsidTr="00625988">
        <w:tc>
          <w:tcPr>
            <w:tcW w:w="1590" w:type="dxa"/>
            <w:shd w:val="clear" w:color="auto" w:fill="auto"/>
          </w:tcPr>
          <w:p w14:paraId="642C35CF" w14:textId="31A3911A" w:rsidR="00071533" w:rsidRDefault="00071533" w:rsidP="00071533">
            <w:pPr>
              <w:pStyle w:val="BayerBodyTextFull"/>
              <w:spacing w:before="0" w:after="0"/>
            </w:pPr>
            <w:r>
              <w:t>Name:</w:t>
            </w:r>
          </w:p>
        </w:tc>
        <w:tc>
          <w:tcPr>
            <w:tcW w:w="7685" w:type="dxa"/>
            <w:shd w:val="clear" w:color="auto" w:fill="auto"/>
          </w:tcPr>
          <w:p w14:paraId="0F1923DD" w14:textId="2C5B418D" w:rsidR="00071533" w:rsidRDefault="00071533" w:rsidP="00071533">
            <w:pPr>
              <w:pStyle w:val="BayerBodyTextFull"/>
              <w:spacing w:before="0" w:after="60"/>
            </w:pPr>
            <w:r>
              <w:t>Irene Bezemer</w:t>
            </w:r>
          </w:p>
        </w:tc>
      </w:tr>
      <w:tr w:rsidR="00071533" w:rsidRPr="00411788" w14:paraId="77170C24" w14:textId="77777777" w:rsidTr="00625988">
        <w:tc>
          <w:tcPr>
            <w:tcW w:w="1590" w:type="dxa"/>
            <w:shd w:val="clear" w:color="auto" w:fill="auto"/>
          </w:tcPr>
          <w:p w14:paraId="04C34870" w14:textId="77777777" w:rsidR="00071533" w:rsidRDefault="00071533" w:rsidP="00071533">
            <w:pPr>
              <w:pStyle w:val="BayerBodyTextFull"/>
              <w:spacing w:before="0" w:after="0"/>
            </w:pPr>
          </w:p>
        </w:tc>
        <w:tc>
          <w:tcPr>
            <w:tcW w:w="7685" w:type="dxa"/>
            <w:shd w:val="clear" w:color="auto" w:fill="auto"/>
          </w:tcPr>
          <w:p w14:paraId="52BEA6EF" w14:textId="77777777" w:rsidR="00071533" w:rsidRDefault="00071533" w:rsidP="00071533">
            <w:pPr>
              <w:pStyle w:val="BayerBodyTextFull"/>
              <w:spacing w:before="0" w:after="60"/>
            </w:pPr>
          </w:p>
        </w:tc>
      </w:tr>
      <w:tr w:rsidR="00071533" w:rsidRPr="00411788" w14:paraId="383D9678" w14:textId="77777777" w:rsidTr="00625988">
        <w:tc>
          <w:tcPr>
            <w:tcW w:w="1590" w:type="dxa"/>
            <w:shd w:val="clear" w:color="auto" w:fill="auto"/>
          </w:tcPr>
          <w:p w14:paraId="618A1B61" w14:textId="2EE8D7C2" w:rsidR="00071533" w:rsidRDefault="00071533" w:rsidP="00071533">
            <w:pPr>
              <w:pStyle w:val="BayerBodyTextFull"/>
              <w:spacing w:before="0" w:after="0"/>
            </w:pPr>
            <w:r>
              <w:t>Role:</w:t>
            </w:r>
          </w:p>
        </w:tc>
        <w:tc>
          <w:tcPr>
            <w:tcW w:w="7685" w:type="dxa"/>
            <w:shd w:val="clear" w:color="auto" w:fill="auto"/>
          </w:tcPr>
          <w:p w14:paraId="0A494736" w14:textId="11F5DB2F" w:rsidR="00071533" w:rsidRDefault="00071533" w:rsidP="00071533">
            <w:pPr>
              <w:pStyle w:val="BayerBodyTextFull"/>
              <w:spacing w:before="0" w:after="60"/>
            </w:pPr>
            <w:r>
              <w:t xml:space="preserve">IQVIA </w:t>
            </w:r>
            <w:del w:id="25" w:author="Argyriou, George" w:date="2021-08-31T14:39:00Z">
              <w:r w:rsidDel="00BD699B">
                <w:delText xml:space="preserve">Senior </w:delText>
              </w:r>
            </w:del>
            <w:r>
              <w:t>Data Scientist</w:t>
            </w:r>
          </w:p>
        </w:tc>
      </w:tr>
      <w:tr w:rsidR="00071533" w:rsidRPr="00411788" w14:paraId="1D39C7A6" w14:textId="77777777" w:rsidTr="00625988">
        <w:tc>
          <w:tcPr>
            <w:tcW w:w="1590" w:type="dxa"/>
            <w:shd w:val="clear" w:color="auto" w:fill="auto"/>
          </w:tcPr>
          <w:p w14:paraId="40325993" w14:textId="7F518BD4" w:rsidR="00071533" w:rsidRDefault="00071533" w:rsidP="00071533">
            <w:pPr>
              <w:pStyle w:val="BayerBodyTextFull"/>
              <w:spacing w:before="0" w:after="0"/>
            </w:pPr>
            <w:r>
              <w:t>Name:</w:t>
            </w:r>
          </w:p>
        </w:tc>
        <w:tc>
          <w:tcPr>
            <w:tcW w:w="7685" w:type="dxa"/>
            <w:shd w:val="clear" w:color="auto" w:fill="auto"/>
          </w:tcPr>
          <w:p w14:paraId="66A32E72" w14:textId="280B20BC" w:rsidR="00071533" w:rsidRDefault="00071533" w:rsidP="00071533">
            <w:pPr>
              <w:pStyle w:val="BayerBodyTextFull"/>
              <w:spacing w:before="0" w:after="60"/>
            </w:pPr>
            <w:del w:id="26" w:author="Argyriou, George" w:date="2021-08-31T14:39:00Z">
              <w:r w:rsidDel="00BD699B">
                <w:delText>Henry Morgan Stewart</w:delText>
              </w:r>
            </w:del>
            <w:ins w:id="27" w:author="Argyriou, George" w:date="2021-08-31T14:39:00Z">
              <w:r w:rsidR="00BD699B">
                <w:t>George Argyriou</w:t>
              </w:r>
            </w:ins>
          </w:p>
        </w:tc>
      </w:tr>
    </w:tbl>
    <w:p w14:paraId="0A0EF9E6" w14:textId="7FE327E5" w:rsidR="007B4973" w:rsidRPr="001B77DC" w:rsidRDefault="007B4973" w:rsidP="00625988">
      <w:pPr>
        <w:pStyle w:val="BayerBodyTextFull"/>
        <w:rPr>
          <w:rFonts w:eastAsia="Verdana"/>
          <w:szCs w:val="24"/>
          <w:lang w:eastAsia="en-GB"/>
        </w:rPr>
      </w:pPr>
      <w:bookmarkStart w:id="28" w:name="_Toc396315328"/>
      <w:bookmarkStart w:id="29" w:name="_Toc396411080"/>
      <w:bookmarkStart w:id="30" w:name="_Toc401784089"/>
      <w:r w:rsidRPr="001B77DC">
        <w:rPr>
          <w:rFonts w:eastAsia="Verdana"/>
          <w:szCs w:val="24"/>
          <w:lang w:eastAsia="en-GB"/>
        </w:rPr>
        <w:t xml:space="preserve">Contact details of the responsible parties at Bayer AG </w:t>
      </w:r>
      <w:r w:rsidR="001B77DC">
        <w:rPr>
          <w:rFonts w:eastAsia="Verdana"/>
          <w:szCs w:val="24"/>
          <w:lang w:eastAsia="en-GB"/>
        </w:rPr>
        <w:t xml:space="preserve">and IQVIA </w:t>
      </w:r>
      <w:r w:rsidRPr="001B77DC">
        <w:rPr>
          <w:rFonts w:eastAsia="Verdana"/>
          <w:szCs w:val="24"/>
          <w:lang w:eastAsia="en-GB"/>
        </w:rPr>
        <w:t>are available upon request.</w:t>
      </w:r>
    </w:p>
    <w:p w14:paraId="7B95B2E9" w14:textId="07A683EE" w:rsidR="007B4973" w:rsidRPr="001B77DC" w:rsidRDefault="00CD57FD" w:rsidP="00625988">
      <w:pPr>
        <w:pStyle w:val="Heading2"/>
      </w:pPr>
      <w:bookmarkStart w:id="31" w:name="_Toc426017999"/>
      <w:bookmarkStart w:id="32" w:name="_Toc445993550"/>
      <w:bookmarkStart w:id="33" w:name="_Toc40861122"/>
      <w:r w:rsidRPr="001B77DC">
        <w:lastRenderedPageBreak/>
        <w:t>External partner</w:t>
      </w:r>
      <w:bookmarkEnd w:id="28"/>
      <w:bookmarkEnd w:id="29"/>
      <w:bookmarkEnd w:id="30"/>
      <w:bookmarkEnd w:id="31"/>
      <w:bookmarkEnd w:id="32"/>
      <w:bookmarkEnd w:id="33"/>
    </w:p>
    <w:p w14:paraId="6D2DFEC5" w14:textId="77777777" w:rsidR="001B77DC" w:rsidRPr="005828A7" w:rsidRDefault="001B77DC" w:rsidP="001B77DC">
      <w:pPr>
        <w:pStyle w:val="BayerBodyTextFull"/>
        <w:spacing w:line="360" w:lineRule="auto"/>
        <w:rPr>
          <w:rFonts w:eastAsia="Verdana"/>
          <w:lang w:eastAsia="en-GB"/>
        </w:rPr>
      </w:pPr>
      <w:r w:rsidRPr="005828A7">
        <w:rPr>
          <w:rFonts w:eastAsia="Verdana"/>
          <w:lang w:eastAsia="en-GB"/>
        </w:rPr>
        <w:t xml:space="preserve">As part of the network study, we plan to collaborate with members of the OHDSI community to run this query in their local data source.  A final list of collaborators will be provided in a submitted report documenting all external study participants including contact details and database information. </w:t>
      </w:r>
    </w:p>
    <w:p w14:paraId="04332E38" w14:textId="77777777" w:rsidR="007B4973" w:rsidRDefault="007B4973" w:rsidP="00625988">
      <w:pPr>
        <w:rPr>
          <w:szCs w:val="24"/>
          <w:highlight w:val="yellow"/>
        </w:rPr>
      </w:pPr>
      <w:r>
        <w:rPr>
          <w:szCs w:val="24"/>
          <w:highlight w:val="yellow"/>
        </w:rPr>
        <w:br w:type="page"/>
      </w:r>
    </w:p>
    <w:p w14:paraId="3A80D8D6" w14:textId="77777777" w:rsidR="007B4973" w:rsidRDefault="007B4973" w:rsidP="00625988">
      <w:pPr>
        <w:pStyle w:val="Heading1"/>
      </w:pPr>
      <w:bookmarkStart w:id="34" w:name="_Toc396315329"/>
      <w:bookmarkStart w:id="35" w:name="_Toc396411081"/>
      <w:bookmarkStart w:id="36" w:name="_Toc401784090"/>
      <w:bookmarkStart w:id="37" w:name="_Toc426018000"/>
      <w:bookmarkStart w:id="38" w:name="_Toc445993551"/>
      <w:bookmarkStart w:id="39" w:name="_Toc40861123"/>
      <w:r w:rsidRPr="005E5122">
        <w:lastRenderedPageBreak/>
        <w:t>Abstract</w:t>
      </w:r>
      <w:bookmarkEnd w:id="34"/>
      <w:bookmarkEnd w:id="35"/>
      <w:bookmarkEnd w:id="36"/>
      <w:bookmarkEnd w:id="37"/>
      <w:bookmarkEnd w:id="38"/>
      <w:bookmarkEnd w:id="39"/>
    </w:p>
    <w:p w14:paraId="7C0B4FF2" w14:textId="0686D4CE" w:rsidR="007B4973" w:rsidRPr="00A27E2A" w:rsidRDefault="007B4973" w:rsidP="00625988">
      <w:pPr>
        <w:pStyle w:val="BayerBodyTextFull"/>
        <w:rPr>
          <w:rFonts w:eastAsia="Verdana"/>
          <w:bCs/>
          <w:i/>
          <w:color w:val="0000CC"/>
          <w:kern w:val="32"/>
          <w:lang w:eastAsia="en-GB"/>
        </w:rPr>
      </w:pPr>
    </w:p>
    <w:tbl>
      <w:tblPr>
        <w:tblW w:w="9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4"/>
        <w:gridCol w:w="6362"/>
      </w:tblGrid>
      <w:tr w:rsidR="007B4973" w:rsidRPr="00256F95" w14:paraId="57E78062" w14:textId="77777777" w:rsidTr="00625988">
        <w:trPr>
          <w:trHeight w:val="230"/>
        </w:trPr>
        <w:tc>
          <w:tcPr>
            <w:tcW w:w="3334" w:type="dxa"/>
          </w:tcPr>
          <w:p w14:paraId="5906FEAF" w14:textId="77777777" w:rsidR="007B4973" w:rsidRPr="00256F95" w:rsidRDefault="007B4973" w:rsidP="00625988">
            <w:pPr>
              <w:pStyle w:val="BayerBodyTextFull"/>
              <w:rPr>
                <w:b/>
              </w:rPr>
            </w:pPr>
            <w:r w:rsidRPr="00256F95">
              <w:rPr>
                <w:b/>
              </w:rPr>
              <w:t>Acronym/Title</w:t>
            </w:r>
          </w:p>
        </w:tc>
        <w:tc>
          <w:tcPr>
            <w:tcW w:w="6362" w:type="dxa"/>
          </w:tcPr>
          <w:p w14:paraId="7C655E81" w14:textId="6249738D" w:rsidR="007B4973" w:rsidRPr="000E4065" w:rsidRDefault="00292748" w:rsidP="00625988">
            <w:pPr>
              <w:pStyle w:val="BayerBodyTextFull"/>
            </w:pPr>
            <w:r>
              <w:rPr>
                <w:rFonts w:eastAsia="Verdana"/>
                <w:bCs/>
                <w:kern w:val="32"/>
                <w:szCs w:val="24"/>
                <w:lang w:eastAsia="en-GB"/>
              </w:rPr>
              <w:t>OT2DSI // Observational study of type 2 diabetes and its complications: a chronological overview using the OHDSI network</w:t>
            </w:r>
          </w:p>
        </w:tc>
      </w:tr>
      <w:tr w:rsidR="007B4973" w:rsidRPr="00964DB6" w14:paraId="0B052955" w14:textId="77777777" w:rsidTr="00625988">
        <w:trPr>
          <w:trHeight w:val="230"/>
        </w:trPr>
        <w:tc>
          <w:tcPr>
            <w:tcW w:w="3334" w:type="dxa"/>
          </w:tcPr>
          <w:p w14:paraId="673523AA" w14:textId="77777777" w:rsidR="007B4973" w:rsidRPr="00964DB6" w:rsidRDefault="007B4973" w:rsidP="00625988">
            <w:pPr>
              <w:pStyle w:val="BayerBodyTextFull"/>
              <w:rPr>
                <w:b/>
                <w:highlight w:val="yellow"/>
              </w:rPr>
            </w:pPr>
            <w:r w:rsidRPr="00EF0896">
              <w:rPr>
                <w:b/>
              </w:rPr>
              <w:t>Protocol version and date</w:t>
            </w:r>
          </w:p>
        </w:tc>
        <w:tc>
          <w:tcPr>
            <w:tcW w:w="6362" w:type="dxa"/>
          </w:tcPr>
          <w:p w14:paraId="7CA61875" w14:textId="04F7D8D9" w:rsidR="007B4973" w:rsidRPr="007E5D5A" w:rsidRDefault="00292748" w:rsidP="007E5D5A">
            <w:pPr>
              <w:pStyle w:val="BayerBodyTextFull"/>
            </w:pPr>
            <w:r w:rsidRPr="007E5D5A">
              <w:t xml:space="preserve">v 1.0, </w:t>
            </w:r>
            <w:r w:rsidR="00D866EA" w:rsidRPr="007E5D5A">
              <w:t xml:space="preserve">01 MAY </w:t>
            </w:r>
            <w:r w:rsidRPr="007E5D5A">
              <w:t>2020</w:t>
            </w:r>
          </w:p>
        </w:tc>
      </w:tr>
      <w:tr w:rsidR="007B4973" w:rsidRPr="00964DB6" w14:paraId="624891C3" w14:textId="77777777" w:rsidTr="00625988">
        <w:trPr>
          <w:trHeight w:val="230"/>
        </w:trPr>
        <w:tc>
          <w:tcPr>
            <w:tcW w:w="3334" w:type="dxa"/>
          </w:tcPr>
          <w:p w14:paraId="600F59D9" w14:textId="77777777" w:rsidR="007B4973" w:rsidRPr="00964DB6" w:rsidRDefault="007B4973" w:rsidP="00625988">
            <w:pPr>
              <w:pStyle w:val="BayerBodyTextFull"/>
              <w:rPr>
                <w:b/>
                <w:highlight w:val="yellow"/>
              </w:rPr>
            </w:pPr>
            <w:r w:rsidRPr="007E5D5A">
              <w:rPr>
                <w:b/>
              </w:rPr>
              <w:t>IMPACT study number</w:t>
            </w:r>
          </w:p>
        </w:tc>
        <w:tc>
          <w:tcPr>
            <w:tcW w:w="6362" w:type="dxa"/>
          </w:tcPr>
          <w:p w14:paraId="47F6CDF9" w14:textId="4B54F154" w:rsidR="007B4973" w:rsidRPr="007E5D5A" w:rsidRDefault="007E5D5A" w:rsidP="007E5D5A">
            <w:pPr>
              <w:pStyle w:val="BayerBodyTextFull"/>
            </w:pPr>
            <w:r>
              <w:t>21504</w:t>
            </w:r>
          </w:p>
        </w:tc>
      </w:tr>
      <w:tr w:rsidR="007B4973" w:rsidRPr="00964DB6" w14:paraId="250E7CA4" w14:textId="77777777" w:rsidTr="00625988">
        <w:trPr>
          <w:trHeight w:val="230"/>
        </w:trPr>
        <w:tc>
          <w:tcPr>
            <w:tcW w:w="3334" w:type="dxa"/>
          </w:tcPr>
          <w:p w14:paraId="150CCA8C" w14:textId="77777777" w:rsidR="007B4973" w:rsidRPr="001B77DC" w:rsidRDefault="007B4973" w:rsidP="00625988">
            <w:pPr>
              <w:pStyle w:val="BayerBodyTextFull"/>
              <w:rPr>
                <w:b/>
              </w:rPr>
            </w:pPr>
            <w:r w:rsidRPr="001B77DC">
              <w:rPr>
                <w:b/>
              </w:rPr>
              <w:t>Study type / Study phase</w:t>
            </w:r>
          </w:p>
        </w:tc>
        <w:tc>
          <w:tcPr>
            <w:tcW w:w="6362" w:type="dxa"/>
          </w:tcPr>
          <w:p w14:paraId="26C31522" w14:textId="2CE8308C" w:rsidR="007B4973" w:rsidRPr="000E4065" w:rsidRDefault="00292748" w:rsidP="00625988">
            <w:pPr>
              <w:pStyle w:val="BayerBodyTextFull"/>
            </w:pPr>
            <w:r>
              <w:t>Observationa</w:t>
            </w:r>
            <w:r w:rsidR="003E19A3">
              <w:t>l</w:t>
            </w:r>
          </w:p>
        </w:tc>
      </w:tr>
      <w:tr w:rsidR="007B4973" w14:paraId="2F1D1687" w14:textId="77777777" w:rsidTr="00625988">
        <w:trPr>
          <w:trHeight w:val="230"/>
        </w:trPr>
        <w:tc>
          <w:tcPr>
            <w:tcW w:w="3334" w:type="dxa"/>
          </w:tcPr>
          <w:p w14:paraId="37D05767" w14:textId="77777777" w:rsidR="007B4973" w:rsidRPr="001B77DC" w:rsidRDefault="007B4973" w:rsidP="00625988">
            <w:pPr>
              <w:pStyle w:val="BayerBodyTextFull"/>
              <w:rPr>
                <w:b/>
              </w:rPr>
            </w:pPr>
            <w:r w:rsidRPr="001B77DC">
              <w:rPr>
                <w:b/>
              </w:rPr>
              <w:t>Author</w:t>
            </w:r>
          </w:p>
        </w:tc>
        <w:tc>
          <w:tcPr>
            <w:tcW w:w="6362" w:type="dxa"/>
          </w:tcPr>
          <w:p w14:paraId="4EB5CA42" w14:textId="7E925D65" w:rsidR="007B4973" w:rsidRPr="000E4065" w:rsidRDefault="00292748" w:rsidP="00625988">
            <w:pPr>
              <w:pStyle w:val="BayerBodyTextFull"/>
              <w:rPr>
                <w:rFonts w:eastAsia="Verdana"/>
                <w:bCs/>
                <w:kern w:val="32"/>
                <w:lang w:eastAsia="en-GB"/>
              </w:rPr>
            </w:pPr>
            <w:r>
              <w:rPr>
                <w:rFonts w:eastAsia="Verdana"/>
                <w:bCs/>
                <w:kern w:val="32"/>
                <w:lang w:eastAsia="en-GB"/>
              </w:rPr>
              <w:t>David Vizcaya</w:t>
            </w:r>
          </w:p>
        </w:tc>
      </w:tr>
      <w:tr w:rsidR="007B4973" w14:paraId="6EE64989" w14:textId="77777777" w:rsidTr="00625988">
        <w:trPr>
          <w:trHeight w:val="230"/>
        </w:trPr>
        <w:tc>
          <w:tcPr>
            <w:tcW w:w="3334" w:type="dxa"/>
          </w:tcPr>
          <w:p w14:paraId="09F5F6A3" w14:textId="77777777" w:rsidR="007B4973" w:rsidRPr="0004569D" w:rsidRDefault="007B4973" w:rsidP="00625988">
            <w:pPr>
              <w:pStyle w:val="BayerBodyTextFull"/>
              <w:rPr>
                <w:b/>
              </w:rPr>
            </w:pPr>
            <w:r w:rsidRPr="0004569D">
              <w:rPr>
                <w:b/>
              </w:rPr>
              <w:t>Rationale and background</w:t>
            </w:r>
          </w:p>
        </w:tc>
        <w:tc>
          <w:tcPr>
            <w:tcW w:w="6362" w:type="dxa"/>
          </w:tcPr>
          <w:p w14:paraId="7662C595" w14:textId="017A93FE" w:rsidR="00207ECD" w:rsidRDefault="00207ECD" w:rsidP="00207ECD">
            <w:r>
              <w:t xml:space="preserve">Overall incidence and prevalence of diabetes have increased rapidly in the last decades mainly due to the raise in obesity and other risk factors for type 2 diabetes (T2D) </w:t>
            </w:r>
            <w:r>
              <w:fldChar w:fldCharType="begin"/>
            </w:r>
            <w:r>
              <w:instrText xml:space="preserve"> ADDIN EN.CITE &lt;EndNote&gt;&lt;Cite&gt;&lt;Author&gt;Tuttle&lt;/Author&gt;&lt;Year&gt;2014&lt;/Year&gt;&lt;RecNum&gt;2&lt;/RecNum&gt;&lt;DisplayText&gt;(1)&lt;/DisplayText&gt;&lt;record&gt;&lt;rec-number&gt;2&lt;/rec-number&gt;&lt;foreign-keys&gt;&lt;key app="EN" db-id="v5drfdav45p02yevwxlx9fz0xtved5zdw0zz" timestamp="1575547066"&gt;2&lt;/key&gt;&lt;/foreign-keys&gt;&lt;ref-type name="Journal Article"&gt;17&lt;/ref-type&gt;&lt;contributors&gt;&lt;authors&gt;&lt;author&gt;Tuttle, Katherine R&lt;/author&gt;&lt;author&gt;Bakris, George L&lt;/author&gt;&lt;author&gt;Bilous, Rudolf W&lt;/author&gt;&lt;author&gt;Chiang, Jane L&lt;/author&gt;&lt;author&gt;De Boer, Ian H&lt;/author&gt;&lt;author&gt;Goldstein-Fuchs, Jordi&lt;/author&gt;&lt;author&gt;Hirsch, Irl B&lt;/author&gt;&lt;author&gt;Kalantar-Zadeh, Kamyar&lt;/author&gt;&lt;author&gt;Narva, Andrew S&lt;/author&gt;&lt;author&gt;Navaneethan, Sankar D&lt;/author&gt;&lt;/authors&gt;&lt;/contributors&gt;&lt;titles&gt;&lt;title&gt;Diabetic kidney disease: a report from an ADA Consensus Conference&lt;/title&gt;&lt;secondary-title&gt;American journal of kidney diseases&lt;/secondary-title&gt;&lt;/titles&gt;&lt;periodical&gt;&lt;full-title&gt;American journal of kidney diseases&lt;/full-title&gt;&lt;/periodical&gt;&lt;pages&gt;510-533&lt;/pages&gt;&lt;volume&gt;64&lt;/volume&gt;&lt;number&gt;4&lt;/number&gt;&lt;dates&gt;&lt;year&gt;2014&lt;/year&gt;&lt;/dates&gt;&lt;isbn&gt;0272-6386&lt;/isbn&gt;&lt;urls&gt;&lt;/urls&gt;&lt;/record&gt;&lt;/Cite&gt;&lt;/EndNote&gt;</w:instrText>
            </w:r>
            <w:r>
              <w:fldChar w:fldCharType="separate"/>
            </w:r>
            <w:r>
              <w:rPr>
                <w:noProof/>
              </w:rPr>
              <w:t>(</w:t>
            </w:r>
            <w:hyperlink w:anchor="_ENREF_1" w:tooltip="Tuttle, 2014 #2" w:history="1">
              <w:r w:rsidR="00EC3F20">
                <w:rPr>
                  <w:noProof/>
                </w:rPr>
                <w:t>1</w:t>
              </w:r>
            </w:hyperlink>
            <w:r>
              <w:rPr>
                <w:noProof/>
              </w:rPr>
              <w:t>)</w:t>
            </w:r>
            <w:r>
              <w:fldChar w:fldCharType="end"/>
            </w:r>
            <w:r>
              <w:t xml:space="preserve">. CKD is a frequent complication of longer standing and poorer controlled diabetes mellitus and its incidence and prevalence is rising rapidly as well </w:t>
            </w:r>
            <w:r>
              <w:fldChar w:fldCharType="begin">
                <w:fldData xml:space="preserve">PEVuZE5vdGU+PENpdGU+PEF1dGhvcj5IYXJqdXRzYWxvPC9BdXRob3I+PFllYXI+MjAxNDwvWWVh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</w:fldData>
              </w:fldChar>
            </w:r>
            <w:r>
              <w:instrText xml:space="preserve"> ADDIN EN.CITE </w:instrText>
            </w:r>
            <w:r>
              <w:fldChar w:fldCharType="begin">
                <w:fldData xml:space="preserve">PEVuZE5vdGU+PENpdGU+PEF1dGhvcj5IYXJqdXRzYWxvPC9BdXRob3I+PFllYXI+MjAxNDwvWWVh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</w:fldData>
              </w:fldChar>
            </w:r>
            <w:r>
              <w:instrText xml:space="preserve"> ADDIN EN.CITE.DATA </w:instrText>
            </w:r>
            <w:r>
              <w:fldChar w:fldCharType="end"/>
            </w:r>
            <w:r>
              <w:fldChar w:fldCharType="separate"/>
            </w:r>
            <w:r>
              <w:rPr>
                <w:noProof/>
              </w:rPr>
              <w:t>(</w:t>
            </w:r>
            <w:hyperlink w:anchor="_ENREF_2" w:tooltip="Harjutsalo, 2014 #1" w:history="1">
              <w:r w:rsidR="00EC3F20">
                <w:rPr>
                  <w:noProof/>
                </w:rPr>
                <w:t>2-4</w:t>
              </w:r>
            </w:hyperlink>
            <w:r>
              <w:rPr>
                <w:noProof/>
              </w:rPr>
              <w:t>)</w:t>
            </w:r>
            <w:r>
              <w:fldChar w:fldCharType="end"/>
            </w:r>
            <w:r>
              <w:t xml:space="preserve">. </w:t>
            </w:r>
            <w:r w:rsidR="00DB66A6">
              <w:t>O</w:t>
            </w:r>
            <w:r>
              <w:t xml:space="preserve">ther serious complications develop as a consequence of T2D due in part to micro and macrovascular damage </w:t>
            </w:r>
            <w:r>
              <w:fldChar w:fldCharType="begin"/>
            </w:r>
            <w:r>
              <w:instrText xml:space="preserve"> ADDIN EN.CITE &lt;EndNote&gt;&lt;Cite&gt;&lt;Author&gt;Maffi&lt;/Author&gt;&lt;Year&gt;2017&lt;/Year&gt;&lt;RecNum&gt;7&lt;/RecNum&gt;&lt;DisplayText&gt;(5)&lt;/DisplayText&gt;&lt;record&gt;&lt;rec-number&gt;7&lt;/rec-number&gt;&lt;foreign-keys&gt;&lt;key app="EN" db-id="v5drfdav45p02yevwxlx9fz0xtved5zdw0zz" timestamp="1575551768"&gt;7&lt;/key&gt;&lt;/foreign-keys&gt;&lt;ref-type name="Book Section"&gt;5&lt;/ref-type&gt;&lt;contributors&gt;&lt;authors&gt;&lt;author&gt;Maffi, Paola&lt;/author&gt;&lt;author&gt;Secchi, Antonio&lt;/author&gt;&lt;/authors&gt;&lt;/contributors&gt;&lt;titles&gt;&lt;title&gt;The burden of diabetes: emerging data&lt;/title&gt;&lt;secondary-title&gt;Management of Diabetic Retinopathy&lt;/secondary-title&gt;&lt;/titles&gt;&lt;pages&gt;1-5&lt;/pages&gt;&lt;volume&gt;60&lt;/volume&gt;&lt;dates&gt;&lt;year&gt;2017&lt;/year&gt;&lt;/dates&gt;&lt;publisher&gt;Karger Publishers&lt;/publisher&gt;&lt;urls&gt;&lt;/urls&gt;&lt;/record&gt;&lt;/Cite&gt;&lt;/EndNote&gt;</w:instrText>
            </w:r>
            <w:r>
              <w:fldChar w:fldCharType="separate"/>
            </w:r>
            <w:r>
              <w:rPr>
                <w:noProof/>
              </w:rPr>
              <w:t>(</w:t>
            </w:r>
            <w:hyperlink w:anchor="_ENREF_5" w:tooltip="Maffi, 2017 #7" w:history="1">
              <w:r w:rsidR="00EC3F20">
                <w:rPr>
                  <w:noProof/>
                </w:rPr>
                <w:t>5</w:t>
              </w:r>
            </w:hyperlink>
            <w:r>
              <w:rPr>
                <w:noProof/>
              </w:rPr>
              <w:t>)</w:t>
            </w:r>
            <w:r>
              <w:fldChar w:fldCharType="end"/>
            </w:r>
            <w:r>
              <w:t xml:space="preserve">. </w:t>
            </w:r>
            <w:r w:rsidR="00DB66A6">
              <w:t>Some</w:t>
            </w:r>
            <w:r>
              <w:t xml:space="preserve"> of the more </w:t>
            </w:r>
            <w:r w:rsidR="00DB66A6">
              <w:t>common</w:t>
            </w:r>
            <w:r>
              <w:t xml:space="preserve"> ones </w:t>
            </w:r>
            <w:r w:rsidR="00DB66A6">
              <w:t>are</w:t>
            </w:r>
            <w:r>
              <w:t xml:space="preserve"> diabetic retinopathy </w:t>
            </w:r>
            <w:r>
              <w:fldChar w:fldCharType="begin"/>
            </w:r>
            <w:r>
              <w:instrText xml:space="preserve"> ADDIN EN.CITE &lt;EndNote&gt;&lt;Cite&gt;&lt;Author&gt;Yau&lt;/Author&gt;&lt;Year&gt;2012&lt;/Year&gt;&lt;RecNum&gt;1&lt;/RecNum&gt;&lt;DisplayText&gt;(6)&lt;/DisplayText&gt;&lt;record&gt;&lt;rec-number&gt;1&lt;/rec-number&gt;&lt;foreign-keys&gt;&lt;key app="EN" db-id="v5drfdav45p02yevwxlx9fz0xtved5zdw0zz" timestamp="1575547016"&gt;1&lt;/key&gt;&lt;/foreign-keys&gt;&lt;ref-type name="Journal Article"&gt;17&lt;/ref-type&gt;&lt;contributors&gt;&lt;authors&gt;&lt;author&gt;Yau, Joanne WY&lt;/author&gt;&lt;author&gt;Rogers, Sophie L&lt;/author&gt;&lt;author&gt;Kawasaki, Ryo&lt;/author&gt;&lt;author&gt;Lamoureux, Ecosse L&lt;/author&gt;&lt;author&gt;Kowalski, Jonathan W&lt;/author&gt;&lt;author&gt;Bek, Toke&lt;/author&gt;&lt;author&gt;Chen, Shih-Jen&lt;/author&gt;&lt;author&gt;Dekker, Jacqueline M&lt;/author&gt;&lt;author&gt;Fletcher, Astrid&lt;/author&gt;&lt;author&gt;Grauslund, Jakob&lt;/author&gt;&lt;/authors&gt;&lt;/contributors&gt;&lt;titles&gt;&lt;title&gt;Global prevalence and major risk factors of diabetic retinopathy&lt;/title&gt;&lt;secondary-title&gt;Diabetes care&lt;/secondary-title&gt;&lt;/titles&gt;&lt;periodical&gt;&lt;full-title&gt;Diabetes care&lt;/full-title&gt;&lt;/periodical&gt;&lt;pages&gt;556-564&lt;/pages&gt;&lt;volume&gt;35&lt;/volume&gt;&lt;number&gt;3&lt;/number&gt;&lt;dates&gt;&lt;year&gt;2012&lt;/year&gt;&lt;/dates&gt;&lt;isbn&gt;0149-5992&lt;/isbn&gt;&lt;urls&gt;&lt;/urls&gt;&lt;/record&gt;&lt;/Cite&gt;&lt;/EndNote&gt;</w:instrText>
            </w:r>
            <w:r>
              <w:fldChar w:fldCharType="separate"/>
            </w:r>
            <w:r>
              <w:rPr>
                <w:noProof/>
              </w:rPr>
              <w:t>(</w:t>
            </w:r>
            <w:hyperlink w:anchor="_ENREF_6" w:tooltip="Yau, 2012 #1" w:history="1">
              <w:r w:rsidR="00EC3F20">
                <w:rPr>
                  <w:noProof/>
                </w:rPr>
                <w:t>6</w:t>
              </w:r>
            </w:hyperlink>
            <w:r>
              <w:rPr>
                <w:noProof/>
              </w:rPr>
              <w:t>)</w:t>
            </w:r>
            <w:r>
              <w:fldChar w:fldCharType="end"/>
            </w:r>
            <w:r>
              <w:t xml:space="preserve">, diabetic neuropathy </w:t>
            </w:r>
            <w:r>
              <w:fldChar w:fldCharType="begin"/>
            </w:r>
            <w:r>
              <w:instrText xml:space="preserve"> ADDIN EN.CITE &lt;EndNote&gt;&lt;Cite&gt;&lt;Author&gt;Hicks&lt;/Author&gt;&lt;Year&gt;2019&lt;/Year&gt;&lt;RecNum&gt;8&lt;/RecNum&gt;&lt;DisplayText&gt;(7)&lt;/DisplayText&gt;&lt;record&gt;&lt;rec-number&gt;8&lt;/rec-number&gt;&lt;foreign-keys&gt;&lt;key app="EN" db-id="v5drfdav45p02yevwxlx9fz0xtved5zdw0zz" timestamp="1575551895"&gt;8&lt;/key&gt;&lt;/foreign-keys&gt;&lt;ref-type name="Journal Article"&gt;17&lt;/ref-type&gt;&lt;contributors&gt;&lt;authors&gt;&lt;author&gt;Hicks, Caitlin W&lt;/author&gt;&lt;author&gt;Selvin, Elizabeth&lt;/author&gt;&lt;/authors&gt;&lt;/contributors&gt;&lt;titles&gt;&lt;title&gt;Epidemiology of Peripheral Neuropathy and Lower Extremity Disease in Diabetes&lt;/title&gt;&lt;secondary-title&gt;Current diabetes reports&lt;/secondary-title&gt;&lt;/titles&gt;&lt;periodical&gt;&lt;full-title&gt;Current diabetes reports&lt;/full-title&gt;&lt;/periodical&gt;&lt;pages&gt;86&lt;/pages&gt;&lt;volume&gt;19&lt;/volume&gt;&lt;number&gt;10&lt;/number&gt;&lt;dates&gt;&lt;year&gt;2019&lt;/year&gt;&lt;/dates&gt;&lt;isbn&gt;1534-4827&lt;/isbn&gt;&lt;urls&gt;&lt;/urls&gt;&lt;/record&gt;&lt;/Cite&gt;&lt;/EndNote&gt;</w:instrText>
            </w:r>
            <w:r>
              <w:fldChar w:fldCharType="separate"/>
            </w:r>
            <w:r>
              <w:rPr>
                <w:noProof/>
              </w:rPr>
              <w:t>(</w:t>
            </w:r>
            <w:hyperlink w:anchor="_ENREF_7" w:tooltip="Hicks, 2019 #8" w:history="1">
              <w:r w:rsidR="00EC3F20">
                <w:rPr>
                  <w:noProof/>
                </w:rPr>
                <w:t>7</w:t>
              </w:r>
            </w:hyperlink>
            <w:r>
              <w:rPr>
                <w:noProof/>
              </w:rPr>
              <w:t>)</w:t>
            </w:r>
            <w:r>
              <w:fldChar w:fldCharType="end"/>
            </w:r>
            <w:r>
              <w:t xml:space="preserve">, cardiac autonomic dysfunction </w:t>
            </w:r>
            <w:r>
              <w:fldChar w:fldCharType="begin"/>
            </w:r>
            <w:r>
              <w:instrText xml:space="preserve"> ADDIN EN.CITE &lt;EndNote&gt;&lt;Cite&gt;&lt;Author&gt;Benichou&lt;/Author&gt;&lt;Year&gt;2018&lt;/Year&gt;&lt;RecNum&gt;6&lt;/RecNum&gt;&lt;DisplayText&gt;(8)&lt;/DisplayText&gt;&lt;record&gt;&lt;rec-number&gt;6&lt;/rec-number&gt;&lt;foreign-keys&gt;&lt;key app="EN" db-id="v5drfdav45p02yevwxlx9fz0xtved5zdw0zz" timestamp="1575551677"&gt;6&lt;/key&gt;&lt;/foreign-keys&gt;&lt;ref-type name="Journal Article"&gt;17&lt;/ref-type&gt;&lt;contributors&gt;&lt;authors&gt;&lt;author&gt;Benichou, Thomas&lt;/author&gt;&lt;author&gt;Pereira, Bruno&lt;/author&gt;&lt;author&gt;Mermillod, Martial&lt;/author&gt;&lt;author&gt;Tauveron, Igor&lt;/author&gt;&lt;author&gt;Pfabigan, Daniela&lt;/author&gt;&lt;author&gt;Maqdasy, Salwan&lt;/author&gt;&lt;author&gt;Dutheil, Frederic&lt;/author&gt;&lt;/authors&gt;&lt;/contributors&gt;&lt;titles&gt;&lt;title&gt;Heart rate variability in type 2 diabetes mellitus: A systematic review and meta–analysis&lt;/title&gt;&lt;secondary-title&gt;PLoS One&lt;/secondary-title&gt;&lt;/titles&gt;&lt;periodical&gt;&lt;full-title&gt;PLoS One&lt;/full-title&gt;&lt;/periodical&gt;&lt;pages&gt;e0195166&lt;/pages&gt;&lt;volume&gt;13&lt;/volume&gt;&lt;number&gt;4&lt;/number&gt;&lt;dates&gt;&lt;year&gt;2018&lt;/year&gt;&lt;/dates&gt;&lt;isbn&gt;1932-6203&lt;/isbn&gt;&lt;urls&gt;&lt;/urls&gt;&lt;/record&gt;&lt;/Cite&gt;&lt;/EndNote&gt;</w:instrText>
            </w:r>
            <w:r>
              <w:fldChar w:fldCharType="separate"/>
            </w:r>
            <w:r>
              <w:rPr>
                <w:noProof/>
              </w:rPr>
              <w:t>(</w:t>
            </w:r>
            <w:hyperlink w:anchor="_ENREF_8" w:tooltip="Benichou, 2018 #6" w:history="1">
              <w:r w:rsidR="00EC3F20">
                <w:rPr>
                  <w:noProof/>
                </w:rPr>
                <w:t>8</w:t>
              </w:r>
            </w:hyperlink>
            <w:r>
              <w:rPr>
                <w:noProof/>
              </w:rPr>
              <w:t>)</w:t>
            </w:r>
            <w:r>
              <w:fldChar w:fldCharType="end"/>
            </w:r>
            <w:r>
              <w:t xml:space="preserve">, diabetic foot ulcer </w:t>
            </w:r>
            <w:r>
              <w:fldChar w:fldCharType="begin"/>
            </w:r>
            <w:r>
              <w:instrText xml:space="preserve"> ADDIN EN.CITE &lt;EndNote&gt;&lt;Cite&gt;&lt;Author&gt;Hicks&lt;/Author&gt;&lt;Year&gt;2019&lt;/Year&gt;&lt;RecNum&gt;8&lt;/RecNum&gt;&lt;DisplayText&gt;(7)&lt;/DisplayText&gt;&lt;record&gt;&lt;rec-number&gt;8&lt;/rec-number&gt;&lt;foreign-keys&gt;&lt;key app="EN" db-id="v5drfdav45p02yevwxlx9fz0xtved5zdw0zz" timestamp="1575551895"&gt;8&lt;/key&gt;&lt;/foreign-keys&gt;&lt;ref-type name="Journal Article"&gt;17&lt;/ref-type&gt;&lt;contributors&gt;&lt;authors&gt;&lt;author&gt;Hicks, Caitlin W&lt;/author&gt;&lt;author&gt;Selvin, Elizabeth&lt;/author&gt;&lt;/authors&gt;&lt;/contributors&gt;&lt;titles&gt;&lt;title&gt;Epidemiology of Peripheral Neuropathy and Lower Extremity Disease in Diabetes&lt;/title&gt;&lt;secondary-title&gt;Current diabetes reports&lt;/secondary-title&gt;&lt;/titles&gt;&lt;periodical&gt;&lt;full-title&gt;Current diabetes reports&lt;/full-title&gt;&lt;/periodical&gt;&lt;pages&gt;86&lt;/pages&gt;&lt;volume&gt;19&lt;/volume&gt;&lt;number&gt;10&lt;/number&gt;&lt;dates&gt;&lt;year&gt;2019&lt;/year&gt;&lt;/dates&gt;&lt;isbn&gt;1534-4827&lt;/isbn&gt;&lt;urls&gt;&lt;/urls&gt;&lt;/record&gt;&lt;/Cite&gt;&lt;/EndNote&gt;</w:instrText>
            </w:r>
            <w:r>
              <w:fldChar w:fldCharType="separate"/>
            </w:r>
            <w:r>
              <w:rPr>
                <w:noProof/>
              </w:rPr>
              <w:t>(</w:t>
            </w:r>
            <w:hyperlink w:anchor="_ENREF_7" w:tooltip="Hicks, 2019 #8" w:history="1">
              <w:r w:rsidR="00EC3F20">
                <w:rPr>
                  <w:noProof/>
                </w:rPr>
                <w:t>7</w:t>
              </w:r>
            </w:hyperlink>
            <w:r>
              <w:rPr>
                <w:noProof/>
              </w:rPr>
              <w:t>)</w:t>
            </w:r>
            <w:r>
              <w:fldChar w:fldCharType="end"/>
            </w:r>
            <w:r>
              <w:t>.</w:t>
            </w:r>
          </w:p>
          <w:p w14:paraId="3C038A88" w14:textId="59AC52EC" w:rsidR="007B4973" w:rsidRPr="00EE0E64" w:rsidRDefault="00207ECD" w:rsidP="00EE0E64">
            <w:r>
              <w:t>Although there has been extensive research in understanding these conditions in diabetic populations little is known about</w:t>
            </w:r>
            <w:r w:rsidR="00C42C32">
              <w:t xml:space="preserve"> </w:t>
            </w:r>
            <w:r w:rsidR="00F56824">
              <w:t xml:space="preserve">their specific </w:t>
            </w:r>
            <w:r w:rsidR="00C42C32">
              <w:t xml:space="preserve">risk </w:t>
            </w:r>
            <w:proofErr w:type="gramStart"/>
            <w:r w:rsidR="00C42C32">
              <w:t>factors</w:t>
            </w:r>
            <w:r w:rsidR="00F56824">
              <w:t>,  sequential</w:t>
            </w:r>
            <w:proofErr w:type="gramEnd"/>
            <w:r w:rsidR="00F56824">
              <w:t xml:space="preserve"> occurrence and </w:t>
            </w:r>
            <w:r>
              <w:t>interactions.</w:t>
            </w:r>
          </w:p>
        </w:tc>
      </w:tr>
      <w:tr w:rsidR="007B4973" w14:paraId="650FC05F" w14:textId="77777777" w:rsidTr="00625988">
        <w:trPr>
          <w:trHeight w:val="230"/>
        </w:trPr>
        <w:tc>
          <w:tcPr>
            <w:tcW w:w="3334" w:type="dxa"/>
          </w:tcPr>
          <w:p w14:paraId="13A00D93" w14:textId="77777777" w:rsidR="007B4973" w:rsidRPr="0004569D" w:rsidRDefault="007B4973" w:rsidP="00625988">
            <w:pPr>
              <w:pStyle w:val="BayerBodyTextFull"/>
              <w:rPr>
                <w:b/>
              </w:rPr>
            </w:pPr>
            <w:r w:rsidRPr="0004569D">
              <w:rPr>
                <w:b/>
              </w:rPr>
              <w:t>Research question and objectives</w:t>
            </w:r>
          </w:p>
        </w:tc>
        <w:tc>
          <w:tcPr>
            <w:tcW w:w="6362" w:type="dxa"/>
          </w:tcPr>
          <w:p w14:paraId="48BA2389" w14:textId="2251808D" w:rsidR="0059197D" w:rsidRDefault="004F188D" w:rsidP="00103F4C">
            <w:pPr>
              <w:pStyle w:val="BayerBodyTextFull"/>
              <w:rPr>
                <w:szCs w:val="24"/>
              </w:rPr>
            </w:pPr>
            <w:r>
              <w:rPr>
                <w:szCs w:val="24"/>
              </w:rPr>
              <w:t xml:space="preserve">The aim of this study is to identify common occurrence patterns of specific complications in patients with T2D: CKD, DR, </w:t>
            </w:r>
            <w:proofErr w:type="spellStart"/>
            <w:r>
              <w:rPr>
                <w:szCs w:val="24"/>
              </w:rPr>
              <w:t>DNeu</w:t>
            </w:r>
            <w:proofErr w:type="spellEnd"/>
            <w:r>
              <w:rPr>
                <w:szCs w:val="24"/>
              </w:rPr>
              <w:t xml:space="preserve">, HF, CVD and </w:t>
            </w:r>
            <w:proofErr w:type="spellStart"/>
            <w:r>
              <w:rPr>
                <w:szCs w:val="24"/>
              </w:rPr>
              <w:t>CeVD</w:t>
            </w:r>
            <w:proofErr w:type="spellEnd"/>
            <w:r>
              <w:rPr>
                <w:szCs w:val="24"/>
              </w:rPr>
              <w:t>. These patterns will be assessed by population, age at T2D diagnosis and calendar year</w:t>
            </w:r>
            <w:r w:rsidR="0059197D">
              <w:rPr>
                <w:szCs w:val="24"/>
              </w:rPr>
              <w:t>.</w:t>
            </w:r>
          </w:p>
          <w:p w14:paraId="2BBD6316" w14:textId="50DF493F" w:rsidR="004F188D" w:rsidRDefault="004F188D" w:rsidP="00103F4C">
            <w:pPr>
              <w:pStyle w:val="BayerBodyTextFull"/>
              <w:rPr>
                <w:szCs w:val="24"/>
              </w:rPr>
            </w:pPr>
            <w:r w:rsidRPr="00DC6372">
              <w:t>The primary objective in this study is</w:t>
            </w:r>
            <w:r>
              <w:t xml:space="preserve"> t</w:t>
            </w:r>
            <w:r w:rsidRPr="00DC6372">
              <w:t>o characterize the occurrence and its ordered sequence of certain chronic conditions in adult patients with T2D</w:t>
            </w:r>
            <w:r>
              <w:t xml:space="preserve"> by year, population (database) and age category.</w:t>
            </w:r>
          </w:p>
          <w:p w14:paraId="088D46E7" w14:textId="77777777" w:rsidR="00D93B95" w:rsidRDefault="002379CF" w:rsidP="00103F4C">
            <w:pPr>
              <w:pStyle w:val="BayerBodyTextFull"/>
              <w:rPr>
                <w:szCs w:val="24"/>
              </w:rPr>
            </w:pPr>
            <w:r>
              <w:rPr>
                <w:szCs w:val="24"/>
              </w:rPr>
              <w:t xml:space="preserve">Secondary </w:t>
            </w:r>
            <w:r w:rsidR="00D93B95">
              <w:rPr>
                <w:szCs w:val="24"/>
              </w:rPr>
              <w:t>objectives:</w:t>
            </w:r>
          </w:p>
          <w:p w14:paraId="1BFA5A45" w14:textId="77777777" w:rsidR="00103F4C" w:rsidRDefault="00103F4C" w:rsidP="00103F4C">
            <w:pPr>
              <w:pStyle w:val="BayerBodyTextFull"/>
              <w:numPr>
                <w:ilvl w:val="0"/>
                <w:numId w:val="13"/>
              </w:numPr>
              <w:rPr>
                <w:szCs w:val="24"/>
              </w:rPr>
            </w:pPr>
            <w:r>
              <w:rPr>
                <w:szCs w:val="24"/>
              </w:rPr>
              <w:t xml:space="preserve">The average time-to-event since T2D diagnosis for CKD, DR, </w:t>
            </w:r>
            <w:proofErr w:type="spellStart"/>
            <w:r>
              <w:rPr>
                <w:szCs w:val="24"/>
              </w:rPr>
              <w:t>DNeu</w:t>
            </w:r>
            <w:proofErr w:type="spellEnd"/>
            <w:r>
              <w:rPr>
                <w:szCs w:val="24"/>
              </w:rPr>
              <w:t xml:space="preserve">, HF, CVD and </w:t>
            </w:r>
            <w:proofErr w:type="spellStart"/>
            <w:r>
              <w:rPr>
                <w:szCs w:val="24"/>
              </w:rPr>
              <w:t>CeVD</w:t>
            </w:r>
            <w:proofErr w:type="spellEnd"/>
          </w:p>
          <w:p w14:paraId="7E357D2A" w14:textId="26406AC8" w:rsidR="00F12416" w:rsidRPr="000D2D50" w:rsidRDefault="00103F4C" w:rsidP="000D2D50">
            <w:pPr>
              <w:pStyle w:val="BayerBodyTextFull"/>
              <w:numPr>
                <w:ilvl w:val="0"/>
                <w:numId w:val="13"/>
              </w:numPr>
              <w:rPr>
                <w:szCs w:val="24"/>
              </w:rPr>
            </w:pPr>
            <w:r>
              <w:rPr>
                <w:szCs w:val="24"/>
              </w:rPr>
              <w:t xml:space="preserve">The incidence rate of CKD, DR, </w:t>
            </w:r>
            <w:proofErr w:type="spellStart"/>
            <w:r>
              <w:rPr>
                <w:szCs w:val="24"/>
              </w:rPr>
              <w:t>DNeu</w:t>
            </w:r>
            <w:proofErr w:type="spellEnd"/>
            <w:r>
              <w:rPr>
                <w:szCs w:val="24"/>
              </w:rPr>
              <w:t xml:space="preserve">, HF, and CVD and </w:t>
            </w:r>
            <w:proofErr w:type="spellStart"/>
            <w:r>
              <w:rPr>
                <w:szCs w:val="24"/>
              </w:rPr>
              <w:t>CeVD</w:t>
            </w:r>
            <w:proofErr w:type="spellEnd"/>
            <w:r>
              <w:rPr>
                <w:szCs w:val="24"/>
              </w:rPr>
              <w:t xml:space="preserve">.  </w:t>
            </w:r>
          </w:p>
        </w:tc>
      </w:tr>
      <w:tr w:rsidR="007B4973" w:rsidRPr="00674327" w14:paraId="661FC225" w14:textId="77777777" w:rsidTr="00625988">
        <w:trPr>
          <w:trHeight w:val="230"/>
        </w:trPr>
        <w:tc>
          <w:tcPr>
            <w:tcW w:w="3334" w:type="dxa"/>
          </w:tcPr>
          <w:p w14:paraId="2853EFFA" w14:textId="77777777" w:rsidR="007B4973" w:rsidRPr="0004569D" w:rsidRDefault="007B4973" w:rsidP="00625988">
            <w:pPr>
              <w:pStyle w:val="BayerBodyTextFull"/>
              <w:rPr>
                <w:b/>
              </w:rPr>
            </w:pPr>
            <w:r w:rsidRPr="0004569D">
              <w:rPr>
                <w:b/>
              </w:rPr>
              <w:t>Study design</w:t>
            </w:r>
          </w:p>
        </w:tc>
        <w:tc>
          <w:tcPr>
            <w:tcW w:w="6362" w:type="dxa"/>
          </w:tcPr>
          <w:p w14:paraId="372A2023" w14:textId="44AF0D6B" w:rsidR="007B4973" w:rsidRPr="00A009D8" w:rsidRDefault="00B801C0" w:rsidP="00625988">
            <w:pPr>
              <w:pStyle w:val="BayerBodyTextFull"/>
              <w:rPr>
                <w:szCs w:val="24"/>
              </w:rPr>
            </w:pPr>
            <w:r>
              <w:rPr>
                <w:szCs w:val="24"/>
              </w:rPr>
              <w:t>This is a descript</w:t>
            </w:r>
            <w:r w:rsidR="00317D65">
              <w:rPr>
                <w:szCs w:val="24"/>
              </w:rPr>
              <w:t xml:space="preserve">ive </w:t>
            </w:r>
            <w:r w:rsidR="00446E58" w:rsidRPr="00A009D8">
              <w:rPr>
                <w:szCs w:val="24"/>
              </w:rPr>
              <w:t xml:space="preserve">longitudinal retrospective </w:t>
            </w:r>
            <w:r w:rsidR="003E099F">
              <w:rPr>
                <w:szCs w:val="24"/>
              </w:rPr>
              <w:t xml:space="preserve">study based on multiple </w:t>
            </w:r>
            <w:r w:rsidR="00446E58" w:rsidRPr="00A009D8">
              <w:rPr>
                <w:szCs w:val="24"/>
              </w:rPr>
              <w:t>secondary data sources</w:t>
            </w:r>
            <w:r w:rsidR="0022018D" w:rsidRPr="00A009D8">
              <w:rPr>
                <w:szCs w:val="24"/>
              </w:rPr>
              <w:t xml:space="preserve"> mapped into a common data </w:t>
            </w:r>
            <w:r w:rsidR="0022018D" w:rsidRPr="00A009D8">
              <w:rPr>
                <w:szCs w:val="24"/>
              </w:rPr>
              <w:lastRenderedPageBreak/>
              <w:t>model (OMOP)</w:t>
            </w:r>
            <w:r w:rsidR="003E099F">
              <w:rPr>
                <w:szCs w:val="24"/>
              </w:rPr>
              <w:t xml:space="preserve">. </w:t>
            </w:r>
            <w:r w:rsidR="009C0652">
              <w:rPr>
                <w:szCs w:val="24"/>
              </w:rPr>
              <w:t>Data sources</w:t>
            </w:r>
            <w:r w:rsidR="0022018D" w:rsidRPr="00A009D8">
              <w:rPr>
                <w:szCs w:val="24"/>
              </w:rPr>
              <w:t xml:space="preserve"> </w:t>
            </w:r>
            <w:r w:rsidR="00446E58" w:rsidRPr="00A009D8">
              <w:rPr>
                <w:szCs w:val="24"/>
              </w:rPr>
              <w:t xml:space="preserve">from </w:t>
            </w:r>
            <w:r w:rsidR="00102048">
              <w:rPr>
                <w:szCs w:val="24"/>
              </w:rPr>
              <w:t xml:space="preserve">the following </w:t>
            </w:r>
            <w:r w:rsidR="00446E58" w:rsidRPr="00A009D8">
              <w:rPr>
                <w:szCs w:val="24"/>
              </w:rPr>
              <w:t>countries</w:t>
            </w:r>
            <w:r w:rsidR="009C0652">
              <w:rPr>
                <w:szCs w:val="24"/>
              </w:rPr>
              <w:t xml:space="preserve"> are in scope</w:t>
            </w:r>
            <w:r w:rsidR="00176B2B" w:rsidRPr="00A009D8">
              <w:rPr>
                <w:szCs w:val="24"/>
              </w:rPr>
              <w:t xml:space="preserve">: US, United Kingdom, France, </w:t>
            </w:r>
            <w:r w:rsidR="00C46618">
              <w:rPr>
                <w:szCs w:val="24"/>
              </w:rPr>
              <w:t>Germany</w:t>
            </w:r>
            <w:r w:rsidR="006343F3">
              <w:rPr>
                <w:szCs w:val="24"/>
              </w:rPr>
              <w:t>, Brazil</w:t>
            </w:r>
            <w:r w:rsidR="00C46618">
              <w:rPr>
                <w:szCs w:val="24"/>
              </w:rPr>
              <w:t xml:space="preserve"> and </w:t>
            </w:r>
            <w:r w:rsidR="00762F93">
              <w:rPr>
                <w:szCs w:val="24"/>
              </w:rPr>
              <w:t>Belgium</w:t>
            </w:r>
            <w:r w:rsidR="00176B2B" w:rsidRPr="00A009D8">
              <w:rPr>
                <w:szCs w:val="24"/>
              </w:rPr>
              <w:t>.</w:t>
            </w:r>
            <w:r w:rsidR="00D0120E">
              <w:rPr>
                <w:szCs w:val="24"/>
              </w:rPr>
              <w:t xml:space="preserve"> Afterwards, t</w:t>
            </w:r>
            <w:r w:rsidR="003E5DB3">
              <w:rPr>
                <w:szCs w:val="24"/>
              </w:rPr>
              <w:t xml:space="preserve">his study </w:t>
            </w:r>
            <w:r w:rsidR="006343F3">
              <w:rPr>
                <w:szCs w:val="24"/>
              </w:rPr>
              <w:t>can</w:t>
            </w:r>
            <w:r w:rsidR="003E5DB3">
              <w:rPr>
                <w:szCs w:val="24"/>
              </w:rPr>
              <w:t xml:space="preserve"> use the OHDSI network </w:t>
            </w:r>
            <w:r w:rsidR="00102048">
              <w:rPr>
                <w:szCs w:val="24"/>
              </w:rPr>
              <w:t>for the remaining countries of interest (Italy</w:t>
            </w:r>
            <w:r w:rsidR="00A6166E">
              <w:rPr>
                <w:szCs w:val="24"/>
              </w:rPr>
              <w:t xml:space="preserve"> and</w:t>
            </w:r>
            <w:r w:rsidR="00102048">
              <w:rPr>
                <w:szCs w:val="24"/>
              </w:rPr>
              <w:t xml:space="preserve"> Spain </w:t>
            </w:r>
            <w:r w:rsidR="00A6166E">
              <w:rPr>
                <w:szCs w:val="24"/>
              </w:rPr>
              <w:t xml:space="preserve">and </w:t>
            </w:r>
            <w:r w:rsidR="004F188D">
              <w:rPr>
                <w:szCs w:val="24"/>
              </w:rPr>
              <w:t>among others</w:t>
            </w:r>
            <w:r w:rsidR="00102048">
              <w:rPr>
                <w:szCs w:val="24"/>
              </w:rPr>
              <w:t xml:space="preserve">) </w:t>
            </w:r>
            <w:r w:rsidR="00CB7767">
              <w:rPr>
                <w:szCs w:val="24"/>
              </w:rPr>
              <w:t>to address the objectives.</w:t>
            </w:r>
            <w:r w:rsidR="00762F93">
              <w:rPr>
                <w:szCs w:val="24"/>
              </w:rPr>
              <w:t xml:space="preserve"> </w:t>
            </w:r>
          </w:p>
        </w:tc>
      </w:tr>
      <w:tr w:rsidR="007B4973" w14:paraId="082CE068" w14:textId="77777777" w:rsidTr="00625988">
        <w:trPr>
          <w:trHeight w:val="230"/>
        </w:trPr>
        <w:tc>
          <w:tcPr>
            <w:tcW w:w="3334" w:type="dxa"/>
          </w:tcPr>
          <w:p w14:paraId="6B67E0B4" w14:textId="77777777" w:rsidR="007B4973" w:rsidRPr="0004569D" w:rsidRDefault="007B4973" w:rsidP="00625988">
            <w:pPr>
              <w:pStyle w:val="BayerBodyTextFull"/>
              <w:rPr>
                <w:b/>
              </w:rPr>
            </w:pPr>
            <w:r w:rsidRPr="0004569D">
              <w:rPr>
                <w:b/>
              </w:rPr>
              <w:lastRenderedPageBreak/>
              <w:t>Population</w:t>
            </w:r>
          </w:p>
        </w:tc>
        <w:tc>
          <w:tcPr>
            <w:tcW w:w="6362" w:type="dxa"/>
          </w:tcPr>
          <w:p w14:paraId="0B243C60" w14:textId="477743BC" w:rsidR="007B4973" w:rsidRPr="00A27E2A" w:rsidRDefault="009C0652" w:rsidP="00625988">
            <w:pPr>
              <w:pStyle w:val="BayerBodyTextFull"/>
              <w:rPr>
                <w:i/>
                <w:color w:val="0000CC"/>
              </w:rPr>
            </w:pPr>
            <w:r>
              <w:rPr>
                <w:szCs w:val="24"/>
              </w:rPr>
              <w:t xml:space="preserve">The study population </w:t>
            </w:r>
            <w:r w:rsidR="00CB7767">
              <w:rPr>
                <w:szCs w:val="24"/>
              </w:rPr>
              <w:t>will include p</w:t>
            </w:r>
            <w:r w:rsidR="00A009D8" w:rsidRPr="00F72A3F">
              <w:rPr>
                <w:szCs w:val="24"/>
              </w:rPr>
              <w:t xml:space="preserve">atients aged 18 years or </w:t>
            </w:r>
            <w:r w:rsidR="00D662F4">
              <w:rPr>
                <w:szCs w:val="24"/>
              </w:rPr>
              <w:t xml:space="preserve">older </w:t>
            </w:r>
            <w:r w:rsidR="004F594E" w:rsidRPr="00F72A3F">
              <w:rPr>
                <w:szCs w:val="24"/>
              </w:rPr>
              <w:t xml:space="preserve">with newly diagnosed </w:t>
            </w:r>
            <w:r w:rsidR="00E0034D">
              <w:rPr>
                <w:szCs w:val="24"/>
              </w:rPr>
              <w:t>T2D</w:t>
            </w:r>
            <w:r w:rsidR="00E23F63" w:rsidRPr="00F72A3F">
              <w:rPr>
                <w:szCs w:val="24"/>
              </w:rPr>
              <w:t xml:space="preserve"> identified </w:t>
            </w:r>
            <w:r w:rsidR="005919C1">
              <w:rPr>
                <w:szCs w:val="24"/>
              </w:rPr>
              <w:t>in</w:t>
            </w:r>
            <w:r w:rsidR="005919C1" w:rsidRPr="00F72A3F">
              <w:rPr>
                <w:szCs w:val="24"/>
              </w:rPr>
              <w:t xml:space="preserve"> </w:t>
            </w:r>
            <w:r w:rsidR="00E23F63" w:rsidRPr="00F72A3F">
              <w:rPr>
                <w:szCs w:val="24"/>
              </w:rPr>
              <w:t xml:space="preserve">routinely collected </w:t>
            </w:r>
            <w:r w:rsidR="00255C13" w:rsidRPr="00F72A3F">
              <w:rPr>
                <w:szCs w:val="24"/>
              </w:rPr>
              <w:t>healthcare data (claims and electronic health records)</w:t>
            </w:r>
            <w:r w:rsidR="001203FC">
              <w:rPr>
                <w:szCs w:val="24"/>
              </w:rPr>
              <w:t xml:space="preserve">. At </w:t>
            </w:r>
            <w:r w:rsidR="00255C13" w:rsidRPr="00F72A3F">
              <w:rPr>
                <w:szCs w:val="24"/>
              </w:rPr>
              <w:t xml:space="preserve">least 365 days of </w:t>
            </w:r>
            <w:r w:rsidR="001203FC">
              <w:rPr>
                <w:szCs w:val="24"/>
              </w:rPr>
              <w:t>database history</w:t>
            </w:r>
            <w:r w:rsidR="00255C13" w:rsidRPr="00F72A3F">
              <w:rPr>
                <w:szCs w:val="24"/>
              </w:rPr>
              <w:t xml:space="preserve"> prior to the first diagnosis of T2D</w:t>
            </w:r>
            <w:r w:rsidR="001203FC">
              <w:rPr>
                <w:szCs w:val="24"/>
              </w:rPr>
              <w:t xml:space="preserve"> will be required</w:t>
            </w:r>
            <w:r w:rsidR="00F72A3F" w:rsidRPr="00F72A3F">
              <w:rPr>
                <w:szCs w:val="24"/>
              </w:rPr>
              <w:t>.</w:t>
            </w:r>
          </w:p>
        </w:tc>
      </w:tr>
      <w:tr w:rsidR="007B4973" w:rsidRPr="00674327" w14:paraId="0251D217" w14:textId="77777777" w:rsidTr="00625988">
        <w:trPr>
          <w:trHeight w:val="230"/>
        </w:trPr>
        <w:tc>
          <w:tcPr>
            <w:tcW w:w="3334" w:type="dxa"/>
          </w:tcPr>
          <w:p w14:paraId="3CA9ABBB" w14:textId="77777777" w:rsidR="007B4973" w:rsidRPr="0004569D" w:rsidRDefault="007B4973" w:rsidP="00625988">
            <w:pPr>
              <w:pStyle w:val="BayerBodyTextFull"/>
              <w:rPr>
                <w:b/>
              </w:rPr>
            </w:pPr>
            <w:r w:rsidRPr="0004569D">
              <w:rPr>
                <w:b/>
              </w:rPr>
              <w:t>Variables</w:t>
            </w:r>
          </w:p>
        </w:tc>
        <w:tc>
          <w:tcPr>
            <w:tcW w:w="6362" w:type="dxa"/>
          </w:tcPr>
          <w:p w14:paraId="428CE859" w14:textId="77777777" w:rsidR="001E0713" w:rsidRPr="0045472F" w:rsidRDefault="001E0713" w:rsidP="00625988">
            <w:pPr>
              <w:pStyle w:val="BayerBodyTextFull"/>
              <w:rPr>
                <w:b/>
                <w:szCs w:val="24"/>
              </w:rPr>
            </w:pPr>
            <w:r w:rsidRPr="0045472F">
              <w:rPr>
                <w:b/>
                <w:szCs w:val="24"/>
              </w:rPr>
              <w:t>Target cohort:</w:t>
            </w:r>
          </w:p>
          <w:p w14:paraId="5A26618B" w14:textId="049477B1" w:rsidR="007B4973" w:rsidRPr="009364DE" w:rsidRDefault="00F72A3F" w:rsidP="00625988">
            <w:pPr>
              <w:pStyle w:val="BayerBodyTextFull"/>
              <w:rPr>
                <w:szCs w:val="24"/>
              </w:rPr>
            </w:pPr>
            <w:r w:rsidRPr="009364DE">
              <w:rPr>
                <w:szCs w:val="24"/>
              </w:rPr>
              <w:t>T2D</w:t>
            </w:r>
            <w:r w:rsidR="000100A8">
              <w:rPr>
                <w:szCs w:val="24"/>
              </w:rPr>
              <w:t>-related SNOMED codes</w:t>
            </w:r>
          </w:p>
          <w:p w14:paraId="36D1DF75" w14:textId="236D1F9A" w:rsidR="001E0713" w:rsidRPr="0045472F" w:rsidRDefault="001E0713" w:rsidP="00625988">
            <w:pPr>
              <w:pStyle w:val="BayerBodyTextFull"/>
              <w:rPr>
                <w:b/>
                <w:szCs w:val="24"/>
              </w:rPr>
            </w:pPr>
            <w:r w:rsidRPr="0045472F">
              <w:rPr>
                <w:b/>
                <w:szCs w:val="24"/>
              </w:rPr>
              <w:t>Outcome cohorts:</w:t>
            </w:r>
          </w:p>
          <w:p w14:paraId="189C6307" w14:textId="3985728C" w:rsidR="00F72A3F" w:rsidRPr="009364DE" w:rsidRDefault="00F72A3F" w:rsidP="00625988">
            <w:pPr>
              <w:pStyle w:val="BayerBodyTextFull"/>
              <w:rPr>
                <w:szCs w:val="24"/>
              </w:rPr>
            </w:pPr>
            <w:r w:rsidRPr="009364DE">
              <w:rPr>
                <w:szCs w:val="24"/>
              </w:rPr>
              <w:t>CKD</w:t>
            </w:r>
            <w:r w:rsidR="000100A8">
              <w:rPr>
                <w:szCs w:val="24"/>
              </w:rPr>
              <w:t>-related SNOMED codes</w:t>
            </w:r>
          </w:p>
          <w:p w14:paraId="1AFB4C47" w14:textId="77777777" w:rsidR="00E2559F" w:rsidRPr="009364DE" w:rsidRDefault="00E2559F" w:rsidP="00E2559F">
            <w:pPr>
              <w:pStyle w:val="BayerBodyTextFull"/>
              <w:rPr>
                <w:szCs w:val="24"/>
              </w:rPr>
            </w:pPr>
            <w:r w:rsidRPr="009364DE">
              <w:rPr>
                <w:szCs w:val="24"/>
              </w:rPr>
              <w:t>DR</w:t>
            </w:r>
            <w:r>
              <w:rPr>
                <w:szCs w:val="24"/>
              </w:rPr>
              <w:t>-related SNOMED codes</w:t>
            </w:r>
          </w:p>
          <w:p w14:paraId="5C0778DA" w14:textId="77777777" w:rsidR="000305E0" w:rsidRPr="000100A8" w:rsidRDefault="000305E0" w:rsidP="000305E0">
            <w:pPr>
              <w:pStyle w:val="BayerBodyTextFull"/>
              <w:rPr>
                <w:szCs w:val="24"/>
              </w:rPr>
            </w:pPr>
            <w:proofErr w:type="spellStart"/>
            <w:r w:rsidRPr="000100A8">
              <w:rPr>
                <w:szCs w:val="24"/>
              </w:rPr>
              <w:t>DNeu</w:t>
            </w:r>
            <w:proofErr w:type="spellEnd"/>
            <w:r>
              <w:rPr>
                <w:szCs w:val="24"/>
              </w:rPr>
              <w:t>-related SNOMED codes</w:t>
            </w:r>
          </w:p>
          <w:p w14:paraId="68E7AD96" w14:textId="1C440D65" w:rsidR="00E2559F" w:rsidRDefault="00B8108E" w:rsidP="00625988">
            <w:pPr>
              <w:pStyle w:val="BayerBodyTextFull"/>
              <w:rPr>
                <w:szCs w:val="24"/>
              </w:rPr>
            </w:pPr>
            <w:r>
              <w:rPr>
                <w:szCs w:val="24"/>
              </w:rPr>
              <w:t>HF-related SNOMED codes</w:t>
            </w:r>
          </w:p>
          <w:p w14:paraId="6A6CD8A2" w14:textId="7D369E3A" w:rsidR="00F72A3F" w:rsidRPr="009364DE" w:rsidRDefault="008F3661" w:rsidP="00625988">
            <w:pPr>
              <w:pStyle w:val="BayerBodyTextFull"/>
              <w:rPr>
                <w:szCs w:val="24"/>
              </w:rPr>
            </w:pPr>
            <w:r>
              <w:rPr>
                <w:szCs w:val="24"/>
              </w:rPr>
              <w:t>CVD</w:t>
            </w:r>
            <w:r w:rsidR="000100A8">
              <w:rPr>
                <w:szCs w:val="24"/>
              </w:rPr>
              <w:t>-related SNOMED codes</w:t>
            </w:r>
          </w:p>
          <w:p w14:paraId="3370DFC2" w14:textId="7A5D0B3D" w:rsidR="00F72A3F" w:rsidRPr="000100A8" w:rsidRDefault="008F3661" w:rsidP="00625988">
            <w:pPr>
              <w:pStyle w:val="BayerBodyTextFull"/>
              <w:rPr>
                <w:szCs w:val="24"/>
              </w:rPr>
            </w:pPr>
            <w:proofErr w:type="spellStart"/>
            <w:r>
              <w:rPr>
                <w:szCs w:val="24"/>
              </w:rPr>
              <w:t>CeV</w:t>
            </w:r>
            <w:r w:rsidR="00F72A3F" w:rsidRPr="000100A8">
              <w:rPr>
                <w:szCs w:val="24"/>
              </w:rPr>
              <w:t>D</w:t>
            </w:r>
            <w:proofErr w:type="spellEnd"/>
            <w:r w:rsidR="000100A8">
              <w:rPr>
                <w:szCs w:val="24"/>
              </w:rPr>
              <w:t>-related SNOMED codes</w:t>
            </w:r>
          </w:p>
          <w:p w14:paraId="436B8093" w14:textId="471A51ED" w:rsidR="005837DB" w:rsidRPr="0045472F" w:rsidRDefault="00A2126B" w:rsidP="001E0713">
            <w:pPr>
              <w:pStyle w:val="BayerBodyTextFull"/>
              <w:rPr>
                <w:b/>
                <w:szCs w:val="24"/>
              </w:rPr>
            </w:pPr>
            <w:r>
              <w:rPr>
                <w:b/>
                <w:szCs w:val="24"/>
              </w:rPr>
              <w:br/>
            </w:r>
            <w:r w:rsidR="005837DB" w:rsidRPr="0045472F">
              <w:rPr>
                <w:b/>
                <w:szCs w:val="24"/>
              </w:rPr>
              <w:t>Co-variates:</w:t>
            </w:r>
          </w:p>
          <w:p w14:paraId="63C86C6D" w14:textId="77777777" w:rsidR="00B32548" w:rsidRDefault="00B32548" w:rsidP="00B32548">
            <w:pPr>
              <w:pStyle w:val="BayerBodyTextFull"/>
              <w:rPr>
                <w:szCs w:val="24"/>
              </w:rPr>
            </w:pPr>
            <w:r w:rsidRPr="009364DE">
              <w:rPr>
                <w:szCs w:val="24"/>
              </w:rPr>
              <w:t>Date of diagnos</w:t>
            </w:r>
            <w:r>
              <w:rPr>
                <w:szCs w:val="24"/>
              </w:rPr>
              <w:t>e</w:t>
            </w:r>
            <w:r w:rsidRPr="009364DE">
              <w:rPr>
                <w:szCs w:val="24"/>
              </w:rPr>
              <w:t>s (</w:t>
            </w:r>
            <w:r>
              <w:rPr>
                <w:szCs w:val="24"/>
              </w:rPr>
              <w:t>for sequential analyses</w:t>
            </w:r>
            <w:r w:rsidRPr="009364DE">
              <w:rPr>
                <w:szCs w:val="24"/>
              </w:rPr>
              <w:t>)</w:t>
            </w:r>
          </w:p>
          <w:p w14:paraId="204330F3" w14:textId="709D5CBF" w:rsidR="005837DB" w:rsidRDefault="005837DB" w:rsidP="001E0713">
            <w:pPr>
              <w:pStyle w:val="BayerBodyTextFull"/>
              <w:rPr>
                <w:szCs w:val="24"/>
              </w:rPr>
            </w:pPr>
            <w:r>
              <w:rPr>
                <w:szCs w:val="24"/>
              </w:rPr>
              <w:t>Age</w:t>
            </w:r>
          </w:p>
          <w:p w14:paraId="542DF661" w14:textId="36176946" w:rsidR="001E0713" w:rsidRPr="009364DE" w:rsidRDefault="005837DB" w:rsidP="004F188D">
            <w:pPr>
              <w:pStyle w:val="BayerBodyTextFull"/>
              <w:rPr>
                <w:szCs w:val="24"/>
              </w:rPr>
            </w:pPr>
            <w:r>
              <w:rPr>
                <w:szCs w:val="24"/>
              </w:rPr>
              <w:t>Gender</w:t>
            </w:r>
          </w:p>
        </w:tc>
      </w:tr>
      <w:tr w:rsidR="007B4973" w14:paraId="40C4D606" w14:textId="77777777" w:rsidTr="00625988">
        <w:trPr>
          <w:trHeight w:val="230"/>
        </w:trPr>
        <w:tc>
          <w:tcPr>
            <w:tcW w:w="3334" w:type="dxa"/>
          </w:tcPr>
          <w:p w14:paraId="17F57095" w14:textId="77777777" w:rsidR="007B4973" w:rsidRPr="0004569D" w:rsidRDefault="007B4973" w:rsidP="00625988">
            <w:pPr>
              <w:pStyle w:val="BayerBodyTextFull"/>
              <w:rPr>
                <w:b/>
              </w:rPr>
            </w:pPr>
            <w:r w:rsidRPr="0004569D">
              <w:rPr>
                <w:b/>
              </w:rPr>
              <w:t>Data sources</w:t>
            </w:r>
          </w:p>
        </w:tc>
        <w:tc>
          <w:tcPr>
            <w:tcW w:w="6362" w:type="dxa"/>
          </w:tcPr>
          <w:p w14:paraId="33F3A604" w14:textId="631B6165" w:rsidR="00387723" w:rsidRDefault="00ED0D10" w:rsidP="002051AF">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w:t>
            </w:r>
            <w:r w:rsidR="00006210" w:rsidRPr="00006210">
              <w:rPr>
                <w:rFonts w:ascii="TimesNewRomanPSMT" w:hAnsi="TimesNewRomanPSMT" w:cs="TimesNewRomanPSMT"/>
                <w:szCs w:val="24"/>
              </w:rPr>
              <w:t xml:space="preserve">study </w:t>
            </w:r>
            <w:r>
              <w:rPr>
                <w:rFonts w:ascii="TimesNewRomanPSMT" w:hAnsi="TimesNewRomanPSMT" w:cs="TimesNewRomanPSMT"/>
                <w:szCs w:val="24"/>
              </w:rPr>
              <w:t xml:space="preserve">will be conducted </w:t>
            </w:r>
            <w:r w:rsidR="00006210" w:rsidRPr="00006210">
              <w:rPr>
                <w:rFonts w:ascii="TimesNewRomanPSMT" w:hAnsi="TimesNewRomanPSMT" w:cs="TimesNewRomanPSMT"/>
                <w:szCs w:val="24"/>
              </w:rPr>
              <w:t>using</w:t>
            </w:r>
            <w:r>
              <w:rPr>
                <w:rFonts w:ascii="TimesNewRomanPSMT" w:hAnsi="TimesNewRomanPSMT" w:cs="TimesNewRomanPSMT"/>
                <w:szCs w:val="24"/>
              </w:rPr>
              <w:t xml:space="preserve"> Bayer’s </w:t>
            </w:r>
            <w:r w:rsidR="00006210" w:rsidRPr="00006210">
              <w:rPr>
                <w:rFonts w:ascii="TimesNewRomanPSMT" w:hAnsi="TimesNewRomanPSMT" w:cs="TimesNewRomanPSMT"/>
                <w:szCs w:val="24"/>
              </w:rPr>
              <w:t>three OMOP data sources:</w:t>
            </w:r>
            <w:r w:rsidR="002051AF">
              <w:rPr>
                <w:rFonts w:ascii="TimesNewRomanPSMT" w:hAnsi="TimesNewRomanPSMT" w:cs="TimesNewRomanPSMT"/>
                <w:szCs w:val="24"/>
              </w:rPr>
              <w:t xml:space="preserve"> </w:t>
            </w:r>
            <w:r w:rsidR="00E208D9">
              <w:rPr>
                <w:rFonts w:ascii="TimesNewRomanPSMT" w:hAnsi="TimesNewRomanPSMT" w:cs="TimesNewRomanPSMT"/>
                <w:szCs w:val="24"/>
              </w:rPr>
              <w:t xml:space="preserve">IBM </w:t>
            </w:r>
            <w:proofErr w:type="spellStart"/>
            <w:r w:rsidR="00006210" w:rsidRPr="00006210">
              <w:rPr>
                <w:rFonts w:ascii="TimesNewRomanPSMT" w:hAnsi="TimesNewRomanPSMT" w:cs="TimesNewRomanPSMT"/>
                <w:szCs w:val="24"/>
              </w:rPr>
              <w:t>MarketScan</w:t>
            </w:r>
            <w:proofErr w:type="spellEnd"/>
            <w:r w:rsidR="00A4309D">
              <w:rPr>
                <w:rFonts w:ascii="TimesNewRomanPSMT" w:hAnsi="TimesNewRomanPSMT" w:cs="TimesNewRomanPSMT"/>
                <w:szCs w:val="24"/>
              </w:rPr>
              <w:t xml:space="preserve"> combining</w:t>
            </w:r>
            <w:r w:rsidR="00006210" w:rsidRPr="00006210">
              <w:rPr>
                <w:rFonts w:ascii="TimesNewRomanPSMT" w:hAnsi="TimesNewRomanPSMT" w:cs="TimesNewRomanPSMT"/>
                <w:szCs w:val="24"/>
              </w:rPr>
              <w:t xml:space="preserve"> commercial claims (CCAE) and Medicare</w:t>
            </w:r>
            <w:r w:rsidR="002051AF">
              <w:rPr>
                <w:rFonts w:ascii="TimesNewRomanPSMT" w:hAnsi="TimesNewRomanPSMT" w:cs="TimesNewRomanPSMT"/>
                <w:szCs w:val="24"/>
              </w:rPr>
              <w:t xml:space="preserve"> </w:t>
            </w:r>
            <w:r w:rsidR="00006210" w:rsidRPr="00006210">
              <w:rPr>
                <w:rFonts w:ascii="TimesNewRomanPSMT" w:hAnsi="TimesNewRomanPSMT" w:cs="TimesNewRomanPSMT"/>
                <w:szCs w:val="24"/>
              </w:rPr>
              <w:t>(MDCR) from the US and Clinical Practice Research Datalink</w:t>
            </w:r>
            <w:r w:rsidR="002051AF">
              <w:rPr>
                <w:rFonts w:ascii="TimesNewRomanPSMT" w:hAnsi="TimesNewRomanPSMT" w:cs="TimesNewRomanPSMT"/>
                <w:szCs w:val="24"/>
              </w:rPr>
              <w:t xml:space="preserve"> </w:t>
            </w:r>
            <w:r w:rsidR="00006210" w:rsidRPr="00006210">
              <w:rPr>
                <w:rFonts w:ascii="TimesNewRomanPSMT" w:hAnsi="TimesNewRomanPSMT" w:cs="TimesNewRomanPSMT"/>
                <w:szCs w:val="24"/>
              </w:rPr>
              <w:t xml:space="preserve">(CPRD) from the UK. </w:t>
            </w:r>
          </w:p>
          <w:p w14:paraId="73CE4D14" w14:textId="22F3F441" w:rsidR="00387723" w:rsidRDefault="00006210" w:rsidP="002051AF">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In </w:t>
            </w:r>
            <w:proofErr w:type="gramStart"/>
            <w:r>
              <w:rPr>
                <w:rFonts w:ascii="TimesNewRomanPSMT" w:hAnsi="TimesNewRomanPSMT" w:cs="TimesNewRomanPSMT"/>
                <w:szCs w:val="24"/>
              </w:rPr>
              <w:t>addition</w:t>
            </w:r>
            <w:proofErr w:type="gramEnd"/>
            <w:r>
              <w:rPr>
                <w:rFonts w:ascii="TimesNewRomanPSMT" w:hAnsi="TimesNewRomanPSMT" w:cs="TimesNewRomanPSMT"/>
                <w:szCs w:val="24"/>
              </w:rPr>
              <w:t xml:space="preserve"> we will use</w:t>
            </w:r>
            <w:r w:rsidR="003723C8">
              <w:rPr>
                <w:rFonts w:ascii="TimesNewRomanPSMT" w:hAnsi="TimesNewRomanPSMT" w:cs="TimesNewRomanPSMT"/>
                <w:szCs w:val="24"/>
              </w:rPr>
              <w:t xml:space="preserve"> </w:t>
            </w:r>
            <w:r w:rsidR="00C34A28">
              <w:rPr>
                <w:rFonts w:ascii="TimesNewRomanPSMT" w:hAnsi="TimesNewRomanPSMT" w:cs="TimesNewRomanPSMT"/>
                <w:szCs w:val="24"/>
              </w:rPr>
              <w:t xml:space="preserve">the IQVIA OMOP </w:t>
            </w:r>
            <w:r>
              <w:rPr>
                <w:rFonts w:ascii="TimesNewRomanPSMT" w:hAnsi="TimesNewRomanPSMT" w:cs="TimesNewRomanPSMT"/>
                <w:szCs w:val="24"/>
              </w:rPr>
              <w:t xml:space="preserve">data assets from </w:t>
            </w:r>
            <w:r w:rsidR="00C34A28">
              <w:rPr>
                <w:rFonts w:ascii="TimesNewRomanPSMT" w:hAnsi="TimesNewRomanPSMT" w:cs="TimesNewRomanPSMT"/>
                <w:szCs w:val="24"/>
              </w:rPr>
              <w:t>the U</w:t>
            </w:r>
            <w:r w:rsidR="00102603">
              <w:rPr>
                <w:rFonts w:ascii="TimesNewRomanPSMT" w:hAnsi="TimesNewRomanPSMT" w:cs="TimesNewRomanPSMT"/>
                <w:szCs w:val="24"/>
              </w:rPr>
              <w:t xml:space="preserve">nited </w:t>
            </w:r>
            <w:r w:rsidR="00C34A28">
              <w:rPr>
                <w:rFonts w:ascii="TimesNewRomanPSMT" w:hAnsi="TimesNewRomanPSMT" w:cs="TimesNewRomanPSMT"/>
                <w:szCs w:val="24"/>
              </w:rPr>
              <w:t>S</w:t>
            </w:r>
            <w:r w:rsidR="00102603">
              <w:rPr>
                <w:rFonts w:ascii="TimesNewRomanPSMT" w:hAnsi="TimesNewRomanPSMT" w:cs="TimesNewRomanPSMT"/>
                <w:szCs w:val="24"/>
              </w:rPr>
              <w:t>tates</w:t>
            </w:r>
            <w:r w:rsidR="00C34A28">
              <w:rPr>
                <w:rFonts w:ascii="TimesNewRomanPSMT" w:hAnsi="TimesNewRomanPSMT" w:cs="TimesNewRomanPSMT"/>
                <w:szCs w:val="24"/>
              </w:rPr>
              <w:t>, U</w:t>
            </w:r>
            <w:r w:rsidR="00102603">
              <w:rPr>
                <w:rFonts w:ascii="TimesNewRomanPSMT" w:hAnsi="TimesNewRomanPSMT" w:cs="TimesNewRomanPSMT"/>
                <w:szCs w:val="24"/>
              </w:rPr>
              <w:t xml:space="preserve">nited </w:t>
            </w:r>
            <w:r w:rsidR="00C34A28">
              <w:rPr>
                <w:rFonts w:ascii="TimesNewRomanPSMT" w:hAnsi="TimesNewRomanPSMT" w:cs="TimesNewRomanPSMT"/>
                <w:szCs w:val="24"/>
              </w:rPr>
              <w:t>K</w:t>
            </w:r>
            <w:r w:rsidR="00102603">
              <w:rPr>
                <w:rFonts w:ascii="TimesNewRomanPSMT" w:hAnsi="TimesNewRomanPSMT" w:cs="TimesNewRomanPSMT"/>
                <w:szCs w:val="24"/>
              </w:rPr>
              <w:t>ingdom</w:t>
            </w:r>
            <w:r w:rsidR="00C34A28">
              <w:rPr>
                <w:rFonts w:ascii="TimesNewRomanPSMT" w:hAnsi="TimesNewRomanPSMT" w:cs="TimesNewRomanPSMT"/>
                <w:szCs w:val="24"/>
              </w:rPr>
              <w:t>, France, Germany</w:t>
            </w:r>
            <w:r w:rsidR="00102603">
              <w:rPr>
                <w:rFonts w:ascii="TimesNewRomanPSMT" w:hAnsi="TimesNewRomanPSMT" w:cs="TimesNewRomanPSMT"/>
                <w:szCs w:val="24"/>
              </w:rPr>
              <w:t>,</w:t>
            </w:r>
            <w:r w:rsidR="00C34A28">
              <w:rPr>
                <w:rFonts w:ascii="TimesNewRomanPSMT" w:hAnsi="TimesNewRomanPSMT" w:cs="TimesNewRomanPSMT"/>
                <w:szCs w:val="24"/>
              </w:rPr>
              <w:t xml:space="preserve"> </w:t>
            </w:r>
            <w:r w:rsidR="00102603">
              <w:rPr>
                <w:rFonts w:ascii="TimesNewRomanPSMT" w:hAnsi="TimesNewRomanPSMT" w:cs="TimesNewRomanPSMT"/>
                <w:szCs w:val="24"/>
              </w:rPr>
              <w:t xml:space="preserve">Brazil </w:t>
            </w:r>
            <w:r w:rsidR="00C34A28">
              <w:rPr>
                <w:rFonts w:ascii="TimesNewRomanPSMT" w:hAnsi="TimesNewRomanPSMT" w:cs="TimesNewRomanPSMT"/>
                <w:szCs w:val="24"/>
              </w:rPr>
              <w:t>and Belgium</w:t>
            </w:r>
            <w:r w:rsidR="003723C8">
              <w:rPr>
                <w:rFonts w:ascii="TimesNewRomanPSMT" w:hAnsi="TimesNewRomanPSMT" w:cs="TimesNewRomanPSMT"/>
                <w:szCs w:val="24"/>
              </w:rPr>
              <w:t xml:space="preserve">. </w:t>
            </w:r>
          </w:p>
          <w:p w14:paraId="3DECCEC3" w14:textId="4A2C1A31" w:rsidR="007B4973" w:rsidRPr="00A27E2A" w:rsidRDefault="003723C8" w:rsidP="002051AF">
            <w:pPr>
              <w:autoSpaceDE w:val="0"/>
              <w:autoSpaceDN w:val="0"/>
              <w:adjustRightInd w:val="0"/>
              <w:rPr>
                <w:i/>
                <w:color w:val="0000CC"/>
              </w:rPr>
            </w:pPr>
            <w:r>
              <w:rPr>
                <w:rFonts w:ascii="TimesNewRomanPSMT" w:hAnsi="TimesNewRomanPSMT" w:cs="TimesNewRomanPSMT"/>
                <w:szCs w:val="24"/>
              </w:rPr>
              <w:t>U</w:t>
            </w:r>
            <w:r w:rsidR="00006210" w:rsidRPr="00006210">
              <w:rPr>
                <w:rFonts w:ascii="TimesNewRomanPSMT" w:hAnsi="TimesNewRomanPSMT" w:cs="TimesNewRomanPSMT"/>
                <w:szCs w:val="24"/>
              </w:rPr>
              <w:t>pon internal study completion, we will</w:t>
            </w:r>
            <w:r>
              <w:rPr>
                <w:rFonts w:ascii="TimesNewRomanPSMT" w:hAnsi="TimesNewRomanPSMT" w:cs="TimesNewRomanPSMT"/>
                <w:szCs w:val="24"/>
              </w:rPr>
              <w:t xml:space="preserve"> </w:t>
            </w:r>
            <w:r w:rsidR="005837DB">
              <w:rPr>
                <w:rFonts w:ascii="TimesNewRomanPSMT" w:hAnsi="TimesNewRomanPSMT" w:cs="TimesNewRomanPSMT"/>
                <w:szCs w:val="24"/>
              </w:rPr>
              <w:t xml:space="preserve">consider </w:t>
            </w:r>
            <w:r w:rsidR="00006210" w:rsidRPr="00006210">
              <w:rPr>
                <w:rFonts w:ascii="TimesNewRomanPSMT" w:hAnsi="TimesNewRomanPSMT" w:cs="TimesNewRomanPSMT"/>
                <w:szCs w:val="24"/>
              </w:rPr>
              <w:t>extend</w:t>
            </w:r>
            <w:r w:rsidR="005837DB">
              <w:rPr>
                <w:rFonts w:ascii="TimesNewRomanPSMT" w:hAnsi="TimesNewRomanPSMT" w:cs="TimesNewRomanPSMT"/>
                <w:szCs w:val="24"/>
              </w:rPr>
              <w:t>ing</w:t>
            </w:r>
            <w:r w:rsidR="00006210" w:rsidRPr="00006210">
              <w:rPr>
                <w:rFonts w:ascii="TimesNewRomanPSMT" w:hAnsi="TimesNewRomanPSMT" w:cs="TimesNewRomanPSMT"/>
                <w:szCs w:val="24"/>
              </w:rPr>
              <w:t xml:space="preserve"> a</w:t>
            </w:r>
            <w:r w:rsidR="005837DB">
              <w:rPr>
                <w:rFonts w:ascii="TimesNewRomanPSMT" w:hAnsi="TimesNewRomanPSMT" w:cs="TimesNewRomanPSMT"/>
                <w:szCs w:val="24"/>
              </w:rPr>
              <w:t>n</w:t>
            </w:r>
            <w:r w:rsidR="00006210" w:rsidRPr="00006210">
              <w:rPr>
                <w:rFonts w:ascii="TimesNewRomanPSMT" w:hAnsi="TimesNewRomanPSMT" w:cs="TimesNewRomanPSMT"/>
                <w:szCs w:val="24"/>
              </w:rPr>
              <w:t xml:space="preserve"> invitation to the OHDSI network to reproduce</w:t>
            </w:r>
            <w:r w:rsidR="005837DB">
              <w:rPr>
                <w:rFonts w:ascii="TimesNewRomanPSMT" w:hAnsi="TimesNewRomanPSMT" w:cs="TimesNewRomanPSMT"/>
                <w:szCs w:val="24"/>
              </w:rPr>
              <w:t xml:space="preserve"> </w:t>
            </w:r>
            <w:r w:rsidR="00006210" w:rsidRPr="00006210">
              <w:rPr>
                <w:rFonts w:ascii="TimesNewRomanPSMT" w:hAnsi="TimesNewRomanPSMT" w:cs="TimesNewRomanPSMT"/>
                <w:szCs w:val="24"/>
              </w:rPr>
              <w:t xml:space="preserve">the study on </w:t>
            </w:r>
            <w:r w:rsidR="005837DB">
              <w:rPr>
                <w:rFonts w:ascii="TimesNewRomanPSMT" w:hAnsi="TimesNewRomanPSMT" w:cs="TimesNewRomanPSMT"/>
                <w:szCs w:val="24"/>
              </w:rPr>
              <w:t xml:space="preserve">other </w:t>
            </w:r>
            <w:r w:rsidR="00006210" w:rsidRPr="00006210">
              <w:rPr>
                <w:rFonts w:ascii="TimesNewRomanPSMT" w:hAnsi="TimesNewRomanPSMT" w:cs="TimesNewRomanPSMT"/>
                <w:szCs w:val="24"/>
              </w:rPr>
              <w:t>OMOP data sources</w:t>
            </w:r>
            <w:r w:rsidR="005837DB">
              <w:rPr>
                <w:rFonts w:ascii="TimesNewRomanPSMT" w:hAnsi="TimesNewRomanPSMT" w:cs="TimesNewRomanPSMT"/>
                <w:szCs w:val="24"/>
              </w:rPr>
              <w:t>.</w:t>
            </w:r>
            <w:r w:rsidR="00C34A28">
              <w:rPr>
                <w:rFonts w:ascii="TimesNewRomanPSMT" w:hAnsi="TimesNewRomanPSMT" w:cs="TimesNewRomanPSMT"/>
                <w:szCs w:val="24"/>
              </w:rPr>
              <w:t xml:space="preserve">  </w:t>
            </w:r>
          </w:p>
        </w:tc>
      </w:tr>
      <w:tr w:rsidR="007B4973" w:rsidRPr="00583DA1" w14:paraId="29FDB483" w14:textId="77777777" w:rsidTr="00625988">
        <w:trPr>
          <w:trHeight w:val="230"/>
        </w:trPr>
        <w:tc>
          <w:tcPr>
            <w:tcW w:w="3334" w:type="dxa"/>
          </w:tcPr>
          <w:p w14:paraId="5A536D15" w14:textId="77777777" w:rsidR="007B4973" w:rsidRPr="0004569D" w:rsidRDefault="007B4973" w:rsidP="00625988">
            <w:pPr>
              <w:pStyle w:val="BayerBodyTextFull"/>
              <w:rPr>
                <w:b/>
              </w:rPr>
            </w:pPr>
            <w:r w:rsidRPr="0004569D">
              <w:rPr>
                <w:b/>
              </w:rPr>
              <w:t>Study size</w:t>
            </w:r>
          </w:p>
        </w:tc>
        <w:tc>
          <w:tcPr>
            <w:tcW w:w="6362" w:type="dxa"/>
          </w:tcPr>
          <w:p w14:paraId="4D8CB4B7" w14:textId="2A659E31" w:rsidR="00956476" w:rsidRPr="00956476" w:rsidRDefault="007219CE" w:rsidP="00586AE0">
            <w:pPr>
              <w:pStyle w:val="BayerBodyTextFull"/>
              <w:rPr>
                <w:rFonts w:ascii="TimesNewRomanPSMT" w:hAnsi="TimesNewRomanPSMT" w:cs="TimesNewRomanPSMT"/>
                <w:szCs w:val="24"/>
              </w:rPr>
            </w:pPr>
            <w:r>
              <w:rPr>
                <w:rFonts w:ascii="TimesNewRomanPSMT" w:hAnsi="TimesNewRomanPSMT" w:cs="TimesNewRomanPSMT"/>
                <w:szCs w:val="24"/>
              </w:rPr>
              <w:t>The number of p</w:t>
            </w:r>
            <w:r w:rsidR="00DD5D3D" w:rsidRPr="005D5E2B">
              <w:rPr>
                <w:rFonts w:ascii="TimesNewRomanPSMT" w:hAnsi="TimesNewRomanPSMT" w:cs="TimesNewRomanPSMT"/>
                <w:szCs w:val="24"/>
              </w:rPr>
              <w:t>atients meeting</w:t>
            </w:r>
            <w:r w:rsidR="009F7242">
              <w:rPr>
                <w:rFonts w:ascii="TimesNewRomanPSMT" w:hAnsi="TimesNewRomanPSMT" w:cs="TimesNewRomanPSMT"/>
                <w:szCs w:val="24"/>
              </w:rPr>
              <w:t xml:space="preserve"> the</w:t>
            </w:r>
            <w:r w:rsidR="00DD5D3D" w:rsidRPr="005D5E2B">
              <w:rPr>
                <w:rFonts w:ascii="TimesNewRomanPSMT" w:hAnsi="TimesNewRomanPSMT" w:cs="TimesNewRomanPSMT"/>
                <w:szCs w:val="24"/>
              </w:rPr>
              <w:t xml:space="preserve"> target cohort definition</w:t>
            </w:r>
            <w:r w:rsidR="00DF47FB" w:rsidRPr="005D5E2B">
              <w:rPr>
                <w:rFonts w:ascii="TimesNewRomanPSMT" w:hAnsi="TimesNewRomanPSMT" w:cs="TimesNewRomanPSMT"/>
                <w:szCs w:val="24"/>
              </w:rPr>
              <w:t xml:space="preserve"> (patients with T2D)</w:t>
            </w:r>
            <w:r>
              <w:rPr>
                <w:rFonts w:ascii="TimesNewRomanPSMT" w:hAnsi="TimesNewRomanPSMT" w:cs="TimesNewRomanPSMT"/>
                <w:szCs w:val="24"/>
              </w:rPr>
              <w:t xml:space="preserve"> across </w:t>
            </w:r>
            <w:r w:rsidR="009F7242">
              <w:rPr>
                <w:rFonts w:ascii="TimesNewRomanPSMT" w:hAnsi="TimesNewRomanPSMT" w:cs="TimesNewRomanPSMT"/>
                <w:szCs w:val="24"/>
              </w:rPr>
              <w:t xml:space="preserve">each of </w:t>
            </w:r>
            <w:r>
              <w:rPr>
                <w:rFonts w:ascii="TimesNewRomanPSMT" w:hAnsi="TimesNewRomanPSMT" w:cs="TimesNewRomanPSMT"/>
                <w:szCs w:val="24"/>
              </w:rPr>
              <w:t xml:space="preserve">the </w:t>
            </w:r>
            <w:r w:rsidR="009F7242">
              <w:rPr>
                <w:rFonts w:ascii="TimesNewRomanPSMT" w:hAnsi="TimesNewRomanPSMT" w:cs="TimesNewRomanPSMT"/>
                <w:szCs w:val="24"/>
              </w:rPr>
              <w:t xml:space="preserve">selected available </w:t>
            </w:r>
            <w:r>
              <w:rPr>
                <w:rFonts w:ascii="TimesNewRomanPSMT" w:hAnsi="TimesNewRomanPSMT" w:cs="TimesNewRomanPSMT"/>
                <w:szCs w:val="24"/>
              </w:rPr>
              <w:t xml:space="preserve">databases </w:t>
            </w:r>
            <w:r w:rsidR="008F06E4">
              <w:rPr>
                <w:rFonts w:ascii="TimesNewRomanPSMT" w:hAnsi="TimesNewRomanPSMT" w:cs="TimesNewRomanPSMT"/>
                <w:szCs w:val="24"/>
              </w:rPr>
              <w:t>are listed in</w:t>
            </w:r>
            <w:r w:rsidR="00586AE0">
              <w:rPr>
                <w:rFonts w:ascii="TimesNewRomanPSMT" w:hAnsi="TimesNewRomanPSMT" w:cs="TimesNewRomanPSMT"/>
                <w:szCs w:val="24"/>
              </w:rPr>
              <w:t xml:space="preserve"> section</w:t>
            </w:r>
            <w:r w:rsidR="008F06E4">
              <w:rPr>
                <w:rFonts w:ascii="TimesNewRomanPSMT" w:hAnsi="TimesNewRomanPSMT" w:cs="TimesNewRomanPSMT"/>
                <w:szCs w:val="24"/>
              </w:rPr>
              <w:t xml:space="preserve"> </w:t>
            </w:r>
            <w:r w:rsidR="00586AE0">
              <w:rPr>
                <w:rFonts w:ascii="TimesNewRomanPSMT" w:hAnsi="TimesNewRomanPSMT" w:cs="TimesNewRomanPSMT"/>
                <w:szCs w:val="24"/>
              </w:rPr>
              <w:fldChar w:fldCharType="begin"/>
            </w:r>
            <w:r w:rsidR="00586AE0">
              <w:rPr>
                <w:rFonts w:ascii="TimesNewRomanPSMT" w:hAnsi="TimesNewRomanPSMT" w:cs="TimesNewRomanPSMT"/>
                <w:szCs w:val="24"/>
              </w:rPr>
              <w:instrText xml:space="preserve"> REF _Ref36043612 \r \h </w:instrText>
            </w:r>
            <w:r w:rsidR="00586AE0">
              <w:rPr>
                <w:rFonts w:ascii="TimesNewRomanPSMT" w:hAnsi="TimesNewRomanPSMT" w:cs="TimesNewRomanPSMT"/>
                <w:szCs w:val="24"/>
              </w:rPr>
            </w:r>
            <w:r w:rsidR="00586AE0">
              <w:rPr>
                <w:rFonts w:ascii="TimesNewRomanPSMT" w:hAnsi="TimesNewRomanPSMT" w:cs="TimesNewRomanPSMT"/>
                <w:szCs w:val="24"/>
              </w:rPr>
              <w:fldChar w:fldCharType="separate"/>
            </w:r>
            <w:r w:rsidR="00586AE0">
              <w:rPr>
                <w:rFonts w:ascii="TimesNewRomanPSMT" w:hAnsi="TimesNewRomanPSMT" w:cs="TimesNewRomanPSMT"/>
                <w:szCs w:val="24"/>
              </w:rPr>
              <w:t>9.5</w:t>
            </w:r>
            <w:r w:rsidR="00586AE0">
              <w:rPr>
                <w:rFonts w:ascii="TimesNewRomanPSMT" w:hAnsi="TimesNewRomanPSMT" w:cs="TimesNewRomanPSMT"/>
                <w:szCs w:val="24"/>
              </w:rPr>
              <w:fldChar w:fldCharType="end"/>
            </w:r>
            <w:r w:rsidR="00586AE0">
              <w:rPr>
                <w:rFonts w:ascii="TimesNewRomanPSMT" w:hAnsi="TimesNewRomanPSMT" w:cs="TimesNewRomanPSMT"/>
                <w:szCs w:val="24"/>
              </w:rPr>
              <w:t>.</w:t>
            </w:r>
            <w:r w:rsidR="008F3661">
              <w:rPr>
                <w:rFonts w:ascii="TimesNewRomanPSMT" w:hAnsi="TimesNewRomanPSMT" w:cs="TimesNewRomanPSMT"/>
                <w:szCs w:val="24"/>
              </w:rPr>
              <w:t xml:space="preserve"> We expect </w:t>
            </w:r>
            <w:r w:rsidR="00DD2894">
              <w:rPr>
                <w:rFonts w:ascii="TimesNewRomanPSMT" w:hAnsi="TimesNewRomanPSMT" w:cs="TimesNewRomanPSMT"/>
                <w:szCs w:val="24"/>
              </w:rPr>
              <w:t xml:space="preserve">our T2D base cohort in the order of several hundred-thousands. No </w:t>
            </w:r>
            <w:r w:rsidR="00DD2894">
              <w:rPr>
                <w:rFonts w:ascii="TimesNewRomanPSMT" w:hAnsi="TimesNewRomanPSMT" w:cs="TimesNewRomanPSMT"/>
                <w:szCs w:val="24"/>
              </w:rPr>
              <w:lastRenderedPageBreak/>
              <w:t xml:space="preserve">hypothesis </w:t>
            </w:r>
            <w:r w:rsidR="003D4B85">
              <w:rPr>
                <w:rFonts w:ascii="TimesNewRomanPSMT" w:hAnsi="TimesNewRomanPSMT" w:cs="TimesNewRomanPSMT"/>
                <w:szCs w:val="24"/>
              </w:rPr>
              <w:t>test is being conducted, thus no requirement for power calculation is required. However, any estimate reported should consider the 95% confidence interval.</w:t>
            </w:r>
          </w:p>
        </w:tc>
      </w:tr>
      <w:tr w:rsidR="007B4973" w14:paraId="4F523AC7" w14:textId="77777777" w:rsidTr="00625988">
        <w:trPr>
          <w:trHeight w:val="230"/>
        </w:trPr>
        <w:tc>
          <w:tcPr>
            <w:tcW w:w="3334" w:type="dxa"/>
          </w:tcPr>
          <w:p w14:paraId="0502CBE0" w14:textId="77777777" w:rsidR="007B4973" w:rsidRPr="0004569D" w:rsidRDefault="007B4973" w:rsidP="00625988">
            <w:pPr>
              <w:pStyle w:val="BayerBodyTextFull"/>
              <w:rPr>
                <w:b/>
              </w:rPr>
            </w:pPr>
            <w:r w:rsidRPr="0004569D">
              <w:rPr>
                <w:b/>
              </w:rPr>
              <w:lastRenderedPageBreak/>
              <w:t>Data analysis</w:t>
            </w:r>
          </w:p>
        </w:tc>
        <w:tc>
          <w:tcPr>
            <w:tcW w:w="6362" w:type="dxa"/>
          </w:tcPr>
          <w:p w14:paraId="57541263" w14:textId="6A28FD4F" w:rsidR="007B4973" w:rsidRPr="00881E3B" w:rsidRDefault="001943AD" w:rsidP="00475E6E">
            <w:pPr>
              <w:autoSpaceDE w:val="0"/>
              <w:autoSpaceDN w:val="0"/>
              <w:adjustRightInd w:val="0"/>
              <w:rPr>
                <w:i/>
                <w:color w:val="0000CC"/>
              </w:rPr>
            </w:pPr>
            <w:r>
              <w:rPr>
                <w:rFonts w:ascii="TimesNewRomanPSMT" w:hAnsi="TimesNewRomanPSMT" w:cs="TimesNewRomanPSMT"/>
                <w:szCs w:val="24"/>
              </w:rPr>
              <w:t xml:space="preserve">This is a </w:t>
            </w:r>
            <w:r w:rsidR="003D3FFD">
              <w:rPr>
                <w:rFonts w:ascii="TimesNewRomanPSMT" w:hAnsi="TimesNewRomanPSMT" w:cs="TimesNewRomanPSMT"/>
                <w:szCs w:val="24"/>
              </w:rPr>
              <w:t>descriptive study</w:t>
            </w:r>
            <w:r w:rsidR="00E47112">
              <w:rPr>
                <w:rFonts w:ascii="TimesNewRomanPSMT" w:hAnsi="TimesNewRomanPSMT" w:cs="TimesNewRomanPSMT"/>
                <w:szCs w:val="24"/>
              </w:rPr>
              <w:t xml:space="preserve">. The prevalence and incidence of </w:t>
            </w:r>
            <w:r w:rsidR="009F3D29">
              <w:rPr>
                <w:rFonts w:ascii="TimesNewRomanPSMT" w:hAnsi="TimesNewRomanPSMT" w:cs="TimesNewRomanPSMT"/>
                <w:szCs w:val="24"/>
              </w:rPr>
              <w:t>T2D</w:t>
            </w:r>
            <w:r w:rsidR="00881E3B" w:rsidRPr="00881E3B">
              <w:rPr>
                <w:rFonts w:ascii="TimesNewRomanPSMT" w:hAnsi="TimesNewRomanPSMT" w:cs="TimesNewRomanPSMT"/>
                <w:szCs w:val="24"/>
              </w:rPr>
              <w:t xml:space="preserve"> </w:t>
            </w:r>
            <w:r w:rsidR="00E47112">
              <w:rPr>
                <w:rFonts w:ascii="TimesNewRomanPSMT" w:hAnsi="TimesNewRomanPSMT" w:cs="TimesNewRomanPSMT"/>
                <w:szCs w:val="24"/>
              </w:rPr>
              <w:t xml:space="preserve">overall and its complications within the T2D cohort </w:t>
            </w:r>
            <w:r w:rsidR="00475E6E">
              <w:rPr>
                <w:rFonts w:ascii="TimesNewRomanPSMT" w:hAnsi="TimesNewRomanPSMT" w:cs="TimesNewRomanPSMT"/>
                <w:szCs w:val="24"/>
              </w:rPr>
              <w:t>will be</w:t>
            </w:r>
            <w:r w:rsidR="00881E3B" w:rsidRPr="00881E3B">
              <w:rPr>
                <w:rFonts w:ascii="TimesNewRomanPSMT" w:hAnsi="TimesNewRomanPSMT" w:cs="TimesNewRomanPSMT"/>
                <w:szCs w:val="24"/>
              </w:rPr>
              <w:t xml:space="preserve"> calculated</w:t>
            </w:r>
            <w:r w:rsidR="00E47112">
              <w:rPr>
                <w:rFonts w:ascii="TimesNewRomanPSMT" w:hAnsi="TimesNewRomanPSMT" w:cs="TimesNewRomanPSMT"/>
                <w:szCs w:val="24"/>
              </w:rPr>
              <w:t xml:space="preserve"> </w:t>
            </w:r>
            <w:r w:rsidR="0063124E">
              <w:rPr>
                <w:rFonts w:ascii="TimesNewRomanPSMT" w:hAnsi="TimesNewRomanPSMT" w:cs="TimesNewRomanPSMT"/>
                <w:szCs w:val="24"/>
              </w:rPr>
              <w:t xml:space="preserve">by </w:t>
            </w:r>
            <w:r w:rsidR="00E47112">
              <w:rPr>
                <w:rFonts w:ascii="TimesNewRomanPSMT" w:hAnsi="TimesNewRomanPSMT" w:cs="TimesNewRomanPSMT"/>
                <w:szCs w:val="24"/>
              </w:rPr>
              <w:t>database</w:t>
            </w:r>
            <w:r w:rsidR="0063124E">
              <w:rPr>
                <w:rFonts w:ascii="TimesNewRomanPSMT" w:hAnsi="TimesNewRomanPSMT" w:cs="TimesNewRomanPSMT"/>
                <w:szCs w:val="24"/>
              </w:rPr>
              <w:t xml:space="preserve">, calendar year and age </w:t>
            </w:r>
            <w:r w:rsidR="00A61644">
              <w:rPr>
                <w:rFonts w:ascii="TimesNewRomanPSMT" w:hAnsi="TimesNewRomanPSMT" w:cs="TimesNewRomanPSMT"/>
                <w:szCs w:val="24"/>
              </w:rPr>
              <w:t>category</w:t>
            </w:r>
            <w:r w:rsidR="00881E3B" w:rsidRPr="00881E3B">
              <w:rPr>
                <w:rFonts w:ascii="TimesNewRomanPSMT" w:hAnsi="TimesNewRomanPSMT" w:cs="TimesNewRomanPSMT"/>
                <w:szCs w:val="24"/>
              </w:rPr>
              <w:t xml:space="preserve">. </w:t>
            </w:r>
            <w:r w:rsidR="00C00ECF">
              <w:rPr>
                <w:rFonts w:ascii="TimesNewRomanPSMT" w:hAnsi="TimesNewRomanPSMT" w:cs="TimesNewRomanPSMT"/>
                <w:szCs w:val="24"/>
              </w:rPr>
              <w:t>In each data source, t</w:t>
            </w:r>
            <w:r w:rsidR="00922111">
              <w:rPr>
                <w:rFonts w:ascii="TimesNewRomanPSMT" w:hAnsi="TimesNewRomanPSMT" w:cs="TimesNewRomanPSMT"/>
                <w:szCs w:val="24"/>
              </w:rPr>
              <w:t xml:space="preserve">he sequence </w:t>
            </w:r>
            <w:r w:rsidR="002750F4">
              <w:rPr>
                <w:rFonts w:ascii="TimesNewRomanPSMT" w:hAnsi="TimesNewRomanPSMT" w:cs="TimesNewRomanPSMT"/>
                <w:szCs w:val="24"/>
              </w:rPr>
              <w:t xml:space="preserve">of </w:t>
            </w:r>
            <w:r w:rsidR="00922111">
              <w:rPr>
                <w:rFonts w:ascii="TimesNewRomanPSMT" w:hAnsi="TimesNewRomanPSMT" w:cs="TimesNewRomanPSMT"/>
                <w:szCs w:val="24"/>
              </w:rPr>
              <w:t>T2D complications of interest will</w:t>
            </w:r>
            <w:r w:rsidR="002750F4">
              <w:rPr>
                <w:rFonts w:ascii="TimesNewRomanPSMT" w:hAnsi="TimesNewRomanPSMT" w:cs="TimesNewRomanPSMT"/>
                <w:szCs w:val="24"/>
              </w:rPr>
              <w:t xml:space="preserve"> be assessed for each patient and the observed </w:t>
            </w:r>
            <w:r w:rsidR="00517D73">
              <w:rPr>
                <w:rFonts w:ascii="TimesNewRomanPSMT" w:hAnsi="TimesNewRomanPSMT" w:cs="TimesNewRomanPSMT"/>
                <w:szCs w:val="24"/>
              </w:rPr>
              <w:t xml:space="preserve">sequences will be presented in </w:t>
            </w:r>
            <w:r w:rsidR="00881E3B" w:rsidRPr="00881E3B">
              <w:rPr>
                <w:rFonts w:ascii="TimesNewRomanPSMT" w:hAnsi="TimesNewRomanPSMT" w:cs="TimesNewRomanPSMT"/>
                <w:szCs w:val="24"/>
              </w:rPr>
              <w:t xml:space="preserve">sunburst graphs. </w:t>
            </w:r>
            <w:r w:rsidR="004B5ACE">
              <w:rPr>
                <w:rFonts w:ascii="TimesNewRomanPSMT" w:hAnsi="TimesNewRomanPSMT" w:cs="TimesNewRomanPSMT"/>
                <w:szCs w:val="24"/>
              </w:rPr>
              <w:t>T</w:t>
            </w:r>
            <w:r w:rsidR="00881E3B" w:rsidRPr="00881E3B">
              <w:rPr>
                <w:rFonts w:ascii="TimesNewRomanPSMT" w:hAnsi="TimesNewRomanPSMT" w:cs="TimesNewRomanPSMT"/>
                <w:szCs w:val="24"/>
              </w:rPr>
              <w:t xml:space="preserve">emporal trends </w:t>
            </w:r>
            <w:r w:rsidR="001F3FAC">
              <w:rPr>
                <w:rFonts w:ascii="TimesNewRomanPSMT" w:hAnsi="TimesNewRomanPSMT" w:cs="TimesNewRomanPSMT"/>
                <w:szCs w:val="24"/>
              </w:rPr>
              <w:t xml:space="preserve">and prognosis </w:t>
            </w:r>
            <w:r w:rsidR="00881E3B" w:rsidRPr="00881E3B">
              <w:rPr>
                <w:rFonts w:ascii="TimesNewRomanPSMT" w:hAnsi="TimesNewRomanPSMT" w:cs="TimesNewRomanPSMT"/>
                <w:szCs w:val="24"/>
              </w:rPr>
              <w:t xml:space="preserve">in </w:t>
            </w:r>
            <w:r w:rsidR="00C72AFE">
              <w:rPr>
                <w:rFonts w:ascii="TimesNewRomanPSMT" w:hAnsi="TimesNewRomanPSMT" w:cs="TimesNewRomanPSMT"/>
                <w:szCs w:val="24"/>
              </w:rPr>
              <w:t>T2D complications</w:t>
            </w:r>
            <w:r w:rsidR="00881E3B" w:rsidRPr="00881E3B">
              <w:rPr>
                <w:rFonts w:ascii="TimesNewRomanPSMT" w:hAnsi="TimesNewRomanPSMT" w:cs="TimesNewRomanPSMT"/>
                <w:szCs w:val="24"/>
              </w:rPr>
              <w:t xml:space="preserve"> </w:t>
            </w:r>
            <w:r w:rsidR="004B5ACE">
              <w:rPr>
                <w:rFonts w:ascii="TimesNewRomanPSMT" w:hAnsi="TimesNewRomanPSMT" w:cs="TimesNewRomanPSMT"/>
                <w:szCs w:val="24"/>
              </w:rPr>
              <w:t xml:space="preserve">will be assessed </w:t>
            </w:r>
            <w:r w:rsidR="00881E3B" w:rsidRPr="00881E3B">
              <w:rPr>
                <w:rFonts w:ascii="TimesNewRomanPSMT" w:hAnsi="TimesNewRomanPSMT" w:cs="TimesNewRomanPSMT"/>
                <w:szCs w:val="24"/>
              </w:rPr>
              <w:t xml:space="preserve">by stratifying results by </w:t>
            </w:r>
            <w:r w:rsidR="00F32FE6">
              <w:rPr>
                <w:rFonts w:ascii="TimesNewRomanPSMT" w:hAnsi="TimesNewRomanPSMT" w:cs="TimesNewRomanPSMT"/>
                <w:szCs w:val="24"/>
              </w:rPr>
              <w:t xml:space="preserve">calendar </w:t>
            </w:r>
            <w:r w:rsidR="00881E3B" w:rsidRPr="00881E3B">
              <w:rPr>
                <w:rFonts w:ascii="TimesNewRomanPSMT" w:hAnsi="TimesNewRomanPSMT" w:cs="TimesNewRomanPSMT"/>
                <w:szCs w:val="24"/>
              </w:rPr>
              <w:t>year.</w:t>
            </w:r>
            <w:r w:rsidR="00DC6721">
              <w:rPr>
                <w:rFonts w:ascii="TimesNewRomanPSMT" w:hAnsi="TimesNewRomanPSMT" w:cs="TimesNewRomanPSMT"/>
                <w:szCs w:val="24"/>
              </w:rPr>
              <w:t xml:space="preserve"> </w:t>
            </w:r>
            <w:r w:rsidR="00A54F28">
              <w:rPr>
                <w:rFonts w:ascii="TimesNewRomanPSMT" w:hAnsi="TimesNewRomanPSMT" w:cs="TimesNewRomanPSMT"/>
                <w:szCs w:val="24"/>
              </w:rPr>
              <w:t xml:space="preserve">All results will be presented </w:t>
            </w:r>
            <w:r w:rsidR="00321BE8">
              <w:rPr>
                <w:rFonts w:ascii="TimesNewRomanPSMT" w:hAnsi="TimesNewRomanPSMT" w:cs="TimesNewRomanPSMT"/>
                <w:szCs w:val="24"/>
              </w:rPr>
              <w:t xml:space="preserve">per database: </w:t>
            </w:r>
            <w:r w:rsidR="00A54F28">
              <w:rPr>
                <w:rFonts w:ascii="TimesNewRomanPSMT" w:hAnsi="TimesNewRomanPSMT" w:cs="TimesNewRomanPSMT"/>
                <w:szCs w:val="24"/>
              </w:rPr>
              <w:t>overall</w:t>
            </w:r>
            <w:r w:rsidR="00321BE8">
              <w:rPr>
                <w:rFonts w:ascii="TimesNewRomanPSMT" w:hAnsi="TimesNewRomanPSMT" w:cs="TimesNewRomanPSMT"/>
                <w:szCs w:val="24"/>
              </w:rPr>
              <w:t xml:space="preserve"> and </w:t>
            </w:r>
            <w:r w:rsidR="00DC6721">
              <w:rPr>
                <w:rFonts w:ascii="TimesNewRomanPSMT" w:hAnsi="TimesNewRomanPSMT" w:cs="TimesNewRomanPSMT"/>
                <w:szCs w:val="24"/>
              </w:rPr>
              <w:t>by age category at first diagnosis of T2D</w:t>
            </w:r>
            <w:r w:rsidR="0016052F">
              <w:rPr>
                <w:rFonts w:ascii="TimesNewRomanPSMT" w:hAnsi="TimesNewRomanPSMT" w:cs="TimesNewRomanPSMT"/>
                <w:szCs w:val="24"/>
              </w:rPr>
              <w:t xml:space="preserve">: </w:t>
            </w:r>
            <w:r w:rsidR="00963ABD">
              <w:rPr>
                <w:rFonts w:ascii="TimesNewRomanPSMT" w:hAnsi="TimesNewRomanPSMT" w:cs="TimesNewRomanPSMT"/>
                <w:szCs w:val="24"/>
              </w:rPr>
              <w:t>18-49</w:t>
            </w:r>
            <w:r w:rsidR="0016052F">
              <w:rPr>
                <w:rFonts w:ascii="TimesNewRomanPSMT" w:hAnsi="TimesNewRomanPSMT" w:cs="TimesNewRomanPSMT"/>
                <w:szCs w:val="24"/>
              </w:rPr>
              <w:t>, 50-75, more than 75 years old.</w:t>
            </w:r>
            <w:r w:rsidR="00C46E4B">
              <w:rPr>
                <w:rFonts w:ascii="TimesNewRomanPSMT" w:hAnsi="TimesNewRomanPSMT" w:cs="TimesNewRomanPSMT"/>
                <w:szCs w:val="24"/>
              </w:rPr>
              <w:br/>
            </w:r>
          </w:p>
        </w:tc>
      </w:tr>
      <w:tr w:rsidR="007B4973" w14:paraId="3EA251AD" w14:textId="77777777" w:rsidTr="00625988">
        <w:trPr>
          <w:trHeight w:val="230"/>
        </w:trPr>
        <w:tc>
          <w:tcPr>
            <w:tcW w:w="3334" w:type="dxa"/>
          </w:tcPr>
          <w:p w14:paraId="20A5C3D4" w14:textId="77777777" w:rsidR="007B4973" w:rsidRPr="0004569D" w:rsidRDefault="007B4973" w:rsidP="00625988">
            <w:pPr>
              <w:pStyle w:val="BayerBodyTextFull"/>
              <w:rPr>
                <w:b/>
              </w:rPr>
            </w:pPr>
            <w:r w:rsidRPr="0004569D">
              <w:rPr>
                <w:b/>
              </w:rPr>
              <w:t>Milestones</w:t>
            </w:r>
          </w:p>
        </w:tc>
        <w:tc>
          <w:tcPr>
            <w:tcW w:w="6362" w:type="dxa"/>
          </w:tcPr>
          <w:p w14:paraId="4368EC14" w14:textId="45A08321" w:rsidR="000808A9" w:rsidRPr="00220B9A" w:rsidRDefault="000808A9" w:rsidP="000808A9">
            <w:pPr>
              <w:pStyle w:val="BayerBodyTextFull"/>
              <w:numPr>
                <w:ilvl w:val="0"/>
                <w:numId w:val="16"/>
              </w:numPr>
              <w:rPr>
                <w:i/>
                <w:color w:val="0000CC"/>
              </w:rPr>
            </w:pPr>
            <w:r>
              <w:t>Start of study: after Protocol approval (</w:t>
            </w:r>
            <w:r w:rsidR="000E68D7">
              <w:t xml:space="preserve">May/June </w:t>
            </w:r>
            <w:r>
              <w:t>2020)</w:t>
            </w:r>
          </w:p>
          <w:p w14:paraId="2B359ABA" w14:textId="20C4DF42" w:rsidR="000808A9" w:rsidRPr="00365457" w:rsidRDefault="000808A9" w:rsidP="000808A9">
            <w:pPr>
              <w:pStyle w:val="BayerBodyTextFull"/>
              <w:numPr>
                <w:ilvl w:val="0"/>
                <w:numId w:val="16"/>
              </w:numPr>
              <w:rPr>
                <w:i/>
                <w:color w:val="0000CC"/>
              </w:rPr>
            </w:pPr>
            <w:r>
              <w:t>End of study: data is available for analysis</w:t>
            </w:r>
            <w:r w:rsidR="00B50EB6">
              <w:t xml:space="preserve"> </w:t>
            </w:r>
            <w:r>
              <w:t>(</w:t>
            </w:r>
            <w:r w:rsidR="000E68D7">
              <w:t>July</w:t>
            </w:r>
            <w:r w:rsidR="00C47540">
              <w:t xml:space="preserve"> </w:t>
            </w:r>
            <w:r>
              <w:t>2020)</w:t>
            </w:r>
          </w:p>
          <w:p w14:paraId="54760BE4" w14:textId="3BB5BBCC" w:rsidR="000808A9" w:rsidRPr="000808A9" w:rsidRDefault="000808A9" w:rsidP="005C7DB0">
            <w:pPr>
              <w:pStyle w:val="BayerBodyTextFull"/>
              <w:numPr>
                <w:ilvl w:val="0"/>
                <w:numId w:val="16"/>
              </w:numPr>
              <w:rPr>
                <w:i/>
                <w:color w:val="0000CC"/>
              </w:rPr>
            </w:pPr>
            <w:r>
              <w:t>Final report of study results using Bayer template (</w:t>
            </w:r>
            <w:r w:rsidR="00C47540">
              <w:t xml:space="preserve">July </w:t>
            </w:r>
            <w:r>
              <w:t>2020)</w:t>
            </w:r>
          </w:p>
          <w:p w14:paraId="179B5F43" w14:textId="363C842B" w:rsidR="007B4973" w:rsidRPr="000808A9" w:rsidRDefault="0008500B" w:rsidP="005C7DB0">
            <w:pPr>
              <w:pStyle w:val="BayerBodyTextFull"/>
              <w:numPr>
                <w:ilvl w:val="0"/>
                <w:numId w:val="16"/>
              </w:numPr>
              <w:rPr>
                <w:i/>
                <w:color w:val="0000CC"/>
              </w:rPr>
            </w:pPr>
            <w:r>
              <w:t xml:space="preserve">The study will be extended to the </w:t>
            </w:r>
            <w:r w:rsidR="000808A9" w:rsidRPr="00A84618">
              <w:t xml:space="preserve">OHDSI community </w:t>
            </w:r>
            <w:r>
              <w:t xml:space="preserve">where </w:t>
            </w:r>
            <w:r w:rsidR="000808A9" w:rsidRPr="00A84618">
              <w:t xml:space="preserve">new milestones </w:t>
            </w:r>
            <w:proofErr w:type="gramStart"/>
            <w:r w:rsidR="000808A9" w:rsidRPr="00A84618">
              <w:t xml:space="preserve">for </w:t>
            </w:r>
            <w:r>
              <w:t xml:space="preserve"> the</w:t>
            </w:r>
            <w:proofErr w:type="gramEnd"/>
            <w:r>
              <w:t xml:space="preserve"> </w:t>
            </w:r>
            <w:r w:rsidR="000808A9" w:rsidRPr="00A84618">
              <w:t>collation of external analysis and report creation</w:t>
            </w:r>
            <w:r>
              <w:t xml:space="preserve"> will need to be established once </w:t>
            </w:r>
            <w:r w:rsidR="00ED0D10">
              <w:t>data partners have volunteered</w:t>
            </w:r>
            <w:r w:rsidR="000808A9" w:rsidRPr="00A84618">
              <w:t>.</w:t>
            </w:r>
          </w:p>
        </w:tc>
      </w:tr>
    </w:tbl>
    <w:p w14:paraId="7424267F" w14:textId="77777777" w:rsidR="007B4973" w:rsidRDefault="007B4973" w:rsidP="00625988">
      <w:pPr>
        <w:rPr>
          <w:rFonts w:eastAsia="Verdana"/>
          <w:bCs/>
          <w:kern w:val="32"/>
          <w:sz w:val="22"/>
          <w:szCs w:val="22"/>
          <w:lang w:eastAsia="en-GB"/>
        </w:rPr>
      </w:pPr>
      <w:bookmarkStart w:id="40" w:name="_Toc396315330"/>
      <w:bookmarkStart w:id="41" w:name="_Toc396411082"/>
      <w:bookmarkStart w:id="42" w:name="_Toc401784091"/>
      <w:r>
        <w:rPr>
          <w:rFonts w:eastAsia="Verdana"/>
          <w:bCs/>
          <w:kern w:val="32"/>
          <w:sz w:val="22"/>
          <w:szCs w:val="22"/>
          <w:lang w:eastAsia="en-GB"/>
        </w:rPr>
        <w:br w:type="page"/>
      </w:r>
    </w:p>
    <w:p w14:paraId="29E5CF5F" w14:textId="77777777" w:rsidR="007B4973" w:rsidRDefault="007B4973" w:rsidP="00625988">
      <w:pPr>
        <w:pStyle w:val="Heading1"/>
      </w:pPr>
      <w:bookmarkStart w:id="43" w:name="_Toc426018001"/>
      <w:bookmarkStart w:id="44" w:name="_Toc445993552"/>
      <w:bookmarkStart w:id="45" w:name="_Ref474673627"/>
      <w:bookmarkStart w:id="46" w:name="_Toc40861124"/>
      <w:r w:rsidRPr="005A4D25">
        <w:lastRenderedPageBreak/>
        <w:t>Amendments</w:t>
      </w:r>
      <w:bookmarkEnd w:id="40"/>
      <w:bookmarkEnd w:id="41"/>
      <w:bookmarkEnd w:id="42"/>
      <w:bookmarkEnd w:id="43"/>
      <w:bookmarkEnd w:id="44"/>
      <w:bookmarkEnd w:id="45"/>
      <w:bookmarkEnd w:id="46"/>
    </w:p>
    <w:p w14:paraId="78DC9A59" w14:textId="3ABCBB64" w:rsidR="007B4973" w:rsidRDefault="007B4973" w:rsidP="00625988">
      <w:pPr>
        <w:pStyle w:val="BayerBodyTextFull"/>
        <w:rPr>
          <w:rFonts w:eastAsia="Verdana"/>
          <w:szCs w:val="24"/>
          <w:lang w:eastAsia="en-GB"/>
        </w:rPr>
      </w:pPr>
      <w:r w:rsidRPr="001B77DC">
        <w:rPr>
          <w:rFonts w:eastAsia="Verdana"/>
          <w:szCs w:val="24"/>
          <w:lang w:eastAsia="en-GB"/>
        </w:rPr>
        <w:t>None</w:t>
      </w:r>
    </w:p>
    <w:p w14:paraId="421A4071" w14:textId="77777777" w:rsidR="007B4973" w:rsidRPr="002C7E49" w:rsidDel="003D56D7" w:rsidRDefault="007B4973" w:rsidP="00625988">
      <w:pPr>
        <w:pStyle w:val="Heading1"/>
      </w:pPr>
      <w:bookmarkStart w:id="47" w:name="Table1"/>
      <w:bookmarkStart w:id="48" w:name="_Milestones"/>
      <w:bookmarkStart w:id="49" w:name="_Toc396315331"/>
      <w:bookmarkStart w:id="50" w:name="_Toc396411083"/>
      <w:bookmarkStart w:id="51" w:name="_Toc401784092"/>
      <w:bookmarkStart w:id="52" w:name="_Toc426018002"/>
      <w:bookmarkStart w:id="53" w:name="_Toc445993553"/>
      <w:bookmarkStart w:id="54" w:name="_Toc40861125"/>
      <w:bookmarkEnd w:id="47"/>
      <w:bookmarkEnd w:id="48"/>
      <w:r w:rsidRPr="002C7E49" w:rsidDel="003D56D7">
        <w:t>Milestones</w:t>
      </w:r>
      <w:bookmarkEnd w:id="49"/>
      <w:bookmarkEnd w:id="50"/>
      <w:bookmarkEnd w:id="51"/>
      <w:bookmarkEnd w:id="52"/>
      <w:bookmarkEnd w:id="53"/>
      <w:bookmarkEnd w:id="54"/>
    </w:p>
    <w:p w14:paraId="04270F7D" w14:textId="3879F887" w:rsidR="007B4973" w:rsidRPr="001B77DC" w:rsidDel="003D56D7" w:rsidRDefault="007B4973" w:rsidP="001B77DC">
      <w:pPr>
        <w:pStyle w:val="BayerBodyTextFull"/>
        <w:spacing w:line="360" w:lineRule="auto"/>
        <w:rPr>
          <w:rFonts w:eastAsia="Verdana"/>
          <w:lang w:eastAsia="en-GB"/>
        </w:rPr>
      </w:pPr>
      <w:r w:rsidRPr="001B77DC" w:rsidDel="003D56D7">
        <w:rPr>
          <w:rFonts w:eastAsia="Verdana"/>
          <w:szCs w:val="24"/>
          <w:lang w:eastAsia="en-GB"/>
        </w:rPr>
        <w:fldChar w:fldCharType="begin"/>
      </w:r>
      <w:r w:rsidRPr="001B77DC" w:rsidDel="003D56D7">
        <w:rPr>
          <w:rFonts w:eastAsia="Verdana"/>
          <w:szCs w:val="24"/>
          <w:lang w:eastAsia="en-GB"/>
        </w:rPr>
        <w:instrText xml:space="preserve"> REF _Ref401782520 \h </w:instrText>
      </w:r>
      <w:r w:rsidRPr="001B77DC">
        <w:rPr>
          <w:rFonts w:eastAsia="Verdana"/>
          <w:szCs w:val="24"/>
          <w:lang w:eastAsia="en-GB"/>
        </w:rPr>
        <w:instrText xml:space="preserve"> \* MERGEFORMAT </w:instrText>
      </w:r>
      <w:r w:rsidRPr="001B77DC" w:rsidDel="003D56D7">
        <w:rPr>
          <w:rFonts w:eastAsia="Verdana"/>
          <w:szCs w:val="24"/>
          <w:lang w:eastAsia="en-GB"/>
        </w:rPr>
      </w:r>
      <w:r w:rsidRPr="001B77DC" w:rsidDel="003D56D7">
        <w:rPr>
          <w:rFonts w:eastAsia="Verdana"/>
          <w:szCs w:val="24"/>
          <w:lang w:eastAsia="en-GB"/>
        </w:rPr>
        <w:fldChar w:fldCharType="separate"/>
      </w:r>
      <w:r w:rsidR="00FC17AB" w:rsidRPr="001B77DC" w:rsidDel="003D56D7">
        <w:t xml:space="preserve">Table </w:t>
      </w:r>
      <w:r w:rsidR="00FC17AB" w:rsidRPr="001B77DC">
        <w:rPr>
          <w:noProof/>
          <w:szCs w:val="24"/>
        </w:rPr>
        <w:t>1</w:t>
      </w:r>
      <w:r w:rsidRPr="001B77DC" w:rsidDel="003D56D7">
        <w:rPr>
          <w:rFonts w:eastAsia="Verdana"/>
          <w:szCs w:val="24"/>
          <w:lang w:eastAsia="en-GB"/>
        </w:rPr>
        <w:fldChar w:fldCharType="end"/>
      </w:r>
      <w:r w:rsidRPr="001B77DC" w:rsidDel="003D56D7">
        <w:rPr>
          <w:rFonts w:eastAsia="Verdana"/>
          <w:szCs w:val="24"/>
          <w:lang w:eastAsia="en-GB"/>
        </w:rPr>
        <w:t xml:space="preserve"> presents planned milestones for the project. </w:t>
      </w:r>
      <w:r w:rsidRPr="001B77DC">
        <w:rPr>
          <w:rFonts w:eastAsia="Verdana"/>
          <w:szCs w:val="24"/>
          <w:lang w:eastAsia="en-GB"/>
        </w:rPr>
        <w:t>These milestones are based on a timely review and approval of the project. Administrative changes to milestones due to delays in study preparation, data release and analysis do not require amendments to the protocol. Revised study timelines and milestones which do not constitute a need for a formal protocol amendment are kept as stand-alone document (</w:t>
      </w:r>
      <w:r w:rsidR="001B77DC">
        <w:rPr>
          <w:rFonts w:eastAsia="Verdana"/>
          <w:szCs w:val="24"/>
          <w:lang w:eastAsia="en-GB"/>
        </w:rPr>
        <w:fldChar w:fldCharType="begin"/>
      </w:r>
      <w:r w:rsidR="001B77DC">
        <w:rPr>
          <w:rFonts w:eastAsia="Verdana"/>
          <w:szCs w:val="24"/>
          <w:lang w:eastAsia="en-GB"/>
        </w:rPr>
        <w:instrText xml:space="preserve"> REF _Ref401782168 \h  \* MERGEFORMAT </w:instrText>
      </w:r>
      <w:r w:rsidR="001B77DC">
        <w:rPr>
          <w:rFonts w:eastAsia="Verdana"/>
          <w:szCs w:val="24"/>
          <w:lang w:eastAsia="en-GB"/>
        </w:rPr>
      </w:r>
      <w:r w:rsidR="001B77DC">
        <w:rPr>
          <w:rFonts w:eastAsia="Verdana"/>
          <w:szCs w:val="24"/>
          <w:lang w:eastAsia="en-GB"/>
        </w:rPr>
        <w:fldChar w:fldCharType="end"/>
      </w:r>
      <w:r w:rsidR="001B77DC">
        <w:rPr>
          <w:rFonts w:eastAsia="Verdana"/>
          <w:szCs w:val="24"/>
          <w:lang w:eastAsia="en-GB"/>
        </w:rPr>
        <w:fldChar w:fldCharType="begin"/>
      </w:r>
      <w:r w:rsidR="001B77DC">
        <w:rPr>
          <w:rFonts w:eastAsia="Verdana"/>
          <w:szCs w:val="24"/>
          <w:lang w:eastAsia="en-GB"/>
        </w:rPr>
        <w:instrText xml:space="preserve"> REF _Ref422905224 \h  \* MERGEFORMAT </w:instrText>
      </w:r>
      <w:r w:rsidR="001B77DC">
        <w:rPr>
          <w:rFonts w:eastAsia="Verdana"/>
          <w:szCs w:val="24"/>
          <w:lang w:eastAsia="en-GB"/>
        </w:rPr>
      </w:r>
      <w:r w:rsidR="001B77DC">
        <w:rPr>
          <w:rFonts w:eastAsia="Verdana"/>
          <w:szCs w:val="24"/>
          <w:lang w:eastAsia="en-GB"/>
        </w:rPr>
        <w:fldChar w:fldCharType="separate"/>
      </w:r>
      <w:r w:rsidR="001B77DC" w:rsidRPr="00D27FCD">
        <w:t xml:space="preserve">Table </w:t>
      </w:r>
      <w:r w:rsidR="001B77DC">
        <w:rPr>
          <w:noProof/>
          <w:szCs w:val="24"/>
        </w:rPr>
        <w:t>2</w:t>
      </w:r>
      <w:r w:rsidR="001B77DC">
        <w:rPr>
          <w:rFonts w:eastAsia="Verdana"/>
          <w:szCs w:val="24"/>
          <w:lang w:eastAsia="en-GB"/>
        </w:rPr>
        <w:fldChar w:fldCharType="end"/>
      </w:r>
      <w:r w:rsidRPr="001B77DC">
        <w:rPr>
          <w:rFonts w:eastAsia="Verdana"/>
          <w:szCs w:val="24"/>
          <w:lang w:eastAsia="en-GB"/>
        </w:rPr>
        <w:t>, Annex 1) that is available upon request.</w:t>
      </w:r>
    </w:p>
    <w:p w14:paraId="6989D91E" w14:textId="77777777" w:rsidR="007B4973" w:rsidRPr="002B62EA" w:rsidDel="003D56D7" w:rsidRDefault="007B4973" w:rsidP="00625988">
      <w:pPr>
        <w:pStyle w:val="Caption"/>
        <w:spacing w:before="240"/>
        <w:ind w:left="0"/>
        <w:rPr>
          <w:b w:val="0"/>
          <w:sz w:val="24"/>
        </w:rPr>
      </w:pPr>
      <w:bookmarkStart w:id="55" w:name="Table2"/>
      <w:bookmarkStart w:id="56" w:name="_Ref401782520"/>
      <w:bookmarkStart w:id="57" w:name="_Toc401784162"/>
      <w:bookmarkEnd w:id="55"/>
      <w:r w:rsidRPr="001B77DC" w:rsidDel="003D56D7">
        <w:rPr>
          <w:rFonts w:ascii="Times New Roman" w:hAnsi="Times New Roman"/>
          <w:sz w:val="24"/>
        </w:rPr>
        <w:t xml:space="preserve">Table </w:t>
      </w:r>
      <w:r w:rsidRPr="001B77DC">
        <w:rPr>
          <w:rFonts w:ascii="Times New Roman" w:hAnsi="Times New Roman"/>
          <w:sz w:val="24"/>
          <w:szCs w:val="24"/>
        </w:rPr>
        <w:fldChar w:fldCharType="begin"/>
      </w:r>
      <w:r w:rsidRPr="001B77DC">
        <w:rPr>
          <w:rFonts w:ascii="Times New Roman" w:hAnsi="Times New Roman"/>
          <w:sz w:val="24"/>
          <w:szCs w:val="24"/>
        </w:rPr>
        <w:instrText xml:space="preserve"> SEQ Table \* ARABIC </w:instrText>
      </w:r>
      <w:r w:rsidRPr="001B77DC">
        <w:rPr>
          <w:rFonts w:ascii="Times New Roman" w:hAnsi="Times New Roman"/>
          <w:sz w:val="24"/>
          <w:szCs w:val="24"/>
        </w:rPr>
        <w:fldChar w:fldCharType="separate"/>
      </w:r>
      <w:r w:rsidR="00FC17AB" w:rsidRPr="001B77DC">
        <w:rPr>
          <w:rFonts w:ascii="Times New Roman" w:hAnsi="Times New Roman"/>
          <w:noProof/>
          <w:sz w:val="24"/>
          <w:szCs w:val="24"/>
        </w:rPr>
        <w:t>1</w:t>
      </w:r>
      <w:r w:rsidRPr="001B77DC">
        <w:rPr>
          <w:rFonts w:ascii="Times New Roman" w:hAnsi="Times New Roman"/>
          <w:sz w:val="24"/>
          <w:szCs w:val="24"/>
        </w:rPr>
        <w:fldChar w:fldCharType="end"/>
      </w:r>
      <w:bookmarkEnd w:id="56"/>
      <w:r w:rsidRPr="001B77DC" w:rsidDel="003D56D7">
        <w:rPr>
          <w:rFonts w:ascii="Times New Roman" w:hAnsi="Times New Roman"/>
          <w:sz w:val="24"/>
          <w:szCs w:val="24"/>
        </w:rPr>
        <w:t>:</w:t>
      </w:r>
      <w:r w:rsidRPr="001B77DC" w:rsidDel="003D56D7">
        <w:rPr>
          <w:rFonts w:ascii="Times New Roman" w:hAnsi="Times New Roman"/>
          <w:sz w:val="24"/>
        </w:rPr>
        <w:t xml:space="preserve"> Milestones</w:t>
      </w:r>
      <w:bookmarkEnd w:id="57"/>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5670"/>
      </w:tblGrid>
      <w:tr w:rsidR="007B4973" w:rsidRPr="00A27E2A" w:rsidDel="003D56D7" w14:paraId="6E90554F" w14:textId="77777777" w:rsidTr="008F2EB9">
        <w:tc>
          <w:tcPr>
            <w:tcW w:w="3998" w:type="dxa"/>
            <w:shd w:val="clear" w:color="auto" w:fill="auto"/>
          </w:tcPr>
          <w:p w14:paraId="685B4244" w14:textId="77777777" w:rsidR="007B4973" w:rsidRPr="00A27E2A" w:rsidDel="003D56D7" w:rsidRDefault="007B4973" w:rsidP="00625988">
            <w:pPr>
              <w:pStyle w:val="BayerBodyTextFull"/>
              <w:rPr>
                <w:b/>
              </w:rPr>
            </w:pPr>
            <w:r w:rsidRPr="00A27E2A" w:rsidDel="003D56D7">
              <w:rPr>
                <w:b/>
              </w:rPr>
              <w:t>Milestone</w:t>
            </w:r>
          </w:p>
        </w:tc>
        <w:tc>
          <w:tcPr>
            <w:tcW w:w="5670" w:type="dxa"/>
            <w:shd w:val="clear" w:color="auto" w:fill="auto"/>
          </w:tcPr>
          <w:p w14:paraId="100A19E6" w14:textId="77777777" w:rsidR="007B4973" w:rsidRPr="00A27E2A" w:rsidDel="003D56D7" w:rsidRDefault="007B4973" w:rsidP="00625988">
            <w:pPr>
              <w:pStyle w:val="BayerBodyTextFull"/>
              <w:rPr>
                <w:b/>
              </w:rPr>
            </w:pPr>
            <w:r w:rsidRPr="00A27E2A" w:rsidDel="003D56D7">
              <w:rPr>
                <w:b/>
              </w:rPr>
              <w:t>Planned date</w:t>
            </w:r>
          </w:p>
        </w:tc>
      </w:tr>
      <w:tr w:rsidR="007B4973" w:rsidRPr="00A27E2A" w:rsidDel="003D56D7" w14:paraId="0045B559" w14:textId="77777777" w:rsidTr="008F2EB9">
        <w:tc>
          <w:tcPr>
            <w:tcW w:w="3998" w:type="dxa"/>
            <w:shd w:val="clear" w:color="auto" w:fill="auto"/>
          </w:tcPr>
          <w:p w14:paraId="32259FDA" w14:textId="34F66DCF" w:rsidR="007B4973" w:rsidRPr="00A27E2A" w:rsidDel="003D56D7" w:rsidRDefault="007B4973" w:rsidP="00625988">
            <w:pPr>
              <w:pStyle w:val="BayerBodyTextFull"/>
            </w:pPr>
            <w:r w:rsidRPr="00A27E2A" w:rsidDel="003D56D7">
              <w:t xml:space="preserve">Start of data collection </w:t>
            </w:r>
            <w:r w:rsidR="00322F97">
              <w:t>*</w:t>
            </w:r>
          </w:p>
        </w:tc>
        <w:tc>
          <w:tcPr>
            <w:tcW w:w="5670" w:type="dxa"/>
            <w:shd w:val="clear" w:color="auto" w:fill="auto"/>
          </w:tcPr>
          <w:p w14:paraId="6872341A" w14:textId="509FBBFD" w:rsidR="007B4973" w:rsidRPr="00433C25" w:rsidDel="003D56D7" w:rsidRDefault="00322F97" w:rsidP="00625988">
            <w:pPr>
              <w:pStyle w:val="BayerBodyTextFull"/>
              <w:rPr>
                <w:rFonts w:eastAsia="Verdana"/>
                <w:color w:val="0000CC"/>
              </w:rPr>
            </w:pPr>
            <w:r>
              <w:rPr>
                <w:rFonts w:eastAsia="Verdana"/>
                <w:color w:val="000000" w:themeColor="text1"/>
              </w:rPr>
              <w:t>1st Jan 2000</w:t>
            </w:r>
          </w:p>
        </w:tc>
      </w:tr>
      <w:tr w:rsidR="007B4973" w:rsidRPr="00A27E2A" w:rsidDel="003D56D7" w14:paraId="5B1D0345" w14:textId="77777777" w:rsidTr="008F2EB9">
        <w:tc>
          <w:tcPr>
            <w:tcW w:w="3998" w:type="dxa"/>
            <w:shd w:val="clear" w:color="auto" w:fill="auto"/>
          </w:tcPr>
          <w:p w14:paraId="0D4ABA07" w14:textId="6CDF5B57" w:rsidR="007B4973" w:rsidRPr="00A27E2A" w:rsidDel="003D56D7" w:rsidRDefault="007B4973" w:rsidP="00625988">
            <w:pPr>
              <w:pStyle w:val="BayerBodyTextFull"/>
            </w:pPr>
            <w:r w:rsidRPr="00A27E2A" w:rsidDel="003D56D7">
              <w:t xml:space="preserve">End of data collection </w:t>
            </w:r>
            <w:r w:rsidR="00322F97">
              <w:t>*</w:t>
            </w:r>
          </w:p>
        </w:tc>
        <w:tc>
          <w:tcPr>
            <w:tcW w:w="5670" w:type="dxa"/>
            <w:shd w:val="clear" w:color="auto" w:fill="auto"/>
          </w:tcPr>
          <w:p w14:paraId="06CF55D8" w14:textId="435BD490" w:rsidR="007B4973" w:rsidRPr="000E4065" w:rsidDel="003D56D7" w:rsidRDefault="00322F97" w:rsidP="00625988">
            <w:pPr>
              <w:pStyle w:val="BayerBodyTextFull"/>
              <w:rPr>
                <w:rFonts w:eastAsia="Verdana"/>
              </w:rPr>
            </w:pPr>
            <w:r>
              <w:rPr>
                <w:rFonts w:eastAsia="Verdana"/>
                <w:color w:val="000000" w:themeColor="text1"/>
              </w:rPr>
              <w:t>31</w:t>
            </w:r>
            <w:r w:rsidRPr="00322F97">
              <w:rPr>
                <w:rFonts w:eastAsia="Verdana"/>
                <w:color w:val="000000" w:themeColor="text1"/>
                <w:vertAlign w:val="superscript"/>
              </w:rPr>
              <w:t>st</w:t>
            </w:r>
            <w:r>
              <w:rPr>
                <w:rFonts w:eastAsia="Verdana"/>
                <w:color w:val="000000" w:themeColor="text1"/>
              </w:rPr>
              <w:t xml:space="preserve"> Dec 2019</w:t>
            </w:r>
          </w:p>
        </w:tc>
      </w:tr>
      <w:tr w:rsidR="007B4973" w:rsidRPr="00A27E2A" w:rsidDel="003D56D7" w14:paraId="4F94287D" w14:textId="77777777" w:rsidTr="008F2EB9">
        <w:tc>
          <w:tcPr>
            <w:tcW w:w="3998" w:type="dxa"/>
            <w:shd w:val="clear" w:color="auto" w:fill="auto"/>
          </w:tcPr>
          <w:p w14:paraId="0313476A" w14:textId="174E0FE7" w:rsidR="007B4973" w:rsidRPr="00A27E2A" w:rsidDel="003D56D7" w:rsidRDefault="007B4973" w:rsidP="00625988">
            <w:pPr>
              <w:pStyle w:val="BayerBodyTextFull"/>
              <w:rPr>
                <w:highlight w:val="yellow"/>
              </w:rPr>
            </w:pPr>
            <w:r w:rsidRPr="006A6D50" w:rsidDel="003D56D7">
              <w:t xml:space="preserve">Study progress report </w:t>
            </w:r>
          </w:p>
        </w:tc>
        <w:tc>
          <w:tcPr>
            <w:tcW w:w="5670" w:type="dxa"/>
            <w:shd w:val="clear" w:color="auto" w:fill="auto"/>
          </w:tcPr>
          <w:p w14:paraId="15A755D2" w14:textId="7008E26D" w:rsidR="007B4973" w:rsidRPr="000E4065" w:rsidDel="003D56D7" w:rsidRDefault="006A6D50" w:rsidP="00625988">
            <w:pPr>
              <w:pStyle w:val="BayerBodyTextFull"/>
              <w:rPr>
                <w:rFonts w:eastAsia="Verdana"/>
              </w:rPr>
            </w:pPr>
            <w:r>
              <w:rPr>
                <w:rFonts w:eastAsia="Verdana"/>
                <w:i/>
              </w:rPr>
              <w:t>Regular progress update meetings to be arranged by Bayer &amp; IQVIA</w:t>
            </w:r>
          </w:p>
        </w:tc>
      </w:tr>
      <w:tr w:rsidR="00E02C53" w:rsidRPr="00A27E2A" w:rsidDel="003D56D7" w14:paraId="3A1C3365" w14:textId="77777777" w:rsidTr="008F2EB9">
        <w:tc>
          <w:tcPr>
            <w:tcW w:w="3998" w:type="dxa"/>
            <w:shd w:val="clear" w:color="auto" w:fill="auto"/>
          </w:tcPr>
          <w:p w14:paraId="3A294992" w14:textId="02B966D4" w:rsidR="00E02C53" w:rsidRPr="00231A9D" w:rsidDel="003D56D7" w:rsidRDefault="00E02C53" w:rsidP="00E02C53">
            <w:pPr>
              <w:pStyle w:val="BayerBodyTextFull"/>
              <w:rPr>
                <w:rFonts w:eastAsia="Verdana"/>
              </w:rPr>
            </w:pPr>
            <w:r w:rsidRPr="00115CF2" w:rsidDel="003D56D7">
              <w:t xml:space="preserve">Final report of study results </w:t>
            </w:r>
          </w:p>
        </w:tc>
        <w:tc>
          <w:tcPr>
            <w:tcW w:w="5670" w:type="dxa"/>
            <w:shd w:val="clear" w:color="auto" w:fill="auto"/>
          </w:tcPr>
          <w:p w14:paraId="5CF83BD5" w14:textId="1DAA957B" w:rsidR="00E02C53" w:rsidRPr="00725ED8" w:rsidDel="003D56D7" w:rsidRDefault="00E02C53" w:rsidP="00E02C53">
            <w:pPr>
              <w:pStyle w:val="BayerBodyTextFull"/>
              <w:rPr>
                <w:rFonts w:eastAsia="Verdana"/>
                <w:i/>
              </w:rPr>
            </w:pPr>
            <w:r>
              <w:t>July 2020</w:t>
            </w:r>
          </w:p>
        </w:tc>
      </w:tr>
      <w:tr w:rsidR="00E02C53" w:rsidRPr="00A27E2A" w:rsidDel="003D56D7" w14:paraId="3A356004" w14:textId="77777777" w:rsidTr="008F2EB9">
        <w:tc>
          <w:tcPr>
            <w:tcW w:w="3998" w:type="dxa"/>
            <w:shd w:val="clear" w:color="auto" w:fill="auto"/>
          </w:tcPr>
          <w:p w14:paraId="0474375D" w14:textId="59109CF6" w:rsidR="00E02C53" w:rsidRPr="000E4065" w:rsidDel="003D56D7" w:rsidRDefault="00E02C53" w:rsidP="00E02C53">
            <w:pPr>
              <w:pStyle w:val="BayerBodyTextFull"/>
            </w:pPr>
            <w:r w:rsidRPr="00231A9D">
              <w:rPr>
                <w:rFonts w:eastAsia="Verdana"/>
              </w:rPr>
              <w:t>Sharing of cohort to OHDSI Network</w:t>
            </w:r>
          </w:p>
        </w:tc>
        <w:tc>
          <w:tcPr>
            <w:tcW w:w="5670" w:type="dxa"/>
            <w:shd w:val="clear" w:color="auto" w:fill="auto"/>
          </w:tcPr>
          <w:p w14:paraId="797C8CE0" w14:textId="6D627C61" w:rsidR="00E02C53" w:rsidRPr="000E4065" w:rsidDel="003D56D7" w:rsidRDefault="00E02C53" w:rsidP="00E02C53">
            <w:pPr>
              <w:pStyle w:val="BayerBodyTextFull"/>
            </w:pPr>
            <w:r>
              <w:rPr>
                <w:rFonts w:eastAsia="Verdana"/>
              </w:rPr>
              <w:t>August</w:t>
            </w:r>
            <w:r w:rsidRPr="00725ED8">
              <w:rPr>
                <w:rFonts w:eastAsia="Verdana"/>
              </w:rPr>
              <w:t xml:space="preserve"> 2020</w:t>
            </w:r>
            <w:r>
              <w:rPr>
                <w:rFonts w:eastAsia="Verdana"/>
              </w:rPr>
              <w:t xml:space="preserve"> (as soon as cohort can be packaged and shared– network study proposal is conditional to Bayer approval)</w:t>
            </w:r>
          </w:p>
        </w:tc>
      </w:tr>
    </w:tbl>
    <w:p w14:paraId="5942A995" w14:textId="40B5B983" w:rsidR="00322F97" w:rsidRDefault="00322F97" w:rsidP="00322F97">
      <w:pPr>
        <w:pStyle w:val="BayerBodyTextFull"/>
      </w:pPr>
      <w:bookmarkStart w:id="58" w:name="_Introduction:_Background_and"/>
      <w:bookmarkStart w:id="59" w:name="_Toc396315332"/>
      <w:bookmarkStart w:id="60" w:name="_Toc396411084"/>
      <w:bookmarkStart w:id="61" w:name="_Toc401784093"/>
      <w:bookmarkStart w:id="62" w:name="_Toc426018003"/>
      <w:bookmarkStart w:id="63" w:name="_Toc445993554"/>
      <w:bookmarkStart w:id="64" w:name="_Toc40861126"/>
      <w:bookmarkEnd w:id="58"/>
      <w:r>
        <w:t>*Depending on availability of data from each data source the milestone may change</w:t>
      </w:r>
    </w:p>
    <w:p w14:paraId="2950FBDE" w14:textId="16F53D70" w:rsidR="007B4973" w:rsidRDefault="007B4973" w:rsidP="00625988">
      <w:pPr>
        <w:pStyle w:val="Heading1"/>
      </w:pPr>
      <w:r w:rsidRPr="005A4D25">
        <w:t>Rationale</w:t>
      </w:r>
      <w:bookmarkEnd w:id="59"/>
      <w:bookmarkEnd w:id="60"/>
      <w:r>
        <w:t xml:space="preserve"> and background</w:t>
      </w:r>
      <w:bookmarkEnd w:id="61"/>
      <w:bookmarkEnd w:id="62"/>
      <w:bookmarkEnd w:id="63"/>
      <w:bookmarkEnd w:id="64"/>
    </w:p>
    <w:p w14:paraId="2EBCBE56" w14:textId="7AEAF034" w:rsidR="00EC3F20" w:rsidRDefault="00282CBE" w:rsidP="001B77DC">
      <w:pPr>
        <w:spacing w:line="360" w:lineRule="auto"/>
      </w:pPr>
      <w:r>
        <w:t xml:space="preserve">Overall, incidence and prevalence of diabetes have increased rapidly in the last decades mainly due to the rise in obesity and other risk factors for type 2 diabetes mellitus (T2D) </w:t>
      </w:r>
      <w:r>
        <w:fldChar w:fldCharType="begin"/>
      </w:r>
      <w:r>
        <w:instrText xml:space="preserve"> ADDIN EN.CITE &lt;EndNote&gt;&lt;Cite&gt;&lt;Author&gt;Tuttle&lt;/Author&gt;&lt;Year&gt;2014&lt;/Year&gt;&lt;RecNum&gt;2&lt;/RecNum&gt;&lt;DisplayText&gt;(1)&lt;/DisplayText&gt;&lt;record&gt;&lt;rec-number&gt;2&lt;/rec-number&gt;&lt;foreign-keys&gt;&lt;key app="EN" db-id="v5drfdav45p02yevwxlx9fz0xtved5zdw0zz" timestamp="1575547066"&gt;2&lt;/key&gt;&lt;/foreign-keys&gt;&lt;ref-type name="Journal Article"&gt;17&lt;/ref-type&gt;&lt;contributors&gt;&lt;authors&gt;&lt;author&gt;Tuttle, Katherine R&lt;/author&gt;&lt;author&gt;Bakris, George L&lt;/author&gt;&lt;author&gt;Bilous, Rudolf W&lt;/author&gt;&lt;author&gt;Chiang, Jane L&lt;/author&gt;&lt;author&gt;De Boer, Ian H&lt;/author&gt;&lt;author&gt;Goldstein-Fuchs, Jordi&lt;/author&gt;&lt;author&gt;Hirsch, Irl B&lt;/author&gt;&lt;author&gt;Kalantar-Zadeh, Kamyar&lt;/author&gt;&lt;author&gt;Narva, Andrew S&lt;/author&gt;&lt;author&gt;Navaneethan, Sankar D&lt;/author&gt;&lt;/authors&gt;&lt;/contributors&gt;&lt;titles&gt;&lt;title&gt;Diabetic kidney disease: a report from an ADA Consensus Conference&lt;/title&gt;&lt;secondary-title&gt;American journal of kidney diseases&lt;/secondary-title&gt;&lt;/titles&gt;&lt;periodical&gt;&lt;full-title&gt;American journal of kidney diseases&lt;/full-title&gt;&lt;/periodical&gt;&lt;pages&gt;510-533&lt;/pages&gt;&lt;volume&gt;64&lt;/volume&gt;&lt;number&gt;4&lt;/number&gt;&lt;dates&gt;&lt;year&gt;2014&lt;/year&gt;&lt;/dates&gt;&lt;isbn&gt;0272-6386&lt;/isbn&gt;&lt;urls&gt;&lt;/urls&gt;&lt;/record&gt;&lt;/Cite&gt;&lt;/EndNote&gt;</w:instrText>
      </w:r>
      <w:r>
        <w:fldChar w:fldCharType="separate"/>
      </w:r>
      <w:r>
        <w:rPr>
          <w:noProof/>
        </w:rPr>
        <w:t>(</w:t>
      </w:r>
      <w:hyperlink w:anchor="_ENREF_1" w:tooltip="Tuttle, 2014 #2" w:history="1">
        <w:r w:rsidR="00EC3F20">
          <w:rPr>
            <w:noProof/>
          </w:rPr>
          <w:t>1</w:t>
        </w:r>
      </w:hyperlink>
      <w:r>
        <w:rPr>
          <w:noProof/>
        </w:rPr>
        <w:t>)</w:t>
      </w:r>
      <w:r>
        <w:fldChar w:fldCharType="end"/>
      </w:r>
      <w:r>
        <w:t xml:space="preserve">. </w:t>
      </w:r>
      <w:r w:rsidR="00247AC7">
        <w:t xml:space="preserve">Despite the advances in </w:t>
      </w:r>
      <w:r w:rsidR="00C23294">
        <w:t>diabetes</w:t>
      </w:r>
      <w:r w:rsidR="00247AC7">
        <w:t xml:space="preserve"> management, there are certain com</w:t>
      </w:r>
      <w:r w:rsidR="00C23294">
        <w:t>p</w:t>
      </w:r>
      <w:r w:rsidR="00247AC7">
        <w:t>l</w:t>
      </w:r>
      <w:r w:rsidR="00C23294">
        <w:t>i</w:t>
      </w:r>
      <w:r w:rsidR="00247AC7">
        <w:t>cations associated</w:t>
      </w:r>
      <w:r w:rsidR="00C23294">
        <w:t xml:space="preserve"> with T2D</w:t>
      </w:r>
      <w:r w:rsidR="00077B03">
        <w:t xml:space="preserve"> that may occur throughout the course of the disease and for which incidence and prevalence are also raising</w:t>
      </w:r>
      <w:r w:rsidR="00DC6479">
        <w:fldChar w:fldCharType="begin"/>
      </w:r>
      <w:r w:rsidR="00DC6479">
        <w:instrText xml:space="preserve"> ADDIN EN.CITE &lt;EndNote&gt;&lt;Cite&gt;&lt;Author&gt;Chawla&lt;/Author&gt;&lt;Year&gt;2016&lt;/Year&gt;&lt;RecNum&gt;15&lt;/RecNum&gt;&lt;DisplayText&gt;(9, 10)&lt;/DisplayText&gt;&lt;record&gt;&lt;rec-number&gt;15&lt;/rec-number&gt;&lt;foreign-keys&gt;&lt;key app="EN" db-id="v5drfdav45p02yevwxlx9fz0xtved5zdw0zz" timestamp="1584020316"&gt;15&lt;/key&gt;&lt;/foreign-keys&gt;&lt;ref-type name="Journal Article"&gt;17&lt;/ref-type&gt;&lt;contributors&gt;&lt;authors&gt;&lt;author&gt;Chawla, Aastha&lt;/author&gt;&lt;author&gt;Chawla, Rajeev&lt;/author&gt;&lt;author&gt;Jaggi, Shalini&lt;/author&gt;&lt;/authors&gt;&lt;/contributors&gt;&lt;titles&gt;&lt;title&gt;Microvasular and macrovascular complications in diabetes mellitus: distinct or continuum?&lt;/title&gt;&lt;secondary-title&gt;Indian journal of endocrinology and metabolism&lt;/secondary-title&gt;&lt;/titles&gt;&lt;periodical&gt;&lt;full-title&gt;Indian journal of endocrinology and metabolism&lt;/full-title&gt;&lt;/periodical&gt;&lt;pages&gt;546&lt;/pages&gt;&lt;volume&gt;20&lt;/volume&gt;&lt;number&gt;4&lt;/number&gt;&lt;dates&gt;&lt;year&gt;2016&lt;/year&gt;&lt;/dates&gt;&lt;urls&gt;&lt;/urls&gt;&lt;/record&gt;&lt;/Cite&gt;&lt;Cite&gt;&lt;Author&gt;Fowler&lt;/Author&gt;&lt;Year&gt;2011&lt;/Year&gt;&lt;RecNum&gt;17&lt;/RecNum&gt;&lt;record&gt;&lt;rec-number&gt;17&lt;/rec-number&gt;&lt;foreign-keys&gt;&lt;key app="EN" db-id="v5drfdav45p02yevwxlx9fz0xtved5zdw0zz" timestamp="1584020563"&gt;17&lt;/key&gt;&lt;/foreign-keys&gt;&lt;ref-type name="Journal Article"&gt;17&lt;/ref-type&gt;&lt;contributors&gt;&lt;authors&gt;&lt;author&gt;Fowler, Michael J&lt;/author&gt;&lt;/authors&gt;&lt;/contributors&gt;&lt;titles&gt;&lt;title&gt;Microvascular and macrovascular complications of diabetes&lt;/title&gt;&lt;secondary-title&gt;Clinical Diabetes&lt;/secondary-title&gt;&lt;/titles&gt;&lt;periodical&gt;&lt;full-title&gt;Clinical diabetes&lt;/full-title&gt;&lt;/periodical&gt;&lt;pages&gt;116-122&lt;/pages&gt;&lt;volume&gt;29&lt;/volume&gt;&lt;number&gt;3&lt;/number&gt;&lt;dates&gt;&lt;year&gt;2011&lt;/year&gt;&lt;/dates&gt;&lt;isbn&gt;0891-8929&lt;/isbn&gt;&lt;urls&gt;&lt;/urls&gt;&lt;/record&gt;&lt;/Cite&gt;&lt;/EndNote&gt;</w:instrText>
      </w:r>
      <w:r w:rsidR="00DC6479">
        <w:fldChar w:fldCharType="separate"/>
      </w:r>
      <w:r w:rsidR="00DC6479">
        <w:rPr>
          <w:noProof/>
        </w:rPr>
        <w:t>(</w:t>
      </w:r>
      <w:hyperlink w:anchor="_ENREF_9" w:tooltip="Chawla, 2016 #15" w:history="1">
        <w:r w:rsidR="00EC3F20">
          <w:rPr>
            <w:noProof/>
          </w:rPr>
          <w:t>9</w:t>
        </w:r>
      </w:hyperlink>
      <w:r w:rsidR="00DC6479">
        <w:rPr>
          <w:noProof/>
        </w:rPr>
        <w:t xml:space="preserve">, </w:t>
      </w:r>
      <w:hyperlink w:anchor="_ENREF_10" w:tooltip="Fowler, 2011 #17" w:history="1">
        <w:r w:rsidR="00EC3F20">
          <w:rPr>
            <w:noProof/>
          </w:rPr>
          <w:t>10</w:t>
        </w:r>
      </w:hyperlink>
      <w:r w:rsidR="00DC6479">
        <w:rPr>
          <w:noProof/>
        </w:rPr>
        <w:t>)</w:t>
      </w:r>
      <w:r w:rsidR="00DC6479">
        <w:fldChar w:fldCharType="end"/>
      </w:r>
      <w:r w:rsidR="00077B03">
        <w:t>.</w:t>
      </w:r>
      <w:r w:rsidR="00C23294">
        <w:t xml:space="preserve"> </w:t>
      </w:r>
      <w:r w:rsidR="00077B03">
        <w:t xml:space="preserve">Among these, </w:t>
      </w:r>
      <w:r w:rsidR="00BD7EEF">
        <w:t>c</w:t>
      </w:r>
      <w:r w:rsidR="005D145F">
        <w:t>hronic kidney disease</w:t>
      </w:r>
      <w:r w:rsidR="00BD7EEF">
        <w:t xml:space="preserve"> (CKD)</w:t>
      </w:r>
      <w:r>
        <w:t xml:space="preserve"> is </w:t>
      </w:r>
      <w:r w:rsidR="005D145F">
        <w:t>one of the most</w:t>
      </w:r>
      <w:r>
        <w:t xml:space="preserve"> frequent complication</w:t>
      </w:r>
      <w:r w:rsidR="005D145F">
        <w:t>s</w:t>
      </w:r>
      <w:r>
        <w:t xml:space="preserve"> of longer standing and poorer controlled </w:t>
      </w:r>
      <w:r w:rsidR="00EC6548">
        <w:t>type II diabetes (</w:t>
      </w:r>
      <w:r w:rsidR="007879BA">
        <w:t>T2D</w:t>
      </w:r>
      <w:r w:rsidR="00EC6548">
        <w:t>)</w:t>
      </w:r>
      <w:r>
        <w:t xml:space="preserve"> and its incidence and prevalence is raising rapidly as well </w:t>
      </w:r>
      <w:r>
        <w:fldChar w:fldCharType="begin">
          <w:fldData xml:space="preserve">PEVuZE5vdGU+PENpdGU+PEF1dGhvcj5IYXJqdXRzYWxvPC9BdXRob3I+PFllYXI+MjAxNDwvWWVh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</w:fldData>
        </w:fldChar>
      </w:r>
      <w:r>
        <w:instrText xml:space="preserve"> ADDIN EN.CITE </w:instrText>
      </w:r>
      <w:r>
        <w:fldChar w:fldCharType="begin">
          <w:fldData xml:space="preserve">PEVuZE5vdGU+PENpdGU+PEF1dGhvcj5IYXJqdXRzYWxvPC9BdXRob3I+PFllYXI+MjAxNDwvWWVh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</w:fldData>
        </w:fldChar>
      </w:r>
      <w:r>
        <w:instrText xml:space="preserve"> ADDIN EN.CITE.DATA </w:instrText>
      </w:r>
      <w:r>
        <w:fldChar w:fldCharType="end"/>
      </w:r>
      <w:r>
        <w:fldChar w:fldCharType="separate"/>
      </w:r>
      <w:r>
        <w:rPr>
          <w:noProof/>
        </w:rPr>
        <w:t>(</w:t>
      </w:r>
      <w:hyperlink w:anchor="_ENREF_2" w:tooltip="Harjutsalo, 2014 #1" w:history="1">
        <w:r w:rsidR="00EC3F20">
          <w:rPr>
            <w:noProof/>
          </w:rPr>
          <w:t>2-4</w:t>
        </w:r>
      </w:hyperlink>
      <w:r>
        <w:rPr>
          <w:noProof/>
        </w:rPr>
        <w:t>)</w:t>
      </w:r>
      <w:r>
        <w:fldChar w:fldCharType="end"/>
      </w:r>
      <w:r>
        <w:t>. Besides CKD</w:t>
      </w:r>
      <w:r w:rsidR="002C7CC7">
        <w:t>,</w:t>
      </w:r>
      <w:r>
        <w:t xml:space="preserve"> other serious complications develop as a consequence of T2D due in part to micro and macrovascular damage </w:t>
      </w:r>
      <w:r>
        <w:fldChar w:fldCharType="begin"/>
      </w:r>
      <w:r>
        <w:instrText xml:space="preserve"> ADDIN EN.CITE &lt;EndNote&gt;&lt;Cite&gt;&lt;Author&gt;Maffi&lt;/Author&gt;&lt;Year&gt;2017&lt;/Year&gt;&lt;RecNum&gt;7&lt;/RecNum&gt;&lt;DisplayText&gt;(5)&lt;/DisplayText&gt;&lt;record&gt;&lt;rec-number&gt;7&lt;/rec-number&gt;&lt;foreign-keys&gt;&lt;key app="EN" db-id="v5drfdav45p02yevwxlx9fz0xtved5zdw0zz" timestamp="1575551768"&gt;7&lt;/key&gt;&lt;/foreign-keys&gt;&lt;ref-type name="Book Section"&gt;5&lt;/ref-type&gt;&lt;contributors&gt;&lt;authors&gt;&lt;author&gt;Maffi, Paola&lt;/author&gt;&lt;author&gt;Secchi, Antonio&lt;/author&gt;&lt;/authors&gt;&lt;/contributors&gt;&lt;titles&gt;&lt;title&gt;The burden of diabetes: emerging data&lt;/title&gt;&lt;secondary-title&gt;Management of Diabetic Retinopathy&lt;/secondary-title&gt;&lt;/titles&gt;&lt;pages&gt;1-5&lt;/pages&gt;&lt;volume&gt;60&lt;/volume&gt;&lt;dates&gt;&lt;year&gt;2017&lt;/year&gt;&lt;/dates&gt;&lt;publisher&gt;Karger Publishers&lt;/publisher&gt;&lt;urls&gt;&lt;/urls&gt;&lt;/record&gt;&lt;/Cite&gt;&lt;/EndNote&gt;</w:instrText>
      </w:r>
      <w:r>
        <w:fldChar w:fldCharType="separate"/>
      </w:r>
      <w:r>
        <w:rPr>
          <w:noProof/>
        </w:rPr>
        <w:t>(</w:t>
      </w:r>
      <w:hyperlink w:anchor="_ENREF_5" w:tooltip="Maffi, 2017 #7" w:history="1">
        <w:r w:rsidR="00EC3F20">
          <w:rPr>
            <w:noProof/>
          </w:rPr>
          <w:t>5</w:t>
        </w:r>
      </w:hyperlink>
      <w:r>
        <w:rPr>
          <w:noProof/>
        </w:rPr>
        <w:t>)</w:t>
      </w:r>
      <w:r>
        <w:fldChar w:fldCharType="end"/>
      </w:r>
      <w:r>
        <w:t xml:space="preserve">. One of the more </w:t>
      </w:r>
      <w:r w:rsidR="005D145F">
        <w:t xml:space="preserve">frequently </w:t>
      </w:r>
      <w:r w:rsidR="00DC3EDF">
        <w:t>occurring</w:t>
      </w:r>
      <w:r>
        <w:t xml:space="preserve"> is diabetic retinopathy</w:t>
      </w:r>
      <w:r w:rsidR="00745EF4">
        <w:t xml:space="preserve"> (DR)</w:t>
      </w:r>
      <w:r>
        <w:t xml:space="preserve"> </w:t>
      </w:r>
      <w:r>
        <w:fldChar w:fldCharType="begin"/>
      </w:r>
      <w:r w:rsidR="00DC6479">
        <w:instrText xml:space="preserve"> ADDIN EN.CITE &lt;EndNote&gt;&lt;Cite&gt;&lt;Author&gt;Yau&lt;/Author&gt;&lt;Year&gt;2012&lt;/Year&gt;&lt;RecNum&gt;1&lt;/RecNum&gt;&lt;DisplayText&gt;(6, 11)&lt;/DisplayText&gt;&lt;record&gt;&lt;rec-number&gt;1&lt;/rec-number&gt;&lt;foreign-keys&gt;&lt;key app="EN" db-id="v5drfdav45p02yevwxlx9fz0xtved5zdw0zz" timestamp="1575547016"&gt;1&lt;/key&gt;&lt;/foreign-keys&gt;&lt;ref-type name="Journal Article"&gt;17&lt;/ref-type&gt;&lt;contributors&gt;&lt;authors&gt;&lt;author&gt;Yau, Joanne WY&lt;/author&gt;&lt;author&gt;Rogers, Sophie L&lt;/author&gt;&lt;author&gt;Kawasaki, Ryo&lt;/author&gt;&lt;author&gt;Lamoureux, Ecosse L&lt;/author&gt;&lt;author&gt;Kowalski, Jonathan W&lt;/author&gt;&lt;author&gt;Bek, Toke&lt;/author&gt;&lt;author&gt;Chen, Shih-Jen&lt;/author&gt;&lt;author&gt;Dekker, Jacqueline M&lt;/author&gt;&lt;author&gt;Fletcher, Astrid&lt;/author&gt;&lt;author&gt;Grauslund, Jakob&lt;/author&gt;&lt;/authors&gt;&lt;/contributors&gt;&lt;titles&gt;&lt;title&gt;Global prevalence and major risk factors of diabetic retinopathy&lt;/title&gt;&lt;secondary-title&gt;Diabetes care&lt;/secondary-title&gt;&lt;/titles&gt;&lt;periodical&gt;&lt;full-title&gt;Diabetes care&lt;/full-title&gt;&lt;/periodical&gt;&lt;pages&gt;556-564&lt;/pages&gt;&lt;volume&gt;35&lt;/volume&gt;&lt;number&gt;3&lt;/number&gt;&lt;dates&gt;&lt;year&gt;2012&lt;/year&gt;&lt;/dates&gt;&lt;isbn&gt;0149-5992&lt;/isbn&gt;&lt;urls&gt;&lt;/urls&gt;&lt;/record&gt;&lt;/Cite&gt;&lt;Cite&gt;&lt;Author&gt;Duh&lt;/Author&gt;&lt;Year&gt;2017&lt;/Year&gt;&lt;RecNum&gt;11&lt;/RecNum&gt;&lt;record&gt;&lt;rec-number&gt;11&lt;/rec-number&gt;&lt;foreign-keys&gt;&lt;key app="EN" db-id="v5drfdav45p02yevwxlx9fz0xtved5zdw0zz" timestamp="1584018026"&gt;11&lt;/key&gt;&lt;/foreign-keys&gt;&lt;ref-type name="Journal Article"&gt;17&lt;/ref-type&gt;&lt;contributors&gt;&lt;authors&gt;&lt;author&gt;Duh, Elia J&lt;/author&gt;&lt;author&gt;Sun, Jennifer K&lt;/author&gt;&lt;author&gt;Stitt, Alan W&lt;/author&gt;&lt;/authors&gt;&lt;/contributors&gt;&lt;titles&gt;&lt;title&gt;Diabetic retinopathy: current understanding, mechanisms, and treatment strategies&lt;/title&gt;&lt;secondary-title&gt;JCI insight&lt;/secondary-title&gt;&lt;/titles&gt;&lt;periodical&gt;&lt;full-title&gt;JCI insight&lt;/full-title&gt;&lt;/periodical&gt;&lt;volume&gt;2&lt;/volume&gt;&lt;number&gt;14&lt;/number&gt;&lt;dates&gt;&lt;year&gt;2017&lt;/year&gt;&lt;/dates&gt;&lt;urls&gt;&lt;/urls&gt;&lt;/record&gt;&lt;/Cite&gt;&lt;/EndNote&gt;</w:instrText>
      </w:r>
      <w:r>
        <w:fldChar w:fldCharType="separate"/>
      </w:r>
      <w:r w:rsidR="00DC6479">
        <w:rPr>
          <w:noProof/>
        </w:rPr>
        <w:t>(</w:t>
      </w:r>
      <w:hyperlink w:anchor="_ENREF_6" w:tooltip="Yau, 2012 #1" w:history="1">
        <w:r w:rsidR="00EC3F20">
          <w:rPr>
            <w:noProof/>
          </w:rPr>
          <w:t>6</w:t>
        </w:r>
      </w:hyperlink>
      <w:r w:rsidR="00DC6479">
        <w:rPr>
          <w:noProof/>
        </w:rPr>
        <w:t xml:space="preserve">, </w:t>
      </w:r>
      <w:hyperlink w:anchor="_ENREF_11" w:tooltip="Duh, 2017 #11" w:history="1">
        <w:r w:rsidR="00EC3F20">
          <w:rPr>
            <w:noProof/>
          </w:rPr>
          <w:t>11</w:t>
        </w:r>
      </w:hyperlink>
      <w:r w:rsidR="00DC6479">
        <w:rPr>
          <w:noProof/>
        </w:rPr>
        <w:t>)</w:t>
      </w:r>
      <w:r>
        <w:fldChar w:fldCharType="end"/>
      </w:r>
      <w:r w:rsidR="00745EF4">
        <w:t xml:space="preserve">. </w:t>
      </w:r>
      <w:r w:rsidR="00881610">
        <w:t xml:space="preserve">This severe eye condition is the first cause of </w:t>
      </w:r>
      <w:r w:rsidR="000F1F12">
        <w:t xml:space="preserve">incident </w:t>
      </w:r>
      <w:r w:rsidR="000F1F12">
        <w:lastRenderedPageBreak/>
        <w:t>blindness in young adults in developed countries</w:t>
      </w:r>
      <w:r w:rsidR="00DC3EDF">
        <w:t xml:space="preserve"> and occurs in around a third of patients with diabetes </w:t>
      </w:r>
      <w:r w:rsidR="008F1089">
        <w:fldChar w:fldCharType="begin"/>
      </w:r>
      <w:r w:rsidR="00DC6479">
        <w:instrText xml:space="preserve"> ADDIN EN.CITE &lt;EndNote&gt;&lt;Cite&gt;&lt;Author&gt;Solomon&lt;/Author&gt;&lt;Year&gt;2017&lt;/Year&gt;&lt;RecNum&gt;9&lt;/RecNum&gt;&lt;DisplayText&gt;(6, 12)&lt;/DisplayText&gt;&lt;record&gt;&lt;rec-number&gt;9&lt;/rec-number&gt;&lt;foreign-keys&gt;&lt;key app="EN" db-id="v5drfdav45p02yevwxlx9fz0xtved5zdw0zz" timestamp="1584017738"&gt;9&lt;/key&gt;&lt;/foreign-keys&gt;&lt;ref-type name="Journal Article"&gt;17&lt;/ref-type&gt;&lt;contributors&gt;&lt;authors&gt;&lt;author&gt;Solomon, Sharon D&lt;/author&gt;&lt;author&gt;Chew, Emily&lt;/author&gt;&lt;author&gt;Duh, Elia J&lt;/author&gt;&lt;author&gt;Sobrin, Lucia&lt;/author&gt;&lt;author&gt;Sun, Jennifer K&lt;/author&gt;&lt;author&gt;VanderBeek, Brian L&lt;/author&gt;&lt;author&gt;Wykoff, Charles C&lt;/author&gt;&lt;author&gt;Gardner, Thomas W&lt;/author&gt;&lt;/authors&gt;&lt;/contributors&gt;&lt;titles&gt;&lt;title&gt;Diabetic retinopathy: a position statement by the American Diabetes Association&lt;/title&gt;&lt;secondary-title&gt;Diabetes care&lt;/secondary-title&gt;&lt;/titles&gt;&lt;periodical&gt;&lt;full-title&gt;Diabetes care&lt;/full-title&gt;&lt;/periodical&gt;&lt;pages&gt;412-418&lt;/pages&gt;&lt;volume&gt;40&lt;/volume&gt;&lt;number&gt;3&lt;/number&gt;&lt;dates&gt;&lt;year&gt;2017&lt;/year&gt;&lt;/dates&gt;&lt;isbn&gt;0149-5992&lt;/isbn&gt;&lt;urls&gt;&lt;/urls&gt;&lt;/record&gt;&lt;/Cite&gt;&lt;Cite&gt;&lt;Author&gt;Yau&lt;/Author&gt;&lt;Year&gt;2012&lt;/Year&gt;&lt;RecNum&gt;1&lt;/RecNum&gt;&lt;record&gt;&lt;rec-number&gt;1&lt;/rec-number&gt;&lt;foreign-keys&gt;&lt;key app="EN" db-id="v5drfdav45p02yevwxlx9fz0xtved5zdw0zz" timestamp="1575547016"&gt;1&lt;/key&gt;&lt;/foreign-keys&gt;&lt;ref-type name="Journal Article"&gt;17&lt;/ref-type&gt;&lt;contributors&gt;&lt;authors&gt;&lt;author&gt;Yau, Joanne WY&lt;/author&gt;&lt;author&gt;Rogers, Sophie L&lt;/author&gt;&lt;author&gt;Kawasaki, Ryo&lt;/author&gt;&lt;author&gt;Lamoureux, Ecosse L&lt;/author&gt;&lt;author&gt;Kowalski, Jonathan W&lt;/author&gt;&lt;author&gt;Bek, Toke&lt;/author&gt;&lt;author&gt;Chen, Shih-Jen&lt;/author&gt;&lt;author&gt;Dekker, Jacqueline M&lt;/author&gt;&lt;author&gt;Fletcher, Astrid&lt;/author&gt;&lt;author&gt;Grauslund, Jakob&lt;/author&gt;&lt;/authors&gt;&lt;/contributors&gt;&lt;titles&gt;&lt;title&gt;Global prevalence and major risk factors of diabetic retinopathy&lt;/title&gt;&lt;secondary-title&gt;Diabetes care&lt;/secondary-title&gt;&lt;/titles&gt;&lt;periodical&gt;&lt;full-title&gt;Diabetes care&lt;/full-title&gt;&lt;/periodical&gt;&lt;pages&gt;556-564&lt;/pages&gt;&lt;volume&gt;35&lt;/volume&gt;&lt;number&gt;3&lt;/number&gt;&lt;dates&gt;&lt;year&gt;2012&lt;/year&gt;&lt;/dates&gt;&lt;isbn&gt;0149-5992&lt;/isbn&gt;&lt;urls&gt;&lt;/urls&gt;&lt;/record&gt;&lt;/Cite&gt;&lt;/EndNote&gt;</w:instrText>
      </w:r>
      <w:r w:rsidR="008F1089">
        <w:fldChar w:fldCharType="separate"/>
      </w:r>
      <w:r w:rsidR="00DC6479">
        <w:rPr>
          <w:noProof/>
        </w:rPr>
        <w:t>(</w:t>
      </w:r>
      <w:hyperlink w:anchor="_ENREF_6" w:tooltip="Yau, 2012 #1" w:history="1">
        <w:r w:rsidR="00EC3F20">
          <w:rPr>
            <w:noProof/>
          </w:rPr>
          <w:t>6</w:t>
        </w:r>
      </w:hyperlink>
      <w:r w:rsidR="00DC6479">
        <w:rPr>
          <w:noProof/>
        </w:rPr>
        <w:t xml:space="preserve">, </w:t>
      </w:r>
      <w:hyperlink w:anchor="_ENREF_12" w:tooltip="Solomon, 2017 #9" w:history="1">
        <w:r w:rsidR="00EC3F20">
          <w:rPr>
            <w:noProof/>
          </w:rPr>
          <w:t>12</w:t>
        </w:r>
      </w:hyperlink>
      <w:r w:rsidR="00DC6479">
        <w:rPr>
          <w:noProof/>
        </w:rPr>
        <w:t>)</w:t>
      </w:r>
      <w:r w:rsidR="008F1089">
        <w:fldChar w:fldCharType="end"/>
      </w:r>
      <w:r w:rsidR="00DC3EDF">
        <w:t>.</w:t>
      </w:r>
      <w:r w:rsidR="00831213">
        <w:t xml:space="preserve"> </w:t>
      </w:r>
      <w:r w:rsidR="00152F25">
        <w:t>Diabetic neuropath</w:t>
      </w:r>
      <w:r w:rsidR="005B15C2">
        <w:t>y (</w:t>
      </w:r>
      <w:proofErr w:type="spellStart"/>
      <w:r w:rsidR="005B15C2">
        <w:t>DNeu</w:t>
      </w:r>
      <w:proofErr w:type="spellEnd"/>
      <w:r w:rsidR="005B15C2">
        <w:t>)</w:t>
      </w:r>
      <w:r w:rsidR="00152F25">
        <w:t xml:space="preserve"> </w:t>
      </w:r>
      <w:r w:rsidR="005B15C2">
        <w:t>is regarded as</w:t>
      </w:r>
      <w:r w:rsidR="00152F25">
        <w:t xml:space="preserve"> the most prevalent chronic complication of diabetes</w:t>
      </w:r>
      <w:r>
        <w:t xml:space="preserve"> </w:t>
      </w:r>
      <w:r>
        <w:fldChar w:fldCharType="begin"/>
      </w:r>
      <w:r w:rsidR="00DC6479">
        <w:instrText xml:space="preserve"> ADDIN EN.CITE &lt;EndNote&gt;&lt;Cite&gt;&lt;Author&gt;Hicks&lt;/Author&gt;&lt;Year&gt;2019&lt;/Year&gt;&lt;RecNum&gt;8&lt;/RecNum&gt;&lt;DisplayText&gt;(7, 13)&lt;/DisplayText&gt;&lt;record&gt;&lt;rec-number&gt;8&lt;/rec-number&gt;&lt;foreign-keys&gt;&lt;key app="EN" db-id="v5drfdav45p02yevwxlx9fz0xtved5zdw0zz" timestamp="1575551895"&gt;8&lt;/key&gt;&lt;/foreign-keys&gt;&lt;ref-type name="Journal Article"&gt;17&lt;/ref-type&gt;&lt;contributors&gt;&lt;authors&gt;&lt;author&gt;Hicks, Caitlin W&lt;/author&gt;&lt;author&gt;Selvin, Elizabeth&lt;/author&gt;&lt;/authors&gt;&lt;/contributors&gt;&lt;titles&gt;&lt;title&gt;Epidemiology of Peripheral Neuropathy and Lower Extremity Disease in Diabetes&lt;/title&gt;&lt;secondary-title&gt;Current diabetes reports&lt;/secondary-title&gt;&lt;/titles&gt;&lt;periodical&gt;&lt;full-title&gt;Current diabetes reports&lt;/full-title&gt;&lt;/periodical&gt;&lt;pages&gt;86&lt;/pages&gt;&lt;volume&gt;19&lt;/volume&gt;&lt;number&gt;10&lt;/number&gt;&lt;dates&gt;&lt;year&gt;2019&lt;/year&gt;&lt;/dates&gt;&lt;isbn&gt;1534-4827&lt;/isbn&gt;&lt;urls&gt;&lt;/urls&gt;&lt;/record&gt;&lt;/Cite&gt;&lt;Cite&gt;&lt;Author&gt;Feldman&lt;/Author&gt;&lt;Year&gt;2019&lt;/Year&gt;&lt;RecNum&gt;13&lt;/RecNum&gt;&lt;record&gt;&lt;rec-number&gt;13&lt;/rec-number&gt;&lt;foreign-keys&gt;&lt;key app="EN" db-id="v5drfdav45p02yevwxlx9fz0xtved5zdw0zz" timestamp="1584018453"&gt;13&lt;/key&gt;&lt;/foreign-keys&gt;&lt;ref-type name="Journal Article"&gt;17&lt;/ref-type&gt;&lt;contributors&gt;&lt;authors&gt;&lt;author&gt;Feldman, Eva L&lt;/author&gt;&lt;author&gt;Callaghan, Brian C&lt;/author&gt;&lt;author&gt;Pop-Busui, Rodica&lt;/author&gt;&lt;author&gt;Zochodne, Douglas W&lt;/author&gt;&lt;author&gt;Wright, Douglas E&lt;/author&gt;&lt;author&gt;Bennett, David L&lt;/author&gt;&lt;author&gt;Bril, Vera&lt;/author&gt;&lt;author&gt;Russell, James W&lt;/author&gt;&lt;author&gt;Viswanathan, Vijay&lt;/author&gt;&lt;/authors&gt;&lt;/contributors&gt;&lt;titles&gt;&lt;title&gt;Diabetic neuropathy&lt;/title&gt;&lt;secondary-title&gt;Nature Reviews Disease Primers&lt;/secondary-title&gt;&lt;/titles&gt;&lt;periodical&gt;&lt;full-title&gt;Nature Reviews Disease Primers&lt;/full-title&gt;&lt;/periodical&gt;&lt;pages&gt;1-18&lt;/pages&gt;&lt;volume&gt;5&lt;/volume&gt;&lt;number&gt;1&lt;/number&gt;&lt;dates&gt;&lt;year&gt;2019&lt;/year&gt;&lt;/dates&gt;&lt;isbn&gt;2056-676X&lt;/isbn&gt;&lt;urls&gt;&lt;/urls&gt;&lt;/record&gt;&lt;/Cite&gt;&lt;/EndNote&gt;</w:instrText>
      </w:r>
      <w:r>
        <w:fldChar w:fldCharType="separate"/>
      </w:r>
      <w:r w:rsidR="00DC6479">
        <w:rPr>
          <w:noProof/>
        </w:rPr>
        <w:t>(</w:t>
      </w:r>
      <w:hyperlink w:anchor="_ENREF_7" w:tooltip="Hicks, 2019 #8" w:history="1">
        <w:r w:rsidR="00EC3F20">
          <w:rPr>
            <w:noProof/>
          </w:rPr>
          <w:t>7</w:t>
        </w:r>
      </w:hyperlink>
      <w:r w:rsidR="00DC6479">
        <w:rPr>
          <w:noProof/>
        </w:rPr>
        <w:t xml:space="preserve">, </w:t>
      </w:r>
      <w:hyperlink w:anchor="_ENREF_13" w:tooltip="Feldman, 2019 #13" w:history="1">
        <w:r w:rsidR="00EC3F20">
          <w:rPr>
            <w:noProof/>
          </w:rPr>
          <w:t>13</w:t>
        </w:r>
      </w:hyperlink>
      <w:r w:rsidR="00DC6479">
        <w:rPr>
          <w:noProof/>
        </w:rPr>
        <w:t>)</w:t>
      </w:r>
      <w:r>
        <w:fldChar w:fldCharType="end"/>
      </w:r>
      <w:r w:rsidR="005B15C2">
        <w:t xml:space="preserve">. </w:t>
      </w:r>
      <w:r w:rsidR="00734522">
        <w:t>In its differential diagnosis, it is important to consider that o</w:t>
      </w:r>
      <w:r w:rsidR="00D56669">
        <w:t>ther non-diabetic neuropathies might be present at the time of diabetes onset</w:t>
      </w:r>
      <w:r w:rsidR="005B15C2">
        <w:t xml:space="preserve"> </w:t>
      </w:r>
      <w:r w:rsidR="006F4A4C">
        <w:fldChar w:fldCharType="begin"/>
      </w:r>
      <w:r w:rsidR="00DC6479">
        <w:instrText xml:space="preserve"> ADDIN EN.CITE &lt;EndNote&gt;&lt;Cite&gt;&lt;Author&gt;Pop-Busui&lt;/Author&gt;&lt;Year&gt;2017&lt;/Year&gt;&lt;RecNum&gt;12&lt;/RecNum&gt;&lt;DisplayText&gt;(14)&lt;/DisplayText&gt;&lt;record&gt;&lt;rec-number&gt;12&lt;/rec-number&gt;&lt;foreign-keys&gt;&lt;key app="EN" db-id="v5drfdav45p02yevwxlx9fz0xtved5zdw0zz" timestamp="1584018121"&gt;12&lt;/key&gt;&lt;/foreign-keys&gt;&lt;ref-type name="Journal Article"&gt;17&lt;/ref-type&gt;&lt;contributors&gt;&lt;authors&gt;&lt;author&gt;Pop-Busui, Rodica&lt;/author&gt;&lt;author&gt;Boulton, Andrew JM&lt;/author&gt;&lt;author&gt;Feldman, Eva L&lt;/author&gt;&lt;author&gt;Bril, Vera&lt;/author&gt;&lt;author&gt;Freeman, Roy&lt;/author&gt;&lt;author&gt;Malik, Rayaz A&lt;/author&gt;&lt;author&gt;Sosenko, Jay M&lt;/author&gt;&lt;author&gt;Ziegler, Dan&lt;/author&gt;&lt;/authors&gt;&lt;/contributors&gt;&lt;titles&gt;&lt;title&gt;Diabetic neuropathy: a position statement by the American Diabetes Association&lt;/title&gt;&lt;secondary-title&gt;Diabetes care&lt;/secondary-title&gt;&lt;/titles&gt;&lt;periodical&gt;&lt;full-title&gt;Diabetes care&lt;/full-title&gt;&lt;/periodical&gt;&lt;pages&gt;136-154&lt;/pages&gt;&lt;volume&gt;40&lt;/volume&gt;&lt;number&gt;1&lt;/number&gt;&lt;dates&gt;&lt;year&gt;2017&lt;/year&gt;&lt;/dates&gt;&lt;isbn&gt;0149-5992&lt;/isbn&gt;&lt;urls&gt;&lt;/urls&gt;&lt;/record&gt;&lt;/Cite&gt;&lt;/EndNote&gt;</w:instrText>
      </w:r>
      <w:r w:rsidR="006F4A4C">
        <w:fldChar w:fldCharType="separate"/>
      </w:r>
      <w:r w:rsidR="00DC6479">
        <w:rPr>
          <w:noProof/>
        </w:rPr>
        <w:t>(</w:t>
      </w:r>
      <w:hyperlink w:anchor="_ENREF_14" w:tooltip="Pop-Busui, 2017 #12" w:history="1">
        <w:r w:rsidR="00EC3F20">
          <w:rPr>
            <w:noProof/>
          </w:rPr>
          <w:t>14</w:t>
        </w:r>
      </w:hyperlink>
      <w:r w:rsidR="00DC6479">
        <w:rPr>
          <w:noProof/>
        </w:rPr>
        <w:t>)</w:t>
      </w:r>
      <w:r w:rsidR="006F4A4C">
        <w:fldChar w:fldCharType="end"/>
      </w:r>
      <w:r w:rsidR="00A666CE">
        <w:t>.</w:t>
      </w:r>
      <w:r w:rsidR="006F4A4C">
        <w:t xml:space="preserve"> </w:t>
      </w:r>
      <w:r w:rsidR="00A666CE">
        <w:t xml:space="preserve"> </w:t>
      </w:r>
      <w:r w:rsidR="002E72D0">
        <w:t xml:space="preserve">Beyond these microvascular conditions, diabetes may be an underlying cause of macrovascular </w:t>
      </w:r>
      <w:r w:rsidR="00EB04FE">
        <w:t>complications</w:t>
      </w:r>
      <w:r w:rsidR="00B375AD">
        <w:t xml:space="preserve"> affecting heart and brain vascularization</w:t>
      </w:r>
      <w:r w:rsidR="00272419">
        <w:t xml:space="preserve"> </w:t>
      </w:r>
      <w:r w:rsidR="00DC6479">
        <w:fldChar w:fldCharType="begin"/>
      </w:r>
      <w:r w:rsidR="00DC6479">
        <w:instrText xml:space="preserve"> ADDIN EN.CITE &lt;EndNote&gt;&lt;Cite&gt;&lt;Author&gt;Chawla&lt;/Author&gt;&lt;Year&gt;2016&lt;/Year&gt;&lt;RecNum&gt;15&lt;/RecNum&gt;&lt;DisplayText&gt;(9)&lt;/DisplayText&gt;&lt;record&gt;&lt;rec-number&gt;15&lt;/rec-number&gt;&lt;foreign-keys&gt;&lt;key app="EN" db-id="v5drfdav45p02yevwxlx9fz0xtved5zdw0zz" timestamp="1584020316"&gt;15&lt;/key&gt;&lt;/foreign-keys&gt;&lt;ref-type name="Journal Article"&gt;17&lt;/ref-type&gt;&lt;contributors&gt;&lt;authors&gt;&lt;author&gt;Chawla, Aastha&lt;/author&gt;&lt;author&gt;Chawla, Rajeev&lt;/author&gt;&lt;author&gt;Jaggi, Shalini&lt;/author&gt;&lt;/authors&gt;&lt;/contributors&gt;&lt;titles&gt;&lt;title&gt;Microvasular and macrovascular complications in diabetes mellitus: distinct or continuum?&lt;/title&gt;&lt;secondary-title&gt;Indian journal of endocrinology and metabolism&lt;/secondary-title&gt;&lt;/titles&gt;&lt;periodical&gt;&lt;full-title&gt;Indian journal of endocrinology and metabolism&lt;/full-title&gt;&lt;/periodical&gt;&lt;pages&gt;546&lt;/pages&gt;&lt;volume&gt;20&lt;/volume&gt;&lt;number&gt;4&lt;/number&gt;&lt;dates&gt;&lt;year&gt;2016&lt;/year&gt;&lt;/dates&gt;&lt;urls&gt;&lt;/urls&gt;&lt;/record&gt;&lt;/Cite&gt;&lt;/EndNote&gt;</w:instrText>
      </w:r>
      <w:r w:rsidR="00DC6479">
        <w:fldChar w:fldCharType="separate"/>
      </w:r>
      <w:r w:rsidR="00DC6479">
        <w:rPr>
          <w:noProof/>
        </w:rPr>
        <w:t>(</w:t>
      </w:r>
      <w:hyperlink w:anchor="_ENREF_9" w:tooltip="Chawla, 2016 #15" w:history="1">
        <w:r w:rsidR="00EC3F20">
          <w:rPr>
            <w:noProof/>
          </w:rPr>
          <w:t>9</w:t>
        </w:r>
      </w:hyperlink>
      <w:r w:rsidR="00DC6479">
        <w:rPr>
          <w:noProof/>
        </w:rPr>
        <w:t>)</w:t>
      </w:r>
      <w:r w:rsidR="00DC6479">
        <w:fldChar w:fldCharType="end"/>
      </w:r>
      <w:r w:rsidR="00272419">
        <w:t>. Cardiovascular disease</w:t>
      </w:r>
      <w:r w:rsidR="00E12F70">
        <w:t xml:space="preserve"> (CVD)</w:t>
      </w:r>
      <w:r w:rsidR="00272419">
        <w:t xml:space="preserve"> </w:t>
      </w:r>
      <w:r w:rsidR="00313A6D">
        <w:t xml:space="preserve">can be a consequence of </w:t>
      </w:r>
      <w:r w:rsidR="005E5339">
        <w:t>atherosclerotic</w:t>
      </w:r>
      <w:r w:rsidR="00313A6D">
        <w:t xml:space="preserve"> events associated with hyperglycemia and insulin resistance</w:t>
      </w:r>
      <w:r w:rsidR="00EB04FE">
        <w:t xml:space="preserve"> </w:t>
      </w:r>
      <w:r w:rsidR="00DC6479">
        <w:fldChar w:fldCharType="begin"/>
      </w:r>
      <w:r w:rsidR="00DC6479">
        <w:instrText xml:space="preserve"> ADDIN EN.CITE &lt;EndNote&gt;&lt;Cite&gt;&lt;Author&gt;Huang&lt;/Author&gt;&lt;Year&gt;2017&lt;/Year&gt;&lt;RecNum&gt;14&lt;/RecNum&gt;&lt;DisplayText&gt;(10, 15)&lt;/DisplayText&gt;&lt;record&gt;&lt;rec-number&gt;14&lt;/rec-number&gt;&lt;foreign-keys&gt;&lt;key app="EN" db-id="v5drfdav45p02yevwxlx9fz0xtved5zdw0zz" timestamp="1584020274"&gt;14&lt;/key&gt;&lt;/foreign-keys&gt;&lt;ref-type name="Journal Article"&gt;17&lt;/ref-type&gt;&lt;contributors&gt;&lt;authors&gt;&lt;author&gt;Huang, Dou&lt;/author&gt;&lt;author&gt;Refaat, Marwan&lt;/author&gt;&lt;author&gt;Mohammedi, Kamel&lt;/author&gt;&lt;author&gt;Jayyousi, Amin&lt;/author&gt;&lt;author&gt;Al Suwaidi, Jassim&lt;/author&gt;&lt;author&gt;Abi Khalil, Charbel&lt;/author&gt;&lt;/authors&gt;&lt;/contributors&gt;&lt;titles&gt;&lt;title&gt;Macrovascular complications in patients with diabetes and prediabetes&lt;/title&gt;&lt;secondary-title&gt;BioMed research international&lt;/secondary-title&gt;&lt;/titles&gt;&lt;periodical&gt;&lt;full-title&gt;BioMed research international&lt;/full-title&gt;&lt;/periodical&gt;&lt;volume&gt;2017&lt;/volume&gt;&lt;dates&gt;&lt;year&gt;2017&lt;/year&gt;&lt;/dates&gt;&lt;isbn&gt;2314-6133&lt;/isbn&gt;&lt;urls&gt;&lt;/urls&gt;&lt;/record&gt;&lt;/Cite&gt;&lt;Cite&gt;&lt;Author&gt;Fowler&lt;/Author&gt;&lt;Year&gt;2011&lt;/Year&gt;&lt;RecNum&gt;17&lt;/RecNum&gt;&lt;record&gt;&lt;rec-number&gt;17&lt;/rec-number&gt;&lt;foreign-keys&gt;&lt;key app="EN" db-id="v5drfdav45p02yevwxlx9fz0xtved5zdw0zz" timestamp="1584020563"&gt;17&lt;/key&gt;&lt;/foreign-keys&gt;&lt;ref-type name="Journal Article"&gt;17&lt;/ref-type&gt;&lt;contributors&gt;&lt;authors&gt;&lt;author&gt;Fowler, Michael J&lt;/author&gt;&lt;/authors&gt;&lt;/contributors&gt;&lt;titles&gt;&lt;title&gt;Microvascular and macrovascular complications of diabetes&lt;/title&gt;&lt;secondary-title&gt;Clinical Diabetes&lt;/secondary-title&gt;&lt;/titles&gt;&lt;periodical&gt;&lt;full-title&gt;Clinical diabetes&lt;/full-title&gt;&lt;/periodical&gt;&lt;pages&gt;116-122&lt;/pages&gt;&lt;volume&gt;29&lt;/volume&gt;&lt;number&gt;3&lt;/number&gt;&lt;dates&gt;&lt;year&gt;2011&lt;/year&gt;&lt;/dates&gt;&lt;isbn&gt;0891-8929&lt;/isbn&gt;&lt;urls&gt;&lt;/urls&gt;&lt;/record&gt;&lt;/Cite&gt;&lt;/EndNote&gt;</w:instrText>
      </w:r>
      <w:r w:rsidR="00DC6479">
        <w:fldChar w:fldCharType="separate"/>
      </w:r>
      <w:r w:rsidR="00DC6479">
        <w:rPr>
          <w:noProof/>
        </w:rPr>
        <w:t>(</w:t>
      </w:r>
      <w:hyperlink w:anchor="_ENREF_10" w:tooltip="Fowler, 2011 #17" w:history="1">
        <w:r w:rsidR="00EC3F20">
          <w:rPr>
            <w:noProof/>
          </w:rPr>
          <w:t>10</w:t>
        </w:r>
      </w:hyperlink>
      <w:r w:rsidR="00DC6479">
        <w:rPr>
          <w:noProof/>
        </w:rPr>
        <w:t xml:space="preserve">, </w:t>
      </w:r>
      <w:hyperlink w:anchor="_ENREF_15" w:tooltip="Huang, 2017 #14" w:history="1">
        <w:r w:rsidR="00EC3F20">
          <w:rPr>
            <w:noProof/>
          </w:rPr>
          <w:t>15</w:t>
        </w:r>
      </w:hyperlink>
      <w:r w:rsidR="00DC6479">
        <w:rPr>
          <w:noProof/>
        </w:rPr>
        <w:t>)</w:t>
      </w:r>
      <w:r w:rsidR="00DC6479">
        <w:fldChar w:fldCharType="end"/>
      </w:r>
      <w:r w:rsidR="006F6FB0">
        <w:t>.</w:t>
      </w:r>
      <w:r w:rsidR="00DF6607">
        <w:t xml:space="preserve"> One of the most devastating CVD </w:t>
      </w:r>
      <w:r w:rsidR="00EC3F20">
        <w:t>complication due to</w:t>
      </w:r>
      <w:r w:rsidR="00DF6607">
        <w:t xml:space="preserve"> T2D </w:t>
      </w:r>
      <w:r w:rsidR="00EC3F20">
        <w:t xml:space="preserve">onset is heart failure </w:t>
      </w:r>
      <w:r w:rsidR="00EC3F20">
        <w:fldChar w:fldCharType="begin"/>
      </w:r>
      <w:r w:rsidR="00EC3F20">
        <w:instrText xml:space="preserve"> ADDIN EN.CITE &lt;EndNote&gt;&lt;Cite&gt;&lt;Author&gt;Bell&lt;/Author&gt;&lt;Year&gt;2003&lt;/Year&gt;&lt;RecNum&gt;19&lt;/RecNum&gt;&lt;DisplayText&gt;(16)&lt;/DisplayText&gt;&lt;record&gt;&lt;rec-number&gt;19&lt;/rec-number&gt;&lt;foreign-keys&gt;&lt;key app="EN" db-id="v5drfdav45p02yevwxlx9fz0xtved5zdw0zz" timestamp="1584021107"&gt;19&lt;/key&gt;&lt;/foreign-keys&gt;&lt;ref-type name="Journal Article"&gt;17&lt;/ref-type&gt;&lt;contributors&gt;&lt;authors&gt;&lt;author&gt;Bell, David SH&lt;/author&gt;&lt;/authors&gt;&lt;/contributors&gt;&lt;titles&gt;&lt;title&gt;Heart failure: the frequent, forgotten, and often fatal complication of diabetes&lt;/title&gt;&lt;secondary-title&gt;Diabetes care&lt;/secondary-title&gt;&lt;/titles&gt;&lt;periodical&gt;&lt;full-title&gt;Diabetes care&lt;/full-title&gt;&lt;/periodical&gt;&lt;pages&gt;2433-2441&lt;/pages&gt;&lt;volume&gt;26&lt;/volume&gt;&lt;number&gt;8&lt;/number&gt;&lt;dates&gt;&lt;year&gt;2003&lt;/year&gt;&lt;/dates&gt;&lt;isbn&gt;0149-5992&lt;/isbn&gt;&lt;urls&gt;&lt;/urls&gt;&lt;/record&gt;&lt;/Cite&gt;&lt;/EndNote&gt;</w:instrText>
      </w:r>
      <w:r w:rsidR="00EC3F20">
        <w:fldChar w:fldCharType="separate"/>
      </w:r>
      <w:r w:rsidR="00EC3F20">
        <w:rPr>
          <w:noProof/>
        </w:rPr>
        <w:t>(</w:t>
      </w:r>
      <w:hyperlink w:anchor="_ENREF_16" w:tooltip="Bell, 2003 #19" w:history="1">
        <w:r w:rsidR="00EC3F20">
          <w:rPr>
            <w:noProof/>
          </w:rPr>
          <w:t>16</w:t>
        </w:r>
      </w:hyperlink>
      <w:r w:rsidR="00EC3F20">
        <w:rPr>
          <w:noProof/>
        </w:rPr>
        <w:t>)</w:t>
      </w:r>
      <w:r w:rsidR="00EC3F20">
        <w:fldChar w:fldCharType="end"/>
      </w:r>
      <w:r w:rsidR="00EC3F20">
        <w:t>.</w:t>
      </w:r>
      <w:r w:rsidR="00E12F70">
        <w:t xml:space="preserve"> </w:t>
      </w:r>
      <w:r w:rsidR="00C02BEE">
        <w:t>Likewise</w:t>
      </w:r>
      <w:r w:rsidR="00E12F70">
        <w:t>, cerebrovascular complications</w:t>
      </w:r>
      <w:r w:rsidR="00163DD4">
        <w:t xml:space="preserve"> (</w:t>
      </w:r>
      <w:proofErr w:type="spellStart"/>
      <w:r w:rsidR="00163DD4">
        <w:t>CeVD</w:t>
      </w:r>
      <w:proofErr w:type="spellEnd"/>
      <w:r w:rsidR="00163DD4">
        <w:t>)</w:t>
      </w:r>
      <w:r w:rsidR="00E12F70">
        <w:t xml:space="preserve"> are more common in patients with diabetes</w:t>
      </w:r>
      <w:r w:rsidR="00C02BEE">
        <w:t xml:space="preserve"> due to similar mechanisms</w:t>
      </w:r>
      <w:r w:rsidR="00F817F6">
        <w:t xml:space="preserve"> among others</w:t>
      </w:r>
      <w:r w:rsidR="00C02BEE">
        <w:t xml:space="preserve"> </w:t>
      </w:r>
      <w:r w:rsidR="00F817F6">
        <w:fldChar w:fldCharType="begin"/>
      </w:r>
      <w:r w:rsidR="00EC3F20">
        <w:instrText xml:space="preserve"> ADDIN EN.CITE &lt;EndNote&gt;&lt;Cite&gt;&lt;Author&gt;Ergul&lt;/Author&gt;&lt;Year&gt;2012&lt;/Year&gt;&lt;RecNum&gt;18&lt;/RecNum&gt;&lt;DisplayText&gt;(17)&lt;/DisplayText&gt;&lt;record&gt;&lt;rec-number&gt;18&lt;/rec-number&gt;&lt;foreign-keys&gt;&lt;key app="EN" db-id="v5drfdav45p02yevwxlx9fz0xtved5zdw0zz" timestamp="1584020649"&gt;18&lt;/key&gt;&lt;/foreign-keys&gt;&lt;ref-type name="Journal Article"&gt;17&lt;/ref-type&gt;&lt;contributors&gt;&lt;authors&gt;&lt;author&gt;Ergul, Adviye&lt;/author&gt;&lt;author&gt;Kelly-Cobbs, Aisha&lt;/author&gt;&lt;author&gt;Abdalla, Maha&lt;/author&gt;&lt;author&gt;C Fagan, Susan&lt;/author&gt;&lt;/authors&gt;&lt;/contributors&gt;&lt;titles&gt;&lt;title&gt;Cerebrovascular complications of diabetes: focus on stroke&lt;/title&gt;&lt;secondary-title&gt;Endocrine, Metabolic &amp;amp; Immune Disorders-Drug Targets (Formerly Current Drug Targets-Immune, Endocrine &amp;amp; Metabolic Disorders)&lt;/secondary-title&gt;&lt;/titles&gt;&lt;periodical&gt;&lt;full-title&gt;Endocrine, Metabolic &amp;amp; Immune Disorders-Drug Targets (Formerly Current Drug Targets-Immune, Endocrine &amp;amp; Metabolic Disorders)&lt;/full-title&gt;&lt;/periodical&gt;&lt;pages&gt;148-158&lt;/pages&gt;&lt;volume&gt;12&lt;/volume&gt;&lt;number&gt;2&lt;/number&gt;&lt;dates&gt;&lt;year&gt;2012&lt;/year&gt;&lt;/dates&gt;&lt;isbn&gt;1871-5303&lt;/isbn&gt;&lt;urls&gt;&lt;/urls&gt;&lt;/record&gt;&lt;/Cite&gt;&lt;/EndNote&gt;</w:instrText>
      </w:r>
      <w:r w:rsidR="00F817F6">
        <w:fldChar w:fldCharType="separate"/>
      </w:r>
      <w:r w:rsidR="00EC3F20">
        <w:rPr>
          <w:noProof/>
        </w:rPr>
        <w:t>(</w:t>
      </w:r>
      <w:hyperlink w:anchor="_ENREF_17" w:tooltip="Ergul, 2012 #18" w:history="1">
        <w:r w:rsidR="00EC3F20">
          <w:rPr>
            <w:noProof/>
          </w:rPr>
          <w:t>17</w:t>
        </w:r>
      </w:hyperlink>
      <w:r w:rsidR="00EC3F20">
        <w:rPr>
          <w:noProof/>
        </w:rPr>
        <w:t>)</w:t>
      </w:r>
      <w:r w:rsidR="00F817F6">
        <w:fldChar w:fldCharType="end"/>
      </w:r>
      <w:r w:rsidR="00C02BEE">
        <w:t>.</w:t>
      </w:r>
      <w:r w:rsidR="00EC3F20">
        <w:t xml:space="preserve"> </w:t>
      </w:r>
      <w:r>
        <w:t xml:space="preserve">Although there has been extensive research in understanding these conditions in diabetic populations </w:t>
      </w:r>
      <w:r w:rsidR="00F817F6">
        <w:t xml:space="preserve">independently, </w:t>
      </w:r>
      <w:r>
        <w:t xml:space="preserve">little is known about their </w:t>
      </w:r>
      <w:r w:rsidR="000D2D50">
        <w:t>sequential occurrence and interactions in different populations</w:t>
      </w:r>
      <w:r>
        <w:t>.</w:t>
      </w:r>
      <w:r w:rsidR="00BE7D1C">
        <w:t xml:space="preserve"> </w:t>
      </w:r>
      <w:r w:rsidR="00FD1A55">
        <w:t>S</w:t>
      </w:r>
      <w:r w:rsidR="00BE7D1C">
        <w:t xml:space="preserve">tudying the </w:t>
      </w:r>
      <w:r w:rsidR="00FD1A55">
        <w:t xml:space="preserve">occurrence </w:t>
      </w:r>
      <w:r w:rsidR="00BE7D1C">
        <w:t xml:space="preserve">patterns of these micro and macro-vascular complications may help to improve the understanding </w:t>
      </w:r>
      <w:r w:rsidR="00B6264F">
        <w:t xml:space="preserve">and management </w:t>
      </w:r>
      <w:r w:rsidR="00BE7D1C">
        <w:t xml:space="preserve">of T2D </w:t>
      </w:r>
      <w:r w:rsidR="00697B66">
        <w:t>progression</w:t>
      </w:r>
      <w:r w:rsidR="00BF43B2">
        <w:t>.</w:t>
      </w:r>
    </w:p>
    <w:p w14:paraId="7C798F25" w14:textId="6B81FFBD" w:rsidR="00E02C53" w:rsidRDefault="001F5CFD" w:rsidP="001B77DC">
      <w:pPr>
        <w:spacing w:line="360" w:lineRule="auto"/>
      </w:pPr>
      <w:r>
        <w:t xml:space="preserve">The present study aims to </w:t>
      </w:r>
      <w:r w:rsidR="00955779">
        <w:t xml:space="preserve">assess typical </w:t>
      </w:r>
      <w:r w:rsidR="00D403AD">
        <w:t xml:space="preserve">sequences of </w:t>
      </w:r>
      <w:r w:rsidR="00964BA5">
        <w:t xml:space="preserve">specific </w:t>
      </w:r>
      <w:r w:rsidR="00163DD4">
        <w:t>diabetes complications</w:t>
      </w:r>
      <w:r w:rsidR="00EC3F20">
        <w:t xml:space="preserve">: CKD, </w:t>
      </w:r>
      <w:proofErr w:type="spellStart"/>
      <w:r w:rsidR="00EC3F20">
        <w:t>DNeu</w:t>
      </w:r>
      <w:proofErr w:type="spellEnd"/>
      <w:r w:rsidR="00EC3F20">
        <w:t xml:space="preserve">, DR, CVD, HF, and </w:t>
      </w:r>
      <w:proofErr w:type="spellStart"/>
      <w:r w:rsidR="00EC3F20">
        <w:t>CeVD</w:t>
      </w:r>
      <w:proofErr w:type="spellEnd"/>
      <w:r w:rsidR="00333CE8">
        <w:t xml:space="preserve"> in different populations</w:t>
      </w:r>
      <w:r w:rsidR="008F1927">
        <w:t xml:space="preserve"> across the world</w:t>
      </w:r>
      <w:r w:rsidR="00333CE8">
        <w:t xml:space="preserve"> and </w:t>
      </w:r>
      <w:r w:rsidR="00F62832">
        <w:t xml:space="preserve">to </w:t>
      </w:r>
      <w:r w:rsidR="00333CE8">
        <w:t xml:space="preserve">understand the changes in these pathways throughout the last </w:t>
      </w:r>
      <w:r w:rsidR="00EC36F3">
        <w:t>20 years.</w:t>
      </w:r>
      <w:r w:rsidR="008F1927">
        <w:t xml:space="preserve"> </w:t>
      </w:r>
      <w:r w:rsidR="00835965">
        <w:t xml:space="preserve">The study will be embedded in </w:t>
      </w:r>
      <w:r w:rsidR="0053457F">
        <w:t>the</w:t>
      </w:r>
      <w:r w:rsidR="005A5568">
        <w:t xml:space="preserve"> international network on</w:t>
      </w:r>
      <w:r w:rsidR="005A5568" w:rsidRPr="005A5568">
        <w:t xml:space="preserve"> </w:t>
      </w:r>
      <w:r w:rsidR="005A5568">
        <w:rPr>
          <w:rStyle w:val="Emphasis"/>
        </w:rPr>
        <w:t>Observational Health Data Sciences and Informatics</w:t>
      </w:r>
      <w:r w:rsidR="005A5568" w:rsidRPr="005A5568">
        <w:rPr>
          <w:rStyle w:val="Emphasis"/>
          <w:i w:val="0"/>
        </w:rPr>
        <w:t xml:space="preserve"> (OHDSI)</w:t>
      </w:r>
      <w:r w:rsidR="005A5568">
        <w:t xml:space="preserve"> and </w:t>
      </w:r>
      <w:r w:rsidR="00321EDD">
        <w:t xml:space="preserve">leverage </w:t>
      </w:r>
      <w:r w:rsidR="005A5568">
        <w:t xml:space="preserve">the </w:t>
      </w:r>
      <w:r w:rsidR="00F371CD">
        <w:t xml:space="preserve">Observational Medical Outcomes Partnership (OMOP) common data model. </w:t>
      </w:r>
      <w:r w:rsidR="00840D24">
        <w:t xml:space="preserve">The </w:t>
      </w:r>
      <w:r w:rsidR="00202A3D">
        <w:t xml:space="preserve">study design and analysis plan </w:t>
      </w:r>
      <w:r w:rsidR="00A02793">
        <w:t xml:space="preserve">will be reproducible </w:t>
      </w:r>
      <w:r w:rsidR="00202A3D">
        <w:t xml:space="preserve">in different data sources as far as they are mapped to </w:t>
      </w:r>
      <w:r w:rsidR="00A02793">
        <w:t xml:space="preserve">the </w:t>
      </w:r>
      <w:r w:rsidR="00202A3D">
        <w:t xml:space="preserve">OMOP common data model. </w:t>
      </w:r>
      <w:r w:rsidR="0009178B">
        <w:t xml:space="preserve">In addition, </w:t>
      </w:r>
      <w:r w:rsidR="005C47BD">
        <w:t xml:space="preserve">the </w:t>
      </w:r>
      <w:r w:rsidR="001E1DD0">
        <w:t xml:space="preserve">OHDSI environment </w:t>
      </w:r>
      <w:r w:rsidR="002A3C01">
        <w:t xml:space="preserve">and OMOP </w:t>
      </w:r>
      <w:r w:rsidR="00823E64">
        <w:t xml:space="preserve">common </w:t>
      </w:r>
      <w:r w:rsidR="002A3C01">
        <w:t>data model will al</w:t>
      </w:r>
      <w:r w:rsidR="005C47BD">
        <w:t>l</w:t>
      </w:r>
      <w:r w:rsidR="002A3C01">
        <w:t xml:space="preserve">ow </w:t>
      </w:r>
      <w:r w:rsidR="005C47BD">
        <w:t>reproducibility</w:t>
      </w:r>
      <w:r w:rsidR="002A3C01">
        <w:t xml:space="preserve"> over time</w:t>
      </w:r>
      <w:r w:rsidR="005C47BD">
        <w:t xml:space="preserve">, incorporating </w:t>
      </w:r>
      <w:r w:rsidR="00AD2370">
        <w:t xml:space="preserve">new data or </w:t>
      </w:r>
      <w:r w:rsidR="001E1DD0">
        <w:t>the expansion of</w:t>
      </w:r>
      <w:r w:rsidR="00AD2370">
        <w:t xml:space="preserve"> the research scope to other relevant questions such as treatment patterns</w:t>
      </w:r>
      <w:r w:rsidR="00F361E7">
        <w:t>.</w:t>
      </w:r>
    </w:p>
    <w:p w14:paraId="753CF4A9" w14:textId="77777777" w:rsidR="00E02C53" w:rsidRDefault="00E02C53">
      <w:r>
        <w:br w:type="page"/>
      </w:r>
    </w:p>
    <w:p w14:paraId="5B95C8F4" w14:textId="77777777" w:rsidR="007B4973" w:rsidRDefault="007B4973" w:rsidP="00625988">
      <w:pPr>
        <w:pStyle w:val="Heading1"/>
      </w:pPr>
      <w:bookmarkStart w:id="65" w:name="_Research_questions_and"/>
      <w:bookmarkStart w:id="66" w:name="_Toc396315333"/>
      <w:bookmarkStart w:id="67" w:name="_Toc396411085"/>
      <w:bookmarkStart w:id="68" w:name="_Toc401784094"/>
      <w:bookmarkStart w:id="69" w:name="_Toc426018004"/>
      <w:bookmarkStart w:id="70" w:name="_Toc445993555"/>
      <w:bookmarkStart w:id="71" w:name="_Toc40861127"/>
      <w:bookmarkEnd w:id="65"/>
      <w:r w:rsidRPr="005A4D25">
        <w:lastRenderedPageBreak/>
        <w:t>Research questions and objectives</w:t>
      </w:r>
      <w:bookmarkEnd w:id="66"/>
      <w:bookmarkEnd w:id="67"/>
      <w:bookmarkEnd w:id="68"/>
      <w:bookmarkEnd w:id="69"/>
      <w:bookmarkEnd w:id="70"/>
      <w:bookmarkEnd w:id="71"/>
    </w:p>
    <w:p w14:paraId="69933C7D" w14:textId="78DF0520" w:rsidR="005025AB" w:rsidRDefault="00287077" w:rsidP="001B77DC">
      <w:pPr>
        <w:pStyle w:val="BayerBodyTextFull"/>
        <w:spacing w:line="360" w:lineRule="auto"/>
        <w:rPr>
          <w:szCs w:val="24"/>
        </w:rPr>
      </w:pPr>
      <w:bookmarkStart w:id="72" w:name="_Toc396315334"/>
      <w:bookmarkStart w:id="73" w:name="_Toc396411086"/>
      <w:bookmarkStart w:id="74" w:name="_Toc401784095"/>
      <w:bookmarkStart w:id="75" w:name="_Toc426018005"/>
      <w:bookmarkStart w:id="76" w:name="_Toc445993556"/>
      <w:r>
        <w:rPr>
          <w:szCs w:val="24"/>
        </w:rPr>
        <w:t xml:space="preserve">The aim of this study is to identify common occurrence patterns of </w:t>
      </w:r>
      <w:r w:rsidR="005025AB">
        <w:rPr>
          <w:szCs w:val="24"/>
        </w:rPr>
        <w:t xml:space="preserve">specific complications in patients with </w:t>
      </w:r>
      <w:r>
        <w:rPr>
          <w:szCs w:val="24"/>
        </w:rPr>
        <w:t>T2D</w:t>
      </w:r>
      <w:r w:rsidR="005025AB">
        <w:rPr>
          <w:szCs w:val="24"/>
        </w:rPr>
        <w:t xml:space="preserve">: </w:t>
      </w:r>
      <w:r w:rsidR="003D4561">
        <w:rPr>
          <w:szCs w:val="24"/>
        </w:rPr>
        <w:t xml:space="preserve">CKD, DR, </w:t>
      </w:r>
      <w:proofErr w:type="spellStart"/>
      <w:r w:rsidR="003D4561">
        <w:rPr>
          <w:szCs w:val="24"/>
        </w:rPr>
        <w:t>DNeu</w:t>
      </w:r>
      <w:proofErr w:type="spellEnd"/>
      <w:r w:rsidR="003D4561">
        <w:rPr>
          <w:szCs w:val="24"/>
        </w:rPr>
        <w:t xml:space="preserve">, HF, CVD and </w:t>
      </w:r>
      <w:proofErr w:type="spellStart"/>
      <w:r w:rsidR="003D4561">
        <w:rPr>
          <w:szCs w:val="24"/>
        </w:rPr>
        <w:t>CeVD</w:t>
      </w:r>
      <w:proofErr w:type="spellEnd"/>
      <w:r>
        <w:rPr>
          <w:szCs w:val="24"/>
        </w:rPr>
        <w:t xml:space="preserve">. These patterns will be assessed by </w:t>
      </w:r>
      <w:r w:rsidR="005025AB">
        <w:rPr>
          <w:szCs w:val="24"/>
        </w:rPr>
        <w:t xml:space="preserve">population, age at T2D diagnosis and </w:t>
      </w:r>
      <w:r w:rsidR="00D82B0B">
        <w:rPr>
          <w:szCs w:val="24"/>
        </w:rPr>
        <w:t xml:space="preserve">stratified by </w:t>
      </w:r>
      <w:r w:rsidR="005025AB">
        <w:rPr>
          <w:szCs w:val="24"/>
        </w:rPr>
        <w:t>calendar year</w:t>
      </w:r>
      <w:r w:rsidR="00F11E83">
        <w:rPr>
          <w:szCs w:val="24"/>
        </w:rPr>
        <w:t xml:space="preserve"> of index event (diagnosis of T2D)</w:t>
      </w:r>
      <w:r w:rsidR="005025AB">
        <w:rPr>
          <w:szCs w:val="24"/>
        </w:rPr>
        <w:t>.</w:t>
      </w:r>
    </w:p>
    <w:p w14:paraId="1EF35D70" w14:textId="77777777" w:rsidR="001F3FAC" w:rsidRDefault="001F3FAC" w:rsidP="00625988">
      <w:pPr>
        <w:pStyle w:val="BayerBodyTextFull"/>
        <w:rPr>
          <w:rFonts w:eastAsia="Verdana"/>
          <w:lang w:eastAsia="en-GB"/>
        </w:rPr>
      </w:pPr>
    </w:p>
    <w:p w14:paraId="090D9378" w14:textId="77777777" w:rsidR="007B4973" w:rsidRDefault="007B4973" w:rsidP="00625988">
      <w:pPr>
        <w:pStyle w:val="Heading2"/>
      </w:pPr>
      <w:bookmarkStart w:id="77" w:name="_Toc40861128"/>
      <w:r w:rsidRPr="005A4D25">
        <w:t>Primary objective</w:t>
      </w:r>
      <w:bookmarkEnd w:id="72"/>
      <w:bookmarkEnd w:id="73"/>
      <w:bookmarkEnd w:id="74"/>
      <w:bookmarkEnd w:id="75"/>
      <w:bookmarkEnd w:id="76"/>
      <w:bookmarkEnd w:id="77"/>
    </w:p>
    <w:p w14:paraId="513923E4" w14:textId="7CFD8B30" w:rsidR="007B4973" w:rsidRPr="00DC6372" w:rsidRDefault="007B4973" w:rsidP="00E74F6F">
      <w:pPr>
        <w:pStyle w:val="BayerBodyTextFull"/>
        <w:spacing w:line="360" w:lineRule="auto"/>
      </w:pPr>
      <w:r w:rsidRPr="00DC6372">
        <w:t>The primary objective in this study is</w:t>
      </w:r>
      <w:r w:rsidR="00287077">
        <w:t xml:space="preserve"> t</w:t>
      </w:r>
      <w:r w:rsidR="00F4242C" w:rsidRPr="00DC6372">
        <w:t xml:space="preserve">o characterize the occurrence </w:t>
      </w:r>
      <w:r w:rsidR="008F0FEE" w:rsidRPr="00DC6372">
        <w:t>an</w:t>
      </w:r>
      <w:r w:rsidR="00D40AC2" w:rsidRPr="00DC6372">
        <w:t xml:space="preserve">d its ordered sequence </w:t>
      </w:r>
      <w:r w:rsidR="00F4242C" w:rsidRPr="00DC6372">
        <w:t xml:space="preserve">of </w:t>
      </w:r>
      <w:r w:rsidR="008F0FEE" w:rsidRPr="00DC6372">
        <w:t xml:space="preserve">certain chronic conditions in </w:t>
      </w:r>
      <w:r w:rsidR="00D40AC2" w:rsidRPr="00DC6372">
        <w:t xml:space="preserve">adult </w:t>
      </w:r>
      <w:r w:rsidR="008F0FEE" w:rsidRPr="00DC6372">
        <w:t>patients with T2D</w:t>
      </w:r>
      <w:r w:rsidR="002B4092">
        <w:t xml:space="preserve"> by year, population</w:t>
      </w:r>
      <w:r w:rsidR="00122C89">
        <w:t xml:space="preserve"> and age category.</w:t>
      </w:r>
    </w:p>
    <w:p w14:paraId="1822CA6E" w14:textId="77777777" w:rsidR="007B4973" w:rsidRPr="00124AC0" w:rsidRDefault="007B4973" w:rsidP="00124AC0">
      <w:pPr>
        <w:pStyle w:val="BayerBodyTextFull"/>
        <w:rPr>
          <w:highlight w:val="yellow"/>
        </w:rPr>
      </w:pPr>
    </w:p>
    <w:p w14:paraId="392447DE" w14:textId="0D1315E8" w:rsidR="00D40AC2" w:rsidRPr="00DC6372" w:rsidRDefault="007B4973" w:rsidP="00D40AC2">
      <w:pPr>
        <w:pStyle w:val="Heading2"/>
      </w:pPr>
      <w:bookmarkStart w:id="78" w:name="_Toc396315335"/>
      <w:bookmarkStart w:id="79" w:name="_Toc396411087"/>
      <w:bookmarkStart w:id="80" w:name="_Toc401784096"/>
      <w:bookmarkStart w:id="81" w:name="_Toc426018006"/>
      <w:bookmarkStart w:id="82" w:name="_Toc445993557"/>
      <w:bookmarkStart w:id="83" w:name="_Toc40861129"/>
      <w:r w:rsidRPr="00DC6372">
        <w:t>Secondary</w:t>
      </w:r>
      <w:r w:rsidR="003F0FA3" w:rsidRPr="00DC6372">
        <w:t xml:space="preserve"> </w:t>
      </w:r>
      <w:r w:rsidRPr="00DC6372">
        <w:t>objective</w:t>
      </w:r>
      <w:bookmarkEnd w:id="78"/>
      <w:bookmarkEnd w:id="79"/>
      <w:bookmarkEnd w:id="80"/>
      <w:bookmarkEnd w:id="81"/>
      <w:bookmarkEnd w:id="82"/>
      <w:r w:rsidR="00D40AC2" w:rsidRPr="00DC6372">
        <w:t>s</w:t>
      </w:r>
      <w:bookmarkEnd w:id="83"/>
    </w:p>
    <w:p w14:paraId="256BA199" w14:textId="3DA9D57F" w:rsidR="007B4973" w:rsidRPr="00DC6372" w:rsidRDefault="007B4973" w:rsidP="00625988">
      <w:pPr>
        <w:pStyle w:val="BayerBodyTextFull"/>
      </w:pPr>
      <w:r w:rsidRPr="00DC6372">
        <w:t>The secondary</w:t>
      </w:r>
      <w:r w:rsidR="003F0FA3" w:rsidRPr="00DC6372">
        <w:t xml:space="preserve"> </w:t>
      </w:r>
      <w:r w:rsidRPr="00DC6372">
        <w:t>objectives in this study are</w:t>
      </w:r>
      <w:r w:rsidR="00287077">
        <w:t xml:space="preserve"> to assess, among newly diagnosed T2D patients</w:t>
      </w:r>
      <w:r w:rsidRPr="00DC6372">
        <w:t>:</w:t>
      </w:r>
    </w:p>
    <w:p w14:paraId="13893268" w14:textId="796F49F1" w:rsidR="00D40AC2" w:rsidRDefault="00D40AC2" w:rsidP="001B77DC">
      <w:pPr>
        <w:pStyle w:val="BayerBodyTextFull"/>
        <w:numPr>
          <w:ilvl w:val="0"/>
          <w:numId w:val="13"/>
        </w:numPr>
        <w:spacing w:line="360" w:lineRule="auto"/>
        <w:rPr>
          <w:szCs w:val="24"/>
        </w:rPr>
      </w:pPr>
      <w:r>
        <w:rPr>
          <w:szCs w:val="24"/>
        </w:rPr>
        <w:t xml:space="preserve">The average time-to-event </w:t>
      </w:r>
      <w:r w:rsidR="00287077">
        <w:rPr>
          <w:szCs w:val="24"/>
        </w:rPr>
        <w:t xml:space="preserve">since T2D diagnosis </w:t>
      </w:r>
      <w:r>
        <w:rPr>
          <w:szCs w:val="24"/>
        </w:rPr>
        <w:t xml:space="preserve">for CKD, DR, </w:t>
      </w:r>
      <w:proofErr w:type="spellStart"/>
      <w:r>
        <w:rPr>
          <w:szCs w:val="24"/>
        </w:rPr>
        <w:t>DNeu</w:t>
      </w:r>
      <w:proofErr w:type="spellEnd"/>
      <w:r>
        <w:rPr>
          <w:szCs w:val="24"/>
        </w:rPr>
        <w:t xml:space="preserve">, </w:t>
      </w:r>
      <w:r w:rsidR="00BC6846">
        <w:rPr>
          <w:szCs w:val="24"/>
        </w:rPr>
        <w:t>HF</w:t>
      </w:r>
      <w:r>
        <w:rPr>
          <w:szCs w:val="24"/>
        </w:rPr>
        <w:t xml:space="preserve">, </w:t>
      </w:r>
      <w:r w:rsidR="0059197D">
        <w:rPr>
          <w:szCs w:val="24"/>
        </w:rPr>
        <w:t xml:space="preserve">CVD </w:t>
      </w:r>
      <w:r>
        <w:rPr>
          <w:szCs w:val="24"/>
        </w:rPr>
        <w:t xml:space="preserve">and </w:t>
      </w:r>
      <w:proofErr w:type="spellStart"/>
      <w:r>
        <w:rPr>
          <w:szCs w:val="24"/>
        </w:rPr>
        <w:t>C</w:t>
      </w:r>
      <w:r w:rsidR="0059197D">
        <w:rPr>
          <w:szCs w:val="24"/>
        </w:rPr>
        <w:t>e</w:t>
      </w:r>
      <w:r>
        <w:rPr>
          <w:szCs w:val="24"/>
        </w:rPr>
        <w:t>VD</w:t>
      </w:r>
      <w:proofErr w:type="spellEnd"/>
    </w:p>
    <w:p w14:paraId="115F835F" w14:textId="156306DC" w:rsidR="00D40AC2" w:rsidRDefault="00D40AC2" w:rsidP="001B77DC">
      <w:pPr>
        <w:pStyle w:val="BayerBodyTextFull"/>
        <w:numPr>
          <w:ilvl w:val="0"/>
          <w:numId w:val="13"/>
        </w:numPr>
        <w:spacing w:line="360" w:lineRule="auto"/>
        <w:rPr>
          <w:szCs w:val="24"/>
        </w:rPr>
      </w:pPr>
      <w:r>
        <w:rPr>
          <w:szCs w:val="24"/>
        </w:rPr>
        <w:t xml:space="preserve">The incidence rate of </w:t>
      </w:r>
      <w:r w:rsidR="00C1261B">
        <w:rPr>
          <w:szCs w:val="24"/>
        </w:rPr>
        <w:t xml:space="preserve">CKD, DR, </w:t>
      </w:r>
      <w:proofErr w:type="spellStart"/>
      <w:r w:rsidR="00C1261B">
        <w:rPr>
          <w:szCs w:val="24"/>
        </w:rPr>
        <w:t>DNeu</w:t>
      </w:r>
      <w:proofErr w:type="spellEnd"/>
      <w:r w:rsidR="00C1261B">
        <w:rPr>
          <w:szCs w:val="24"/>
        </w:rPr>
        <w:t xml:space="preserve">, HF, and </w:t>
      </w:r>
      <w:r w:rsidR="0059197D">
        <w:rPr>
          <w:szCs w:val="24"/>
        </w:rPr>
        <w:t xml:space="preserve">CVD and </w:t>
      </w:r>
      <w:proofErr w:type="spellStart"/>
      <w:r w:rsidR="0059197D">
        <w:rPr>
          <w:szCs w:val="24"/>
        </w:rPr>
        <w:t>CeVD</w:t>
      </w:r>
      <w:proofErr w:type="spellEnd"/>
      <w:r w:rsidR="00E74F6F">
        <w:rPr>
          <w:szCs w:val="24"/>
        </w:rPr>
        <w:t>.</w:t>
      </w:r>
      <w:r>
        <w:rPr>
          <w:szCs w:val="24"/>
        </w:rPr>
        <w:t xml:space="preserve">  </w:t>
      </w:r>
    </w:p>
    <w:p w14:paraId="1D2AE924" w14:textId="77777777" w:rsidR="007B4973" w:rsidRPr="00124AC0" w:rsidRDefault="007B4973" w:rsidP="00124AC0">
      <w:pPr>
        <w:pStyle w:val="BayerBodyTextFull"/>
        <w:rPr>
          <w:highlight w:val="yellow"/>
        </w:rPr>
      </w:pPr>
    </w:p>
    <w:p w14:paraId="123ED8D5" w14:textId="77777777" w:rsidR="007B4973" w:rsidRDefault="007B4973" w:rsidP="00625988">
      <w:pPr>
        <w:pStyle w:val="Heading1"/>
      </w:pPr>
      <w:bookmarkStart w:id="84" w:name="_Toc396315336"/>
      <w:bookmarkStart w:id="85" w:name="_Toc396411088"/>
      <w:bookmarkStart w:id="86" w:name="_Toc401784097"/>
      <w:bookmarkStart w:id="87" w:name="_Toc426018007"/>
      <w:bookmarkStart w:id="88" w:name="_Toc445993558"/>
      <w:bookmarkStart w:id="89" w:name="_Toc40861130"/>
      <w:r w:rsidRPr="005A4D25">
        <w:t>Research methods</w:t>
      </w:r>
      <w:bookmarkEnd w:id="84"/>
      <w:bookmarkEnd w:id="85"/>
      <w:bookmarkEnd w:id="86"/>
      <w:bookmarkEnd w:id="87"/>
      <w:bookmarkEnd w:id="88"/>
      <w:bookmarkEnd w:id="89"/>
    </w:p>
    <w:p w14:paraId="7A19C790" w14:textId="77777777" w:rsidR="007B4973" w:rsidRDefault="007B4973" w:rsidP="00625988">
      <w:pPr>
        <w:pStyle w:val="Heading2"/>
      </w:pPr>
      <w:bookmarkStart w:id="90" w:name="_Study_design"/>
      <w:bookmarkStart w:id="91" w:name="_Toc396315337"/>
      <w:bookmarkStart w:id="92" w:name="_Toc396411089"/>
      <w:bookmarkStart w:id="93" w:name="_Toc401784098"/>
      <w:bookmarkStart w:id="94" w:name="_Toc426018008"/>
      <w:bookmarkStart w:id="95" w:name="_Toc445993559"/>
      <w:bookmarkStart w:id="96" w:name="_Toc40861131"/>
      <w:bookmarkEnd w:id="90"/>
      <w:r w:rsidRPr="005A4D25">
        <w:t>Study design</w:t>
      </w:r>
      <w:bookmarkEnd w:id="91"/>
      <w:bookmarkEnd w:id="92"/>
      <w:bookmarkEnd w:id="93"/>
      <w:bookmarkEnd w:id="94"/>
      <w:bookmarkEnd w:id="95"/>
      <w:bookmarkEnd w:id="96"/>
    </w:p>
    <w:p w14:paraId="665B2A43" w14:textId="52AF7CDD" w:rsidR="007B4973" w:rsidRDefault="00287077" w:rsidP="001B77DC">
      <w:pPr>
        <w:autoSpaceDE w:val="0"/>
        <w:autoSpaceDN w:val="0"/>
        <w:adjustRightInd w:val="0"/>
        <w:spacing w:line="360" w:lineRule="auto"/>
        <w:rPr>
          <w:rFonts w:ascii="TimesNewRomanPSMT" w:hAnsi="TimesNewRomanPSMT" w:cs="TimesNewRomanPSMT"/>
          <w:szCs w:val="24"/>
        </w:rPr>
      </w:pPr>
      <w:r>
        <w:rPr>
          <w:rFonts w:ascii="TimesNewRomanPSMT" w:hAnsi="TimesNewRomanPSMT" w:cs="TimesNewRomanPSMT"/>
          <w:szCs w:val="24"/>
        </w:rPr>
        <w:t>A</w:t>
      </w:r>
      <w:r w:rsidR="00BC6D5B" w:rsidRPr="00BC6D5B">
        <w:rPr>
          <w:rFonts w:ascii="TimesNewRomanPSMT" w:hAnsi="TimesNewRomanPSMT" w:cs="TimesNewRomanPSMT"/>
          <w:szCs w:val="24"/>
        </w:rPr>
        <w:t xml:space="preserve"> systematic evaluation of diverse healthcare data sources</w:t>
      </w:r>
      <w:r>
        <w:rPr>
          <w:rFonts w:ascii="TimesNewRomanPSMT" w:hAnsi="TimesNewRomanPSMT" w:cs="TimesNewRomanPSMT"/>
          <w:szCs w:val="24"/>
        </w:rPr>
        <w:t xml:space="preserve"> will be performed, leveraging the </w:t>
      </w:r>
      <w:r w:rsidR="00BC6D5B" w:rsidRPr="00BC6D5B">
        <w:rPr>
          <w:rFonts w:ascii="TimesNewRomanPSMT" w:hAnsi="TimesNewRomanPSMT" w:cs="TimesNewRomanPSMT"/>
          <w:szCs w:val="24"/>
        </w:rPr>
        <w:t xml:space="preserve">OMOP </w:t>
      </w:r>
      <w:r>
        <w:rPr>
          <w:rFonts w:ascii="TimesNewRomanPSMT" w:hAnsi="TimesNewRomanPSMT" w:cs="TimesNewRomanPSMT"/>
          <w:szCs w:val="24"/>
        </w:rPr>
        <w:t xml:space="preserve">common data model. In this data model, </w:t>
      </w:r>
      <w:r w:rsidR="00BC6D5B" w:rsidRPr="00BC6D5B">
        <w:rPr>
          <w:rFonts w:ascii="TimesNewRomanPSMT" w:hAnsi="TimesNewRomanPSMT" w:cs="TimesNewRomanPSMT"/>
          <w:szCs w:val="24"/>
        </w:rPr>
        <w:t xml:space="preserve">clinical terminology </w:t>
      </w:r>
      <w:r>
        <w:rPr>
          <w:rFonts w:ascii="TimesNewRomanPSMT" w:hAnsi="TimesNewRomanPSMT" w:cs="TimesNewRomanPSMT"/>
          <w:szCs w:val="24"/>
        </w:rPr>
        <w:t xml:space="preserve">is standardized </w:t>
      </w:r>
      <w:r w:rsidR="00BC6D5B" w:rsidRPr="00BC6D5B">
        <w:rPr>
          <w:rFonts w:ascii="TimesNewRomanPSMT" w:hAnsi="TimesNewRomanPSMT" w:cs="TimesNewRomanPSMT"/>
          <w:szCs w:val="24"/>
        </w:rPr>
        <w:t xml:space="preserve">across </w:t>
      </w:r>
      <w:r>
        <w:rPr>
          <w:rFonts w:ascii="TimesNewRomanPSMT" w:hAnsi="TimesNewRomanPSMT" w:cs="TimesNewRomanPSMT"/>
          <w:szCs w:val="24"/>
        </w:rPr>
        <w:t>multiple</w:t>
      </w:r>
      <w:r w:rsidRPr="00BC6D5B">
        <w:rPr>
          <w:rFonts w:ascii="TimesNewRomanPSMT" w:hAnsi="TimesNewRomanPSMT" w:cs="TimesNewRomanPSMT"/>
          <w:szCs w:val="24"/>
        </w:rPr>
        <w:t xml:space="preserve"> </w:t>
      </w:r>
      <w:r w:rsidR="00BC6D5B" w:rsidRPr="00BC6D5B">
        <w:rPr>
          <w:rFonts w:ascii="TimesNewRomanPSMT" w:hAnsi="TimesNewRomanPSMT" w:cs="TimesNewRomanPSMT"/>
          <w:szCs w:val="24"/>
        </w:rPr>
        <w:t xml:space="preserve">data sources. </w:t>
      </w:r>
      <w:r w:rsidR="00823E64">
        <w:rPr>
          <w:rFonts w:ascii="TimesNewRomanPSMT" w:hAnsi="TimesNewRomanPSMT" w:cs="TimesNewRomanPSMT"/>
          <w:szCs w:val="24"/>
        </w:rPr>
        <w:t xml:space="preserve">The </w:t>
      </w:r>
      <w:r w:rsidR="00BC6D5B" w:rsidRPr="00BC6D5B">
        <w:rPr>
          <w:rFonts w:ascii="TimesNewRomanPSMT" w:hAnsi="TimesNewRomanPSMT" w:cs="TimesNewRomanPSMT"/>
          <w:szCs w:val="24"/>
        </w:rPr>
        <w:t xml:space="preserve">OHDSI </w:t>
      </w:r>
      <w:r w:rsidR="00823E64">
        <w:rPr>
          <w:rFonts w:ascii="TimesNewRomanPSMT" w:hAnsi="TimesNewRomanPSMT" w:cs="TimesNewRomanPSMT"/>
          <w:szCs w:val="24"/>
        </w:rPr>
        <w:t xml:space="preserve">community </w:t>
      </w:r>
      <w:r w:rsidR="00BC6D5B" w:rsidRPr="00BC6D5B">
        <w:rPr>
          <w:rFonts w:ascii="TimesNewRomanPSMT" w:hAnsi="TimesNewRomanPSMT" w:cs="TimesNewRomanPSMT"/>
          <w:szCs w:val="24"/>
        </w:rPr>
        <w:t>provides the analytical tools</w:t>
      </w:r>
      <w:r w:rsidR="00BC6D5B">
        <w:rPr>
          <w:rFonts w:ascii="TimesNewRomanPSMT" w:hAnsi="TimesNewRomanPSMT" w:cs="TimesNewRomanPSMT"/>
          <w:szCs w:val="24"/>
        </w:rPr>
        <w:t xml:space="preserve"> </w:t>
      </w:r>
      <w:r w:rsidR="00BC6D5B" w:rsidRPr="00BC6D5B">
        <w:rPr>
          <w:rFonts w:ascii="TimesNewRomanPSMT" w:hAnsi="TimesNewRomanPSMT" w:cs="TimesNewRomanPSMT"/>
          <w:szCs w:val="24"/>
        </w:rPr>
        <w:t>required to conduct this analysis on data converted to</w:t>
      </w:r>
      <w:r w:rsidR="00823E64">
        <w:rPr>
          <w:rFonts w:ascii="TimesNewRomanPSMT" w:hAnsi="TimesNewRomanPSMT" w:cs="TimesNewRomanPSMT"/>
          <w:szCs w:val="24"/>
        </w:rPr>
        <w:t xml:space="preserve"> the</w:t>
      </w:r>
      <w:r w:rsidR="00BC6D5B" w:rsidRPr="00BC6D5B">
        <w:rPr>
          <w:rFonts w:ascii="TimesNewRomanPSMT" w:hAnsi="TimesNewRomanPSMT" w:cs="TimesNewRomanPSMT"/>
          <w:szCs w:val="24"/>
        </w:rPr>
        <w:t xml:space="preserve"> OMOP </w:t>
      </w:r>
      <w:r w:rsidR="00823E64">
        <w:rPr>
          <w:rFonts w:ascii="TimesNewRomanPSMT" w:hAnsi="TimesNewRomanPSMT" w:cs="TimesNewRomanPSMT"/>
          <w:szCs w:val="24"/>
        </w:rPr>
        <w:t>data model</w:t>
      </w:r>
      <w:r w:rsidR="00BC6D5B" w:rsidRPr="00BC6D5B">
        <w:rPr>
          <w:rFonts w:ascii="TimesNewRomanPSMT" w:hAnsi="TimesNewRomanPSMT" w:cs="TimesNewRomanPSMT"/>
          <w:szCs w:val="24"/>
        </w:rPr>
        <w:t>.</w:t>
      </w:r>
    </w:p>
    <w:p w14:paraId="7D57EC21" w14:textId="3A3BDE2C" w:rsidR="00A66A99" w:rsidRDefault="00A66A99" w:rsidP="001B77DC">
      <w:pPr>
        <w:autoSpaceDE w:val="0"/>
        <w:autoSpaceDN w:val="0"/>
        <w:adjustRightInd w:val="0"/>
        <w:spacing w:line="360" w:lineRule="auto"/>
        <w:rPr>
          <w:rFonts w:ascii="TimesNewRomanPSMT" w:hAnsi="TimesNewRomanPSMT" w:cs="TimesNewRomanPSMT"/>
          <w:szCs w:val="24"/>
        </w:rPr>
      </w:pPr>
      <w:r w:rsidRPr="00A66A99">
        <w:rPr>
          <w:rFonts w:ascii="TimesNewRomanPSMT" w:hAnsi="TimesNewRomanPSMT" w:cs="TimesNewRomanPSMT"/>
          <w:szCs w:val="24"/>
        </w:rPr>
        <w:t xml:space="preserve">The study cohort includes patients </w:t>
      </w:r>
      <w:r>
        <w:rPr>
          <w:rFonts w:ascii="TimesNewRomanPSMT" w:hAnsi="TimesNewRomanPSMT" w:cs="TimesNewRomanPSMT"/>
          <w:szCs w:val="24"/>
        </w:rPr>
        <w:t xml:space="preserve">with </w:t>
      </w:r>
      <w:r w:rsidR="00C63465">
        <w:rPr>
          <w:rFonts w:ascii="TimesNewRomanPSMT" w:hAnsi="TimesNewRomanPSMT" w:cs="TimesNewRomanPSMT"/>
          <w:szCs w:val="24"/>
        </w:rPr>
        <w:t>a first</w:t>
      </w:r>
      <w:r>
        <w:rPr>
          <w:rFonts w:ascii="TimesNewRomanPSMT" w:hAnsi="TimesNewRomanPSMT" w:cs="TimesNewRomanPSMT"/>
          <w:szCs w:val="24"/>
        </w:rPr>
        <w:t xml:space="preserve"> diagnosis code </w:t>
      </w:r>
      <w:r w:rsidR="00DA327E">
        <w:rPr>
          <w:rFonts w:ascii="TimesNewRomanPSMT" w:hAnsi="TimesNewRomanPSMT" w:cs="TimesNewRomanPSMT"/>
          <w:szCs w:val="24"/>
        </w:rPr>
        <w:t xml:space="preserve">for T2D </w:t>
      </w:r>
      <w:r w:rsidR="00C63465">
        <w:rPr>
          <w:rFonts w:ascii="TimesNewRomanPSMT" w:hAnsi="TimesNewRomanPSMT" w:cs="TimesNewRomanPSMT"/>
          <w:szCs w:val="24"/>
        </w:rPr>
        <w:t>during the study period running between 20</w:t>
      </w:r>
      <w:r w:rsidR="00FF16CF">
        <w:rPr>
          <w:rFonts w:ascii="TimesNewRomanPSMT" w:hAnsi="TimesNewRomanPSMT" w:cs="TimesNewRomanPSMT"/>
          <w:szCs w:val="24"/>
        </w:rPr>
        <w:t>0</w:t>
      </w:r>
      <w:r w:rsidR="000F4E42">
        <w:rPr>
          <w:rFonts w:ascii="TimesNewRomanPSMT" w:hAnsi="TimesNewRomanPSMT" w:cs="TimesNewRomanPSMT"/>
          <w:szCs w:val="24"/>
        </w:rPr>
        <w:t>1</w:t>
      </w:r>
      <w:r w:rsidR="00FF16CF">
        <w:rPr>
          <w:rFonts w:ascii="TimesNewRomanPSMT" w:hAnsi="TimesNewRomanPSMT" w:cs="TimesNewRomanPSMT"/>
          <w:szCs w:val="24"/>
        </w:rPr>
        <w:t xml:space="preserve"> and 2019</w:t>
      </w:r>
      <w:r w:rsidR="00823E64">
        <w:rPr>
          <w:rFonts w:ascii="TimesNewRomanPSMT" w:hAnsi="TimesNewRomanPSMT" w:cs="TimesNewRomanPSMT"/>
          <w:szCs w:val="24"/>
        </w:rPr>
        <w:t>. A</w:t>
      </w:r>
      <w:r w:rsidR="00FF16CF">
        <w:rPr>
          <w:rFonts w:ascii="TimesNewRomanPSMT" w:hAnsi="TimesNewRomanPSMT" w:cs="TimesNewRomanPSMT"/>
          <w:szCs w:val="24"/>
        </w:rPr>
        <w:t xml:space="preserve">t least one year of </w:t>
      </w:r>
      <w:r w:rsidR="00823E64">
        <w:rPr>
          <w:rFonts w:ascii="TimesNewRomanPSMT" w:hAnsi="TimesNewRomanPSMT" w:cs="TimesNewRomanPSMT"/>
          <w:szCs w:val="24"/>
        </w:rPr>
        <w:t xml:space="preserve">database history should be available </w:t>
      </w:r>
      <w:r w:rsidR="00FF16CF">
        <w:rPr>
          <w:rFonts w:ascii="TimesNewRomanPSMT" w:hAnsi="TimesNewRomanPSMT" w:cs="TimesNewRomanPSMT"/>
          <w:szCs w:val="24"/>
        </w:rPr>
        <w:t xml:space="preserve">before </w:t>
      </w:r>
      <w:r w:rsidR="002E2252">
        <w:rPr>
          <w:rFonts w:ascii="TimesNewRomanPSMT" w:hAnsi="TimesNewRomanPSMT" w:cs="TimesNewRomanPSMT"/>
          <w:szCs w:val="24"/>
        </w:rPr>
        <w:t xml:space="preserve">the </w:t>
      </w:r>
      <w:r w:rsidR="00823E64">
        <w:rPr>
          <w:rFonts w:ascii="TimesNewRomanPSMT" w:hAnsi="TimesNewRomanPSMT" w:cs="TimesNewRomanPSMT"/>
          <w:szCs w:val="24"/>
        </w:rPr>
        <w:t xml:space="preserve">first T2D diagnosis code in the database, to reasonably assume that this was the first diagnosis of that patient, i.e. an incident (new) rather than prevalent (existing) T2D patient. The </w:t>
      </w:r>
      <w:r w:rsidR="002E2252">
        <w:rPr>
          <w:rFonts w:ascii="TimesNewRomanPSMT" w:hAnsi="TimesNewRomanPSMT" w:cs="TimesNewRomanPSMT"/>
          <w:szCs w:val="24"/>
        </w:rPr>
        <w:t xml:space="preserve">date of </w:t>
      </w:r>
      <w:r w:rsidR="00823E64">
        <w:rPr>
          <w:rFonts w:ascii="TimesNewRomanPSMT" w:hAnsi="TimesNewRomanPSMT" w:cs="TimesNewRomanPSMT"/>
          <w:szCs w:val="24"/>
        </w:rPr>
        <w:t xml:space="preserve">the first T2D </w:t>
      </w:r>
      <w:r w:rsidR="002E2252">
        <w:rPr>
          <w:rFonts w:ascii="TimesNewRomanPSMT" w:hAnsi="TimesNewRomanPSMT" w:cs="TimesNewRomanPSMT"/>
          <w:szCs w:val="24"/>
        </w:rPr>
        <w:t>diagnosis is considered the index date</w:t>
      </w:r>
      <w:r w:rsidRPr="00A66A99">
        <w:rPr>
          <w:rFonts w:ascii="TimesNewRomanPSMT" w:hAnsi="TimesNewRomanPSMT" w:cs="TimesNewRomanPSMT"/>
          <w:szCs w:val="24"/>
        </w:rPr>
        <w:t xml:space="preserve">. </w:t>
      </w:r>
      <w:r w:rsidR="0037731E">
        <w:rPr>
          <w:rFonts w:ascii="TimesNewRomanPSMT" w:hAnsi="TimesNewRomanPSMT" w:cs="TimesNewRomanPSMT"/>
          <w:szCs w:val="24"/>
        </w:rPr>
        <w:t xml:space="preserve">Due to the </w:t>
      </w:r>
      <w:r w:rsidR="00A62806">
        <w:rPr>
          <w:rFonts w:ascii="TimesNewRomanPSMT" w:hAnsi="TimesNewRomanPSMT" w:cs="TimesNewRomanPSMT"/>
          <w:szCs w:val="24"/>
        </w:rPr>
        <w:t>frequent monitoring expected in T2D patient populations, we believe one year will be sufficient to disentangle prevalent and incident T2D populations</w:t>
      </w:r>
      <w:r w:rsidR="009C69A0">
        <w:rPr>
          <w:rFonts w:ascii="TimesNewRomanPSMT" w:hAnsi="TimesNewRomanPSMT" w:cs="TimesNewRomanPSMT"/>
          <w:szCs w:val="24"/>
        </w:rPr>
        <w:t xml:space="preserve"> as e</w:t>
      </w:r>
      <w:r w:rsidR="00951385">
        <w:rPr>
          <w:rFonts w:ascii="TimesNewRomanPSMT" w:hAnsi="TimesNewRomanPSMT" w:cs="TimesNewRomanPSMT"/>
          <w:szCs w:val="24"/>
        </w:rPr>
        <w:t>xcluding patients with pre-existing complications</w:t>
      </w:r>
      <w:r w:rsidR="00191F46">
        <w:rPr>
          <w:rFonts w:ascii="TimesNewRomanPSMT" w:hAnsi="TimesNewRomanPSMT" w:cs="TimesNewRomanPSMT"/>
          <w:szCs w:val="24"/>
        </w:rPr>
        <w:t xml:space="preserve"> will help to correctly identify T2D onset in these cases</w:t>
      </w:r>
      <w:r w:rsidR="009C69A0">
        <w:rPr>
          <w:rFonts w:ascii="TimesNewRomanPSMT" w:hAnsi="TimesNewRomanPSMT" w:cs="TimesNewRomanPSMT"/>
          <w:szCs w:val="24"/>
        </w:rPr>
        <w:t xml:space="preserve">. </w:t>
      </w:r>
      <w:r w:rsidR="00352E49" w:rsidRPr="00352E49">
        <w:rPr>
          <w:rFonts w:ascii="TimesNewRomanPSMT" w:hAnsi="TimesNewRomanPSMT" w:cs="TimesNewRomanPSMT"/>
          <w:szCs w:val="24"/>
        </w:rPr>
        <w:t xml:space="preserve">Following the creation of this </w:t>
      </w:r>
      <w:r w:rsidR="00823E64">
        <w:rPr>
          <w:rFonts w:ascii="TimesNewRomanPSMT" w:hAnsi="TimesNewRomanPSMT" w:cs="TimesNewRomanPSMT"/>
          <w:szCs w:val="24"/>
        </w:rPr>
        <w:t xml:space="preserve">study </w:t>
      </w:r>
      <w:r w:rsidR="00352E49" w:rsidRPr="00352E49">
        <w:rPr>
          <w:rFonts w:ascii="TimesNewRomanPSMT" w:hAnsi="TimesNewRomanPSMT" w:cs="TimesNewRomanPSMT"/>
          <w:szCs w:val="24"/>
        </w:rPr>
        <w:t xml:space="preserve">cohort we </w:t>
      </w:r>
      <w:r w:rsidR="001A3869">
        <w:rPr>
          <w:rFonts w:ascii="TimesNewRomanPSMT" w:hAnsi="TimesNewRomanPSMT" w:cs="TimesNewRomanPSMT"/>
          <w:szCs w:val="24"/>
        </w:rPr>
        <w:t xml:space="preserve">will </w:t>
      </w:r>
      <w:r w:rsidR="00352E49" w:rsidRPr="00352E49">
        <w:rPr>
          <w:rFonts w:ascii="TimesNewRomanPSMT" w:hAnsi="TimesNewRomanPSMT" w:cs="TimesNewRomanPSMT"/>
          <w:szCs w:val="24"/>
        </w:rPr>
        <w:t xml:space="preserve">track the sequence of </w:t>
      </w:r>
      <w:r w:rsidR="00823E64">
        <w:rPr>
          <w:rFonts w:ascii="TimesNewRomanPSMT" w:hAnsi="TimesNewRomanPSMT" w:cs="TimesNewRomanPSMT"/>
          <w:szCs w:val="24"/>
        </w:rPr>
        <w:t xml:space="preserve">pre-specified </w:t>
      </w:r>
      <w:r w:rsidR="00352E49">
        <w:rPr>
          <w:rFonts w:ascii="TimesNewRomanPSMT" w:hAnsi="TimesNewRomanPSMT" w:cs="TimesNewRomanPSMT"/>
          <w:szCs w:val="24"/>
        </w:rPr>
        <w:t xml:space="preserve">complications occurring </w:t>
      </w:r>
      <w:r w:rsidR="00352E49" w:rsidRPr="00352E49">
        <w:rPr>
          <w:rFonts w:ascii="TimesNewRomanPSMT" w:hAnsi="TimesNewRomanPSMT" w:cs="TimesNewRomanPSMT"/>
          <w:szCs w:val="24"/>
        </w:rPr>
        <w:t>during their time in the observation period</w:t>
      </w:r>
      <w:r w:rsidR="00DD58B7">
        <w:rPr>
          <w:rFonts w:ascii="TimesNewRomanPSMT" w:hAnsi="TimesNewRomanPSMT" w:cs="TimesNewRomanPSMT"/>
          <w:szCs w:val="24"/>
        </w:rPr>
        <w:t xml:space="preserve">. </w:t>
      </w:r>
      <w:r w:rsidR="00352E49" w:rsidRPr="00352E49">
        <w:rPr>
          <w:rFonts w:ascii="TimesNewRomanPSMT" w:hAnsi="TimesNewRomanPSMT" w:cs="TimesNewRomanPSMT"/>
          <w:szCs w:val="24"/>
        </w:rPr>
        <w:t xml:space="preserve">The sequences </w:t>
      </w:r>
      <w:r w:rsidR="00D53C40">
        <w:rPr>
          <w:rFonts w:ascii="TimesNewRomanPSMT" w:hAnsi="TimesNewRomanPSMT" w:cs="TimesNewRomanPSMT"/>
          <w:szCs w:val="24"/>
        </w:rPr>
        <w:t xml:space="preserve">will </w:t>
      </w:r>
      <w:r w:rsidR="00352E49" w:rsidRPr="00352E49">
        <w:rPr>
          <w:rFonts w:ascii="TimesNewRomanPSMT" w:hAnsi="TimesNewRomanPSMT" w:cs="TimesNewRomanPSMT"/>
          <w:szCs w:val="24"/>
        </w:rPr>
        <w:lastRenderedPageBreak/>
        <w:t>include</w:t>
      </w:r>
      <w:r w:rsidR="00D53C40">
        <w:rPr>
          <w:rFonts w:ascii="TimesNewRomanPSMT" w:hAnsi="TimesNewRomanPSMT" w:cs="TimesNewRomanPSMT"/>
          <w:szCs w:val="24"/>
        </w:rPr>
        <w:t xml:space="preserve"> the</w:t>
      </w:r>
      <w:r w:rsidR="00352E49" w:rsidRPr="00352E49">
        <w:rPr>
          <w:rFonts w:ascii="TimesNewRomanPSMT" w:hAnsi="TimesNewRomanPSMT" w:cs="TimesNewRomanPSMT"/>
          <w:szCs w:val="24"/>
        </w:rPr>
        <w:t xml:space="preserve"> </w:t>
      </w:r>
      <w:r w:rsidR="00B20CB6">
        <w:rPr>
          <w:rFonts w:ascii="TimesNewRomanPSMT" w:hAnsi="TimesNewRomanPSMT" w:cs="TimesNewRomanPSMT"/>
          <w:szCs w:val="24"/>
        </w:rPr>
        <w:t>occurrence of any of the listed complications</w:t>
      </w:r>
      <w:r w:rsidR="00352E49" w:rsidRPr="00352E49">
        <w:rPr>
          <w:rFonts w:ascii="TimesNewRomanPSMT" w:hAnsi="TimesNewRomanPSMT" w:cs="TimesNewRomanPSMT"/>
          <w:szCs w:val="24"/>
        </w:rPr>
        <w:t>. A graphical depiction of the event flow</w:t>
      </w:r>
      <w:r w:rsidR="009425B4">
        <w:rPr>
          <w:rFonts w:ascii="TimesNewRomanPSMT" w:hAnsi="TimesNewRomanPSMT" w:cs="TimesNewRomanPSMT"/>
          <w:szCs w:val="24"/>
        </w:rPr>
        <w:t xml:space="preserve"> for a given individual</w:t>
      </w:r>
      <w:r w:rsidR="00352E49" w:rsidRPr="00352E49">
        <w:rPr>
          <w:rFonts w:ascii="TimesNewRomanPSMT" w:hAnsi="TimesNewRomanPSMT" w:cs="TimesNewRomanPSMT"/>
          <w:szCs w:val="24"/>
        </w:rPr>
        <w:t xml:space="preserve"> is characterized in </w:t>
      </w:r>
      <w:r w:rsidR="001B77DC" w:rsidRPr="001B77DC">
        <w:rPr>
          <w:rFonts w:ascii="TimesNewRomanPSMT" w:hAnsi="TimesNewRomanPSMT" w:cs="TimesNewRomanPSMT"/>
          <w:b/>
          <w:szCs w:val="24"/>
        </w:rPr>
        <w:fldChar w:fldCharType="begin"/>
      </w:r>
      <w:r w:rsidR="001B77DC" w:rsidRPr="001B77DC">
        <w:rPr>
          <w:rFonts w:ascii="TimesNewRomanPSMT" w:hAnsi="TimesNewRomanPSMT" w:cs="TimesNewRomanPSMT"/>
          <w:b/>
          <w:szCs w:val="24"/>
        </w:rPr>
        <w:instrText xml:space="preserve"> REF _Ref35464636 \h </w:instrText>
      </w:r>
      <w:r w:rsidR="001B77DC">
        <w:rPr>
          <w:rFonts w:ascii="TimesNewRomanPSMT" w:hAnsi="TimesNewRomanPSMT" w:cs="TimesNewRomanPSMT"/>
          <w:b/>
          <w:szCs w:val="24"/>
        </w:rPr>
        <w:instrText xml:space="preserve"> \* MERGEFORMAT </w:instrText>
      </w:r>
      <w:r w:rsidR="001B77DC" w:rsidRPr="001B77DC">
        <w:rPr>
          <w:rFonts w:ascii="TimesNewRomanPSMT" w:hAnsi="TimesNewRomanPSMT" w:cs="TimesNewRomanPSMT"/>
          <w:b/>
          <w:szCs w:val="24"/>
        </w:rPr>
      </w:r>
      <w:r w:rsidR="001B77DC" w:rsidRPr="001B77DC">
        <w:rPr>
          <w:rFonts w:ascii="TimesNewRomanPSMT" w:hAnsi="TimesNewRomanPSMT" w:cs="TimesNewRomanPSMT"/>
          <w:b/>
          <w:szCs w:val="24"/>
        </w:rPr>
        <w:fldChar w:fldCharType="separate"/>
      </w:r>
      <w:r w:rsidR="001B77DC" w:rsidRPr="001B77DC">
        <w:rPr>
          <w:rFonts w:ascii="TimesNewRomanPSMT" w:hAnsi="TimesNewRomanPSMT" w:cs="TimesNewRomanPSMT"/>
          <w:szCs w:val="24"/>
        </w:rPr>
        <w:t>Figure</w:t>
      </w:r>
      <w:r w:rsidR="001B77DC" w:rsidRPr="001B77DC">
        <w:rPr>
          <w:rFonts w:ascii="TimesNewRomanPSMT" w:hAnsi="TimesNewRomanPSMT" w:cs="TimesNewRomanPSMT"/>
          <w:b/>
          <w:szCs w:val="24"/>
        </w:rPr>
        <w:t xml:space="preserve"> </w:t>
      </w:r>
      <w:r w:rsidR="001B77DC" w:rsidRPr="001B77DC">
        <w:rPr>
          <w:noProof/>
          <w:szCs w:val="24"/>
        </w:rPr>
        <w:t>1</w:t>
      </w:r>
      <w:r w:rsidR="001B77DC" w:rsidRPr="001B77DC">
        <w:rPr>
          <w:rFonts w:ascii="TimesNewRomanPSMT" w:hAnsi="TimesNewRomanPSMT" w:cs="TimesNewRomanPSMT"/>
          <w:b/>
          <w:szCs w:val="24"/>
        </w:rPr>
        <w:fldChar w:fldCharType="end"/>
      </w:r>
      <w:r w:rsidR="00716479">
        <w:rPr>
          <w:rFonts w:ascii="TimesNewRomanPSMT" w:hAnsi="TimesNewRomanPSMT" w:cs="TimesNewRomanPSMT"/>
          <w:szCs w:val="24"/>
        </w:rPr>
        <w:t>:</w:t>
      </w:r>
    </w:p>
    <w:p w14:paraId="3D52F26F" w14:textId="77777777" w:rsidR="00D6797F" w:rsidRDefault="00D6797F" w:rsidP="001B77DC">
      <w:pPr>
        <w:autoSpaceDE w:val="0"/>
        <w:autoSpaceDN w:val="0"/>
        <w:adjustRightInd w:val="0"/>
        <w:spacing w:line="360" w:lineRule="auto"/>
        <w:rPr>
          <w:rFonts w:ascii="TimesNewRomanPSMT" w:hAnsi="TimesNewRomanPSMT" w:cs="TimesNewRomanPSMT"/>
          <w:szCs w:val="24"/>
        </w:rPr>
      </w:pPr>
    </w:p>
    <w:p w14:paraId="452C6DEE" w14:textId="5B3870A5" w:rsidR="00716479" w:rsidRPr="001B77DC" w:rsidRDefault="00862067" w:rsidP="00352E49">
      <w:pPr>
        <w:autoSpaceDE w:val="0"/>
        <w:autoSpaceDN w:val="0"/>
        <w:adjustRightInd w:val="0"/>
        <w:rPr>
          <w:rFonts w:ascii="TimesNewRomanPSMT" w:hAnsi="TimesNewRomanPSMT" w:cs="TimesNewRomanPSMT"/>
          <w:b/>
          <w:szCs w:val="24"/>
        </w:rPr>
      </w:pPr>
      <w:bookmarkStart w:id="97" w:name="_Ref35464636"/>
      <w:r>
        <w:rPr>
          <w:rFonts w:ascii="TimesNewRomanPSMT" w:hAnsi="TimesNewRomanPSMT" w:cs="TimesNewRomanPSMT"/>
          <w:b/>
          <w:szCs w:val="24"/>
        </w:rPr>
        <w:t>F</w:t>
      </w:r>
      <w:r w:rsidR="001B77DC" w:rsidRPr="001B77DC">
        <w:rPr>
          <w:rFonts w:ascii="TimesNewRomanPSMT" w:hAnsi="TimesNewRomanPSMT" w:cs="TimesNewRomanPSMT"/>
          <w:b/>
          <w:szCs w:val="24"/>
        </w:rPr>
        <w:t xml:space="preserve">igure </w:t>
      </w:r>
      <w:r w:rsidR="001B77DC" w:rsidRPr="001B77DC">
        <w:rPr>
          <w:b/>
          <w:szCs w:val="24"/>
        </w:rPr>
        <w:fldChar w:fldCharType="begin"/>
      </w:r>
      <w:r w:rsidR="001B77DC" w:rsidRPr="001B77DC">
        <w:rPr>
          <w:b/>
          <w:szCs w:val="24"/>
        </w:rPr>
        <w:instrText xml:space="preserve"> SEQ Figure \* ARABIC </w:instrText>
      </w:r>
      <w:r w:rsidR="001B77DC" w:rsidRPr="001B77DC">
        <w:rPr>
          <w:b/>
          <w:szCs w:val="24"/>
        </w:rPr>
        <w:fldChar w:fldCharType="separate"/>
      </w:r>
      <w:r w:rsidR="001B77DC" w:rsidRPr="001B77DC">
        <w:rPr>
          <w:b/>
          <w:noProof/>
          <w:szCs w:val="24"/>
        </w:rPr>
        <w:t>1</w:t>
      </w:r>
      <w:r w:rsidR="001B77DC" w:rsidRPr="001B77DC">
        <w:rPr>
          <w:b/>
          <w:szCs w:val="24"/>
        </w:rPr>
        <w:fldChar w:fldCharType="end"/>
      </w:r>
      <w:bookmarkEnd w:id="97"/>
      <w:r w:rsidR="001B77DC">
        <w:rPr>
          <w:b/>
          <w:szCs w:val="24"/>
        </w:rPr>
        <w:t>: Event Flow</w:t>
      </w:r>
    </w:p>
    <w:p w14:paraId="69BD94A9" w14:textId="12CF61BA" w:rsidR="00716479" w:rsidRDefault="008E569E" w:rsidP="00352E49">
      <w:pPr>
        <w:autoSpaceDE w:val="0"/>
        <w:autoSpaceDN w:val="0"/>
        <w:adjustRightInd w:val="0"/>
        <w:rPr>
          <w:rFonts w:ascii="TimesNewRomanPSMT" w:hAnsi="TimesNewRomanPSMT" w:cs="TimesNewRomanPSMT"/>
          <w:szCs w:val="24"/>
        </w:rPr>
      </w:pPr>
      <w:r>
        <w:rPr>
          <w:rFonts w:ascii="TimesNewRomanPSMT" w:hAnsi="TimesNewRomanPSMT" w:cs="TimesNewRomanPSMT"/>
          <w:noProof/>
          <w:szCs w:val="24"/>
        </w:rPr>
        <mc:AlternateContent>
          <mc:Choice Requires="wpg">
            <w:drawing>
              <wp:anchor distT="0" distB="0" distL="114300" distR="114300" simplePos="0" relativeHeight="251658752" behindDoc="0" locked="0" layoutInCell="1" allowOverlap="1" wp14:anchorId="38E4CA81" wp14:editId="01CF9070">
                <wp:simplePos x="0" y="0"/>
                <wp:positionH relativeFrom="column">
                  <wp:posOffset>-11430</wp:posOffset>
                </wp:positionH>
                <wp:positionV relativeFrom="paragraph">
                  <wp:posOffset>133985</wp:posOffset>
                </wp:positionV>
                <wp:extent cx="5687060" cy="1546860"/>
                <wp:effectExtent l="38100" t="0" r="8890" b="15240"/>
                <wp:wrapSquare wrapText="bothSides"/>
                <wp:docPr id="3" name="Group 3"/>
                <wp:cNvGraphicFramePr/>
                <a:graphic xmlns:a="http://schemas.openxmlformats.org/drawingml/2006/main">
                  <a:graphicData uri="http://schemas.microsoft.com/office/word/2010/wordprocessingGroup">
                    <wpg:wgp>
                      <wpg:cNvGrpSpPr/>
                      <wpg:grpSpPr>
                        <a:xfrm>
                          <a:off x="0" y="0"/>
                          <a:ext cx="5687060" cy="1546860"/>
                          <a:chOff x="0" y="0"/>
                          <a:chExt cx="5687060" cy="1546860"/>
                        </a:xfrm>
                      </wpg:grpSpPr>
                      <wpg:grpSp>
                        <wpg:cNvPr id="19" name="Group 19"/>
                        <wpg:cNvGrpSpPr/>
                        <wpg:grpSpPr>
                          <a:xfrm>
                            <a:off x="137160" y="0"/>
                            <a:ext cx="5549900" cy="534670"/>
                            <a:chOff x="0" y="0"/>
                            <a:chExt cx="5549900" cy="534670"/>
                          </a:xfrm>
                        </wpg:grpSpPr>
                        <wpg:grpSp>
                          <wpg:cNvPr id="20" name="Group 20"/>
                          <wpg:cNvGrpSpPr/>
                          <wpg:grpSpPr>
                            <a:xfrm>
                              <a:off x="0" y="0"/>
                              <a:ext cx="5549900" cy="534670"/>
                              <a:chOff x="0" y="0"/>
                              <a:chExt cx="5549900" cy="534670"/>
                            </a:xfrm>
                          </wpg:grpSpPr>
                          <wps:wsp>
                            <wps:cNvPr id="21" name="Text Box 2"/>
                            <wps:cNvSpPr txBox="1">
                              <a:spLocks noChangeArrowheads="1"/>
                            </wps:cNvSpPr>
                            <wps:spPr bwMode="auto">
                              <a:xfrm>
                                <a:off x="0" y="259080"/>
                                <a:ext cx="558800" cy="275590"/>
                              </a:xfrm>
                              <a:prstGeom prst="rect">
                                <a:avLst/>
                              </a:prstGeom>
                              <a:solidFill>
                                <a:srgbClr val="FFFFFF"/>
                              </a:solidFill>
                              <a:ln w="9525">
                                <a:noFill/>
                                <a:miter lim="800000"/>
                                <a:headEnd/>
                                <a:tailEnd/>
                              </a:ln>
                            </wps:spPr>
                            <wps:txbx>
                              <w:txbxContent>
                                <w:p w14:paraId="42E6AA9D" w14:textId="77777777" w:rsidR="002F008B" w:rsidRDefault="002F008B" w:rsidP="00B406BF">
                                  <w:r>
                                    <w:t>2001</w:t>
                                  </w:r>
                                </w:p>
                              </w:txbxContent>
                            </wps:txbx>
                            <wps:bodyPr rot="0" vert="horz" wrap="square" lIns="91440" tIns="45720" rIns="91440" bIns="45720" anchor="t" anchorCtr="0">
                              <a:spAutoFit/>
                            </wps:bodyPr>
                          </wps:wsp>
                          <wps:wsp>
                            <wps:cNvPr id="22" name="Text Box 2"/>
                            <wps:cNvSpPr txBox="1">
                              <a:spLocks noChangeArrowheads="1"/>
                            </wps:cNvSpPr>
                            <wps:spPr bwMode="auto">
                              <a:xfrm>
                                <a:off x="4991100" y="243840"/>
                                <a:ext cx="558800" cy="275590"/>
                              </a:xfrm>
                              <a:prstGeom prst="rect">
                                <a:avLst/>
                              </a:prstGeom>
                              <a:solidFill>
                                <a:srgbClr val="FFFFFF"/>
                              </a:solidFill>
                              <a:ln w="9525">
                                <a:noFill/>
                                <a:miter lim="800000"/>
                                <a:headEnd/>
                                <a:tailEnd/>
                              </a:ln>
                            </wps:spPr>
                            <wps:txbx>
                              <w:txbxContent>
                                <w:p w14:paraId="262C26FF" w14:textId="77777777" w:rsidR="002F008B" w:rsidRDefault="002F008B" w:rsidP="00B406BF">
                                  <w:r>
                                    <w:t>2019</w:t>
                                  </w:r>
                                </w:p>
                              </w:txbxContent>
                            </wps:txbx>
                            <wps:bodyPr rot="0" vert="horz" wrap="square" lIns="91440" tIns="45720" rIns="91440" bIns="45720" anchor="t" anchorCtr="0">
                              <a:spAutoFit/>
                            </wps:bodyPr>
                          </wps:wsp>
                          <wpg:grpSp>
                            <wpg:cNvPr id="23" name="Group 23"/>
                            <wpg:cNvGrpSpPr/>
                            <wpg:grpSpPr>
                              <a:xfrm>
                                <a:off x="38100" y="0"/>
                                <a:ext cx="5251450" cy="396240"/>
                                <a:chOff x="0" y="0"/>
                                <a:chExt cx="5251450" cy="396240"/>
                              </a:xfrm>
                            </wpg:grpSpPr>
                            <wps:wsp>
                              <wps:cNvPr id="24" name="Straight Arrow Connector 24"/>
                              <wps:cNvCnPr/>
                              <wps:spPr>
                                <a:xfrm>
                                  <a:off x="0" y="205740"/>
                                  <a:ext cx="52514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Arrow: Down 25"/>
                              <wps:cNvSpPr/>
                              <wps:spPr>
                                <a:xfrm>
                                  <a:off x="419100" y="15240"/>
                                  <a:ext cx="203200" cy="158750"/>
                                </a:xfrm>
                                <a:prstGeom prst="downArrow">
                                  <a:avLst/>
                                </a:prstGeom>
                                <a:solidFill>
                                  <a:schemeClr val="accent2"/>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0D5F0" w14:textId="77777777" w:rsidR="002F008B" w:rsidRPr="00BF6CC0" w:rsidRDefault="002F008B" w:rsidP="00B406BF">
                                    <w:pP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Down 26"/>
                              <wps:cNvSpPr/>
                              <wps:spPr>
                                <a:xfrm>
                                  <a:off x="1162050" y="15240"/>
                                  <a:ext cx="190500"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rrow: Down 27"/>
                              <wps:cNvSpPr/>
                              <wps:spPr>
                                <a:xfrm>
                                  <a:off x="2907030" y="7620"/>
                                  <a:ext cx="190500"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2465070" y="0"/>
                                  <a:ext cx="190500"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Arrow: Down 29"/>
                              <wps:cNvSpPr/>
                              <wps:spPr>
                                <a:xfrm>
                                  <a:off x="4278630" y="0"/>
                                  <a:ext cx="190500"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156210" y="15240"/>
                                  <a:ext cx="190500"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a:off x="525780" y="396240"/>
                                  <a:ext cx="40703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s:wsp>
                          <wps:cNvPr id="289" name="Straight Connector 289"/>
                          <wps:cNvCnPr/>
                          <wps:spPr>
                            <a:xfrm flipV="1">
                              <a:off x="563880" y="198120"/>
                              <a:ext cx="0" cy="203200"/>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cNvPr id="290" name="Group 290"/>
                        <wpg:cNvGrpSpPr/>
                        <wpg:grpSpPr>
                          <a:xfrm>
                            <a:off x="0" y="670560"/>
                            <a:ext cx="2156460" cy="221615"/>
                            <a:chOff x="0" y="0"/>
                            <a:chExt cx="2180720" cy="266700"/>
                          </a:xfrm>
                        </wpg:grpSpPr>
                        <wps:wsp>
                          <wps:cNvPr id="291" name="Text Box 2"/>
                          <wps:cNvSpPr txBox="1">
                            <a:spLocks noChangeArrowheads="1"/>
                          </wps:cNvSpPr>
                          <wps:spPr bwMode="auto">
                            <a:xfrm>
                              <a:off x="297180" y="0"/>
                              <a:ext cx="1883540" cy="266700"/>
                            </a:xfrm>
                            <a:prstGeom prst="rect">
                              <a:avLst/>
                            </a:prstGeom>
                            <a:solidFill>
                              <a:srgbClr val="FFFFFF"/>
                            </a:solidFill>
                            <a:ln w="9525">
                              <a:solidFill>
                                <a:srgbClr val="000000"/>
                              </a:solidFill>
                              <a:miter lim="800000"/>
                              <a:headEnd/>
                              <a:tailEnd/>
                            </a:ln>
                          </wps:spPr>
                          <wps:txbx>
                            <w:txbxContent>
                              <w:p w14:paraId="53FDCED3" w14:textId="77777777" w:rsidR="002F008B" w:rsidRPr="0028270E" w:rsidRDefault="002F008B" w:rsidP="0028270E">
                                <w:pPr>
                                  <w:rPr>
                                    <w:sz w:val="20"/>
                                  </w:rPr>
                                </w:pPr>
                                <w:r w:rsidRPr="0028270E">
                                  <w:rPr>
                                    <w:sz w:val="20"/>
                                  </w:rPr>
                                  <w:t>Index event: 1st T2D diagnosis</w:t>
                                </w:r>
                              </w:p>
                            </w:txbxContent>
                          </wps:txbx>
                          <wps:bodyPr rot="0" vert="horz" wrap="square" lIns="91440" tIns="45720" rIns="91440" bIns="45720" anchor="t" anchorCtr="0">
                            <a:noAutofit/>
                          </wps:bodyPr>
                        </wps:wsp>
                        <wps:wsp>
                          <wps:cNvPr id="292" name="Arrow: Down 292"/>
                          <wps:cNvSpPr/>
                          <wps:spPr>
                            <a:xfrm>
                              <a:off x="0" y="45720"/>
                              <a:ext cx="203200" cy="158750"/>
                            </a:xfrm>
                            <a:prstGeom prst="downArrow">
                              <a:avLst/>
                            </a:prstGeom>
                            <a:solidFill>
                              <a:schemeClr val="accent2"/>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5EA69" w14:textId="77777777" w:rsidR="002F008B" w:rsidRPr="00BF6CC0" w:rsidRDefault="002F008B" w:rsidP="0028270E">
                                <w:pP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3" name="Group 293"/>
                        <wpg:cNvGrpSpPr/>
                        <wpg:grpSpPr>
                          <a:xfrm>
                            <a:off x="3810" y="967740"/>
                            <a:ext cx="5574031" cy="266700"/>
                            <a:chOff x="0" y="0"/>
                            <a:chExt cx="5495444" cy="292100"/>
                          </a:xfrm>
                        </wpg:grpSpPr>
                        <wps:wsp>
                          <wps:cNvPr id="294" name="Arrow: Down 294"/>
                          <wps:cNvSpPr/>
                          <wps:spPr>
                            <a:xfrm>
                              <a:off x="0" y="60960"/>
                              <a:ext cx="190500"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noChangeArrowheads="1"/>
                          </wps:cNvSpPr>
                          <wps:spPr bwMode="auto">
                            <a:xfrm>
                              <a:off x="285750" y="0"/>
                              <a:ext cx="5209694" cy="292100"/>
                            </a:xfrm>
                            <a:prstGeom prst="rect">
                              <a:avLst/>
                            </a:prstGeom>
                            <a:solidFill>
                              <a:srgbClr val="FFFFFF"/>
                            </a:solidFill>
                            <a:ln w="9525">
                              <a:solidFill>
                                <a:srgbClr val="000000"/>
                              </a:solidFill>
                              <a:miter lim="800000"/>
                              <a:headEnd/>
                              <a:tailEnd/>
                            </a:ln>
                          </wps:spPr>
                          <wps:txbx>
                            <w:txbxContent>
                              <w:p w14:paraId="7BBA88FC" w14:textId="77777777" w:rsidR="002F008B" w:rsidRPr="00DE3379" w:rsidRDefault="002F008B" w:rsidP="00DE3379">
                                <w:pPr>
                                  <w:rPr>
                                    <w:sz w:val="20"/>
                                  </w:rPr>
                                </w:pPr>
                                <w:r w:rsidRPr="00DE3379">
                                  <w:rPr>
                                    <w:sz w:val="20"/>
                                  </w:rPr>
                                  <w:t xml:space="preserve">First diagnosis of </w:t>
                                </w:r>
                                <w:r w:rsidRPr="00DE3379">
                                  <w:rPr>
                                    <w:sz w:val="20"/>
                                    <w:szCs w:val="24"/>
                                  </w:rPr>
                                  <w:t>CKD, DR, DNeu, CVD, HF or CeVD (any of these can occur prior to T2D)</w:t>
                                </w:r>
                              </w:p>
                            </w:txbxContent>
                          </wps:txbx>
                          <wps:bodyPr rot="0" vert="horz" wrap="square" lIns="91440" tIns="45720" rIns="91440" bIns="45720" anchor="t" anchorCtr="0">
                            <a:noAutofit/>
                          </wps:bodyPr>
                        </wps:wsp>
                      </wpg:grpSp>
                      <wpg:grpSp>
                        <wpg:cNvPr id="299" name="Group 299"/>
                        <wpg:cNvGrpSpPr/>
                        <wpg:grpSpPr>
                          <a:xfrm>
                            <a:off x="7620" y="1295400"/>
                            <a:ext cx="1676400" cy="251460"/>
                            <a:chOff x="0" y="-284430"/>
                            <a:chExt cx="1636101" cy="247014"/>
                          </a:xfrm>
                        </wpg:grpSpPr>
                        <wps:wsp>
                          <wps:cNvPr id="300" name="Text Box 2"/>
                          <wps:cNvSpPr txBox="1">
                            <a:spLocks noChangeArrowheads="1"/>
                          </wps:cNvSpPr>
                          <wps:spPr bwMode="auto">
                            <a:xfrm>
                              <a:off x="281830" y="-284430"/>
                              <a:ext cx="1354271" cy="247014"/>
                            </a:xfrm>
                            <a:prstGeom prst="rect">
                              <a:avLst/>
                            </a:prstGeom>
                            <a:solidFill>
                              <a:srgbClr val="FFFFFF"/>
                            </a:solidFill>
                            <a:ln w="9525">
                              <a:solidFill>
                                <a:srgbClr val="000000"/>
                              </a:solidFill>
                              <a:miter lim="800000"/>
                              <a:headEnd/>
                              <a:tailEnd/>
                            </a:ln>
                          </wps:spPr>
                          <wps:txbx>
                            <w:txbxContent>
                              <w:p w14:paraId="2D0B37E1" w14:textId="77777777" w:rsidR="002F008B" w:rsidRPr="003E53CD" w:rsidRDefault="002F008B" w:rsidP="003E53CD">
                                <w:pPr>
                                  <w:rPr>
                                    <w:sz w:val="20"/>
                                  </w:rPr>
                                </w:pPr>
                                <w:r w:rsidRPr="003E53CD">
                                  <w:rPr>
                                    <w:sz w:val="20"/>
                                  </w:rPr>
                                  <w:t>Follow-up period</w:t>
                                </w:r>
                              </w:p>
                            </w:txbxContent>
                          </wps:txbx>
                          <wps:bodyPr rot="0" vert="horz" wrap="square" lIns="91440" tIns="45720" rIns="91440" bIns="45720" anchor="t" anchorCtr="0">
                            <a:noAutofit/>
                          </wps:bodyPr>
                        </wps:wsp>
                        <wps:wsp>
                          <wps:cNvPr id="301" name="Straight Connector 301"/>
                          <wps:cNvCnPr/>
                          <wps:spPr>
                            <a:xfrm flipV="1">
                              <a:off x="0" y="-154895"/>
                              <a:ext cx="19812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g:wgp>
                  </a:graphicData>
                </a:graphic>
                <wp14:sizeRelV relativeFrom="margin">
                  <wp14:pctHeight>0</wp14:pctHeight>
                </wp14:sizeRelV>
              </wp:anchor>
            </w:drawing>
          </mc:Choice>
          <mc:Fallback>
            <w:pict>
              <v:group w14:anchorId="38E4CA81" id="Group 3" o:spid="_x0000_s1026" style="position:absolute;margin-left:-.9pt;margin-top:10.55pt;width:447.8pt;height:121.8pt;z-index:251658752;mso-height-relative:margin" coordsize="56870,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">
                <v:group id="Group 19" o:spid="_x0000_s1027" style="position:absolute;left:1371;width:55499;height:5346" coordsize="55499,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28" style="position:absolute;width:55499;height:5346" coordsize="55499,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202" coordsize="21600,21600" o:spt="202" path="m,l,21600r21600,l21600,xe">
                      <v:stroke joinstyle="miter"/>
                      <v:path gradientshapeok="t" o:connecttype="rect"/>
                    </v:shapetype>
                    <v:shape id="Text Box 2" o:spid="_x0000_s1029" type="#_x0000_t202" style="position:absolute;top:2590;width:558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" stroked="f">
                      <v:textbox style="mso-fit-shape-to-text:t">
                        <w:txbxContent>
                          <w:p w14:paraId="42E6AA9D" w14:textId="77777777" w:rsidR="002F008B" w:rsidRDefault="002F008B" w:rsidP="00B406BF">
                            <w:r>
                              <w:t>2001</w:t>
                            </w:r>
                          </w:p>
                        </w:txbxContent>
                      </v:textbox>
                    </v:shape>
                    <v:shape id="Text Box 2" o:spid="_x0000_s1030" type="#_x0000_t202" style="position:absolute;left:49911;top:2438;width:558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" stroked="f">
                      <v:textbox style="mso-fit-shape-to-text:t">
                        <w:txbxContent>
                          <w:p w14:paraId="262C26FF" w14:textId="77777777" w:rsidR="002F008B" w:rsidRDefault="002F008B" w:rsidP="00B406BF">
                            <w:r>
                              <w:t>2019</w:t>
                            </w:r>
                          </w:p>
                        </w:txbxContent>
                      </v:textbox>
                    </v:shape>
                    <v:group id="Group 23" o:spid="_x0000_s1031" style="position:absolute;left:381;width:52514;height:3962" coordsize="52514,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4" o:spid="_x0000_s1032" type="#_x0000_t32" style="position:absolute;top:2057;width:5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" strokecolor="#4579b8 [3044]">
                        <v:stroke startarrow="block"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33" type="#_x0000_t67" style="position:absolute;left:4191;top:152;width:2032;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" adj="10800" fillcolor="#c0504d [3205]" strokecolor="#c00000" strokeweight="2pt">
                        <v:textbox>
                          <w:txbxContent>
                            <w:p w14:paraId="06E0D5F0" w14:textId="77777777" w:rsidR="002F008B" w:rsidRPr="00BF6CC0" w:rsidRDefault="002F008B" w:rsidP="00B406BF">
                              <w:pPr>
                                <w:rPr>
                                  <w:lang w:val="es-ES_tradnl"/>
                                </w:rPr>
                              </w:pPr>
                            </w:p>
                          </w:txbxContent>
                        </v:textbox>
                      </v:shape>
                      <v:shape id="Arrow: Down 26" o:spid="_x0000_s1034" type="#_x0000_t67" style="position:absolute;left:11620;top:152;width:190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" adj="10800" fillcolor="#4f81bd [3204]" strokecolor="#243f60 [1604]" strokeweight="2pt"/>
                      <v:shape id="Arrow: Down 27" o:spid="_x0000_s1035" type="#_x0000_t67" style="position:absolute;left:29070;top:76;width:190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" adj="10800" fillcolor="#4f81bd [3204]" strokecolor="#243f60 [1604]" strokeweight="2pt"/>
                      <v:shape id="Arrow: Down 28" o:spid="_x0000_s1036" type="#_x0000_t67" style="position:absolute;left:24650;width:190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" adj="10800" fillcolor="#4f81bd [3204]" strokecolor="#243f60 [1604]" strokeweight="2pt"/>
                      <v:shape id="Arrow: Down 29" o:spid="_x0000_s1037" type="#_x0000_t67" style="position:absolute;left:42786;width:190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" adj="10800" fillcolor="#4f81bd [3204]" strokecolor="#243f60 [1604]" strokeweight="2pt"/>
                      <v:shape id="Arrow: Down 30" o:spid="_x0000_s1038" type="#_x0000_t67" style="position:absolute;left:1562;top:152;width:190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" adj="10800" fillcolor="#4f81bd [3204]" strokecolor="#243f60 [1604]" strokeweight="2pt"/>
                      <v:shape id="Straight Arrow Connector 288" o:spid="_x0000_s1039" type="#_x0000_t32" style="position:absolute;left:5257;top:3962;width:407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" strokecolor="#bc4542 [3045]">
                        <v:stroke endarrow="block"/>
                      </v:shape>
                    </v:group>
                  </v:group>
                  <v:line id="Straight Connector 289" o:spid="_x0000_s1040" style="position:absolute;flip:y;visibility:visible;mso-wrap-style:square" from="5638,1981" to="5638,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" strokecolor="#bc4542 [3045]"/>
                </v:group>
                <v:group id="Group 290" o:spid="_x0000_s1041" style="position:absolute;top:6705;width:21564;height:2216" coordsize="218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2" o:spid="_x0000_s1042" type="#_x0000_t202" style="position:absolute;left:2971;width:188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">
                    <v:textbox>
                      <w:txbxContent>
                        <w:p w14:paraId="53FDCED3" w14:textId="77777777" w:rsidR="002F008B" w:rsidRPr="0028270E" w:rsidRDefault="002F008B" w:rsidP="0028270E">
                          <w:pPr>
                            <w:rPr>
                              <w:sz w:val="20"/>
                            </w:rPr>
                          </w:pPr>
                          <w:r w:rsidRPr="0028270E">
                            <w:rPr>
                              <w:sz w:val="20"/>
                            </w:rPr>
                            <w:t>Index event: 1st T2D diagnosis</w:t>
                          </w:r>
                        </w:p>
                      </w:txbxContent>
                    </v:textbox>
                  </v:shape>
                  <v:shape id="Arrow: Down 292" o:spid="_x0000_s1043" type="#_x0000_t67" style="position:absolute;top:457;width:2032;height:1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" adj="10800" fillcolor="#c0504d [3205]" strokecolor="#c00000" strokeweight="2pt">
                    <v:textbox>
                      <w:txbxContent>
                        <w:p w14:paraId="1C25EA69" w14:textId="77777777" w:rsidR="002F008B" w:rsidRPr="00BF6CC0" w:rsidRDefault="002F008B" w:rsidP="0028270E">
                          <w:pPr>
                            <w:rPr>
                              <w:lang w:val="es-ES_tradnl"/>
                            </w:rPr>
                          </w:pPr>
                        </w:p>
                      </w:txbxContent>
                    </v:textbox>
                  </v:shape>
                </v:group>
                <v:group id="Group 293" o:spid="_x0000_s1044" style="position:absolute;left:38;top:9677;width:55740;height:2667" coordsize="54954,2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Arrow: Down 294" o:spid="_x0000_s1045" type="#_x0000_t67" style="position:absolute;top:609;width:190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" adj="10800" fillcolor="#4f81bd [3204]" strokecolor="#243f60 [1604]" strokeweight="2pt"/>
                  <v:shape id="Text Box 2" o:spid="_x0000_s1046" type="#_x0000_t202" style="position:absolute;left:2857;width:5209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tF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kCH9n4hGQszsAAAD//wMAUEsBAi0AFAAGAAgAAAAhANvh9svuAAAAhQEAABMAAAAAAAAA&#10;AAAAAAAAAAAAAFtDb250ZW50X1R5cGVzXS54bWxQSwECLQAUAAYACAAAACEAWvQsW78AAAAVAQAA&#10;CwAAAAAAAAAAAAAAAAAfAQAAX3JlbHMvLnJlbHNQSwECLQAUAAYACAAAACEAiohrRcYAAADcAAAA&#10;DwAAAAAAAAAAAAAAAAAHAgAAZHJzL2Rvd25yZXYueG1sUEsFBgAAAAADAAMAtwAAAPoCAAAAAA==&#10;">
                    <v:textbox>
                      <w:txbxContent>
                        <w:p w14:paraId="7BBA88FC" w14:textId="77777777" w:rsidR="002F008B" w:rsidRPr="00DE3379" w:rsidRDefault="002F008B" w:rsidP="00DE3379">
                          <w:pPr>
                            <w:rPr>
                              <w:sz w:val="20"/>
                            </w:rPr>
                          </w:pPr>
                          <w:r w:rsidRPr="00DE3379">
                            <w:rPr>
                              <w:sz w:val="20"/>
                            </w:rPr>
                            <w:t xml:space="preserve">First diagnosis of </w:t>
                          </w:r>
                          <w:r w:rsidRPr="00DE3379">
                            <w:rPr>
                              <w:sz w:val="20"/>
                              <w:szCs w:val="24"/>
                            </w:rPr>
                            <w:t>CKD, DR, DNeu, CVD, HF or CeVD (any of these can occur prior to T2D)</w:t>
                          </w:r>
                        </w:p>
                      </w:txbxContent>
                    </v:textbox>
                  </v:shape>
                </v:group>
                <v:group id="Group 299" o:spid="_x0000_s1047" style="position:absolute;left:76;top:12954;width:16764;height:2514" coordorigin=",-2844" coordsize="16361,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Text Box 2" o:spid="_x0000_s1048" type="#_x0000_t202" style="position:absolute;left:2818;top:-2844;width:13543;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">
                    <v:textbox>
                      <w:txbxContent>
                        <w:p w14:paraId="2D0B37E1" w14:textId="77777777" w:rsidR="002F008B" w:rsidRPr="003E53CD" w:rsidRDefault="002F008B" w:rsidP="003E53CD">
                          <w:pPr>
                            <w:rPr>
                              <w:sz w:val="20"/>
                            </w:rPr>
                          </w:pPr>
                          <w:r w:rsidRPr="003E53CD">
                            <w:rPr>
                              <w:sz w:val="20"/>
                            </w:rPr>
                            <w:t>Follow-up period</w:t>
                          </w:r>
                        </w:p>
                      </w:txbxContent>
                    </v:textbox>
                  </v:shape>
                  <v:line id="Straight Connector 301" o:spid="_x0000_s1049" style="position:absolute;flip:y;visibility:visible;mso-wrap-style:square" from="0,-1548" to="1981,-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" strokecolor="#bc4542 [3045]"/>
                </v:group>
                <w10:wrap type="square"/>
              </v:group>
            </w:pict>
          </mc:Fallback>
        </mc:AlternateContent>
      </w:r>
    </w:p>
    <w:p w14:paraId="6284019D" w14:textId="33282861" w:rsidR="00716479" w:rsidRDefault="00716479" w:rsidP="007C2A1D">
      <w:pPr>
        <w:pStyle w:val="BayerBodyTextFull"/>
        <w:rPr>
          <w:rFonts w:ascii="TimesNewRomanPSMT" w:hAnsi="TimesNewRomanPSMT" w:cs="TimesNewRomanPSMT"/>
          <w:szCs w:val="24"/>
        </w:rPr>
      </w:pPr>
    </w:p>
    <w:p w14:paraId="70708DB6" w14:textId="22173837" w:rsidR="00716479" w:rsidRDefault="00716479" w:rsidP="007C2A1D">
      <w:pPr>
        <w:pStyle w:val="BayerBodyTextFull"/>
        <w:rPr>
          <w:rFonts w:ascii="TimesNewRomanPSMT" w:hAnsi="TimesNewRomanPSMT" w:cs="TimesNewRomanPSMT"/>
          <w:szCs w:val="24"/>
        </w:rPr>
      </w:pPr>
    </w:p>
    <w:p w14:paraId="10F2A02E" w14:textId="2189C692" w:rsidR="00716479" w:rsidRPr="002E2252" w:rsidRDefault="00716479" w:rsidP="007C2A1D">
      <w:pPr>
        <w:pStyle w:val="BayerBodyTextFull"/>
        <w:rPr>
          <w:rFonts w:ascii="TimesNewRomanPSMT" w:hAnsi="TimesNewRomanPSMT" w:cs="TimesNewRomanPSMT"/>
          <w:szCs w:val="24"/>
        </w:rPr>
      </w:pPr>
    </w:p>
    <w:p w14:paraId="74313213" w14:textId="77777777" w:rsidR="008E569E" w:rsidRDefault="008E569E" w:rsidP="007C2A1D">
      <w:pPr>
        <w:pStyle w:val="BayerBodyTextFull"/>
      </w:pPr>
      <w:bookmarkStart w:id="98" w:name="_Setting"/>
      <w:bookmarkStart w:id="99" w:name="_Toc396315341"/>
      <w:bookmarkStart w:id="100" w:name="_Toc396411093"/>
      <w:bookmarkStart w:id="101" w:name="_Toc401784102"/>
      <w:bookmarkStart w:id="102" w:name="_Toc426018012"/>
      <w:bookmarkStart w:id="103" w:name="_Toc445993563"/>
      <w:bookmarkEnd w:id="98"/>
    </w:p>
    <w:p w14:paraId="240BDA90" w14:textId="77777777" w:rsidR="008E569E" w:rsidRDefault="008E569E" w:rsidP="007C2A1D">
      <w:pPr>
        <w:pStyle w:val="BayerBodyTextFull"/>
      </w:pPr>
    </w:p>
    <w:p w14:paraId="29199458" w14:textId="77777777" w:rsidR="008E569E" w:rsidRDefault="008E569E" w:rsidP="007C2A1D">
      <w:pPr>
        <w:pStyle w:val="BayerBodyTextFull"/>
      </w:pPr>
    </w:p>
    <w:p w14:paraId="2713494E" w14:textId="77777777" w:rsidR="007C2A1D" w:rsidRDefault="007C2A1D" w:rsidP="007C2A1D">
      <w:pPr>
        <w:pStyle w:val="BayerBodyTextFull"/>
      </w:pPr>
    </w:p>
    <w:p w14:paraId="5271316B" w14:textId="3D6D599A" w:rsidR="007B4973" w:rsidRDefault="007B4973" w:rsidP="00625988">
      <w:pPr>
        <w:pStyle w:val="Heading2"/>
      </w:pPr>
      <w:bookmarkStart w:id="104" w:name="_Toc40861132"/>
      <w:r w:rsidRPr="005A4D25">
        <w:t>Setting</w:t>
      </w:r>
      <w:bookmarkEnd w:id="99"/>
      <w:bookmarkEnd w:id="100"/>
      <w:bookmarkEnd w:id="101"/>
      <w:bookmarkEnd w:id="102"/>
      <w:bookmarkEnd w:id="103"/>
      <w:bookmarkEnd w:id="104"/>
    </w:p>
    <w:p w14:paraId="196F8898" w14:textId="48AB217F" w:rsidR="007B4973" w:rsidRDefault="006079A6" w:rsidP="001B77DC">
      <w:pPr>
        <w:autoSpaceDE w:val="0"/>
        <w:autoSpaceDN w:val="0"/>
        <w:adjustRightInd w:val="0"/>
        <w:spacing w:line="360" w:lineRule="auto"/>
        <w:rPr>
          <w:rFonts w:ascii="TimesNewRomanPSMT" w:hAnsi="TimesNewRomanPSMT" w:cs="TimesNewRomanPSMT"/>
          <w:color w:val="000000"/>
          <w:szCs w:val="24"/>
        </w:rPr>
      </w:pPr>
      <w:r w:rsidRPr="006079A6">
        <w:rPr>
          <w:rFonts w:ascii="TimesNewRomanPSMT" w:hAnsi="TimesNewRomanPSMT" w:cs="TimesNewRomanPSMT"/>
          <w:color w:val="000000"/>
          <w:szCs w:val="24"/>
        </w:rPr>
        <w:t xml:space="preserve">This study will be conducted in the OHDSI network of observational healthcare data sources converted to the OMOP </w:t>
      </w:r>
      <w:r w:rsidR="009C4A79">
        <w:rPr>
          <w:rFonts w:ascii="TimesNewRomanPSMT" w:hAnsi="TimesNewRomanPSMT" w:cs="TimesNewRomanPSMT"/>
          <w:color w:val="000000"/>
          <w:szCs w:val="24"/>
        </w:rPr>
        <w:t xml:space="preserve">common data </w:t>
      </w:r>
      <w:r w:rsidR="00E41EF7">
        <w:rPr>
          <w:rFonts w:ascii="TimesNewRomanPSMT" w:hAnsi="TimesNewRomanPSMT" w:cs="TimesNewRomanPSMT"/>
          <w:color w:val="000000"/>
          <w:szCs w:val="24"/>
        </w:rPr>
        <w:t>model</w:t>
      </w:r>
      <w:r w:rsidRPr="006079A6">
        <w:rPr>
          <w:rFonts w:ascii="TimesNewRomanPSMT" w:hAnsi="TimesNewRomanPSMT" w:cs="TimesNewRomanPSMT"/>
          <w:color w:val="000000"/>
          <w:szCs w:val="24"/>
        </w:rPr>
        <w:t xml:space="preserve">. Full details on the OMOP </w:t>
      </w:r>
      <w:r w:rsidR="009C4A79">
        <w:rPr>
          <w:rFonts w:ascii="TimesNewRomanPSMT" w:hAnsi="TimesNewRomanPSMT" w:cs="TimesNewRomanPSMT"/>
          <w:color w:val="000000"/>
          <w:szCs w:val="24"/>
        </w:rPr>
        <w:t xml:space="preserve">common </w:t>
      </w:r>
      <w:r w:rsidR="00E41EF7">
        <w:rPr>
          <w:rFonts w:ascii="TimesNewRomanPSMT" w:hAnsi="TimesNewRomanPSMT" w:cs="TimesNewRomanPSMT"/>
          <w:color w:val="000000"/>
          <w:szCs w:val="24"/>
        </w:rPr>
        <w:t>data model</w:t>
      </w:r>
      <w:r w:rsidRPr="006079A6">
        <w:rPr>
          <w:rFonts w:ascii="TimesNewRomanPSMT" w:hAnsi="TimesNewRomanPSMT" w:cs="TimesNewRomanPSMT"/>
          <w:color w:val="000000"/>
          <w:szCs w:val="24"/>
        </w:rPr>
        <w:t xml:space="preserve"> are provided on </w:t>
      </w:r>
      <w:r w:rsidRPr="001A3869">
        <w:rPr>
          <w:rFonts w:ascii="TimesNewRomanPSMT" w:hAnsi="TimesNewRomanPSMT" w:cs="TimesNewRomanPSMT"/>
          <w:szCs w:val="24"/>
        </w:rPr>
        <w:t xml:space="preserve">the OHDSI </w:t>
      </w:r>
      <w:proofErr w:type="spellStart"/>
      <w:r w:rsidRPr="001A3869">
        <w:rPr>
          <w:rFonts w:ascii="TimesNewRomanPSMT" w:hAnsi="TimesNewRomanPSMT" w:cs="TimesNewRomanPSMT"/>
          <w:szCs w:val="24"/>
        </w:rPr>
        <w:t>github</w:t>
      </w:r>
      <w:proofErr w:type="spellEnd"/>
      <w:r w:rsidRPr="001A3869">
        <w:rPr>
          <w:rFonts w:ascii="TimesNewRomanPSMT" w:hAnsi="TimesNewRomanPSMT" w:cs="TimesNewRomanPSMT"/>
          <w:szCs w:val="24"/>
        </w:rPr>
        <w:t xml:space="preserve"> site. Data sources converted to OMOP range from EHR, claims, outpatient, registries and inpatient</w:t>
      </w:r>
      <w:r w:rsidR="00E41EF7">
        <w:rPr>
          <w:rFonts w:ascii="TimesNewRomanPSMT" w:hAnsi="TimesNewRomanPSMT" w:cs="TimesNewRomanPSMT"/>
          <w:szCs w:val="24"/>
        </w:rPr>
        <w:t xml:space="preserve"> </w:t>
      </w:r>
      <w:r w:rsidRPr="001A3869">
        <w:rPr>
          <w:rFonts w:ascii="TimesNewRomanPSMT" w:hAnsi="TimesNewRomanPSMT" w:cs="TimesNewRomanPSMT"/>
          <w:szCs w:val="24"/>
        </w:rPr>
        <w:t xml:space="preserve">databases. </w:t>
      </w:r>
      <w:r w:rsidR="00E41EF7">
        <w:rPr>
          <w:rFonts w:ascii="TimesNewRomanPSMT" w:hAnsi="TimesNewRomanPSMT" w:cs="TimesNewRomanPSMT"/>
          <w:szCs w:val="24"/>
        </w:rPr>
        <w:t xml:space="preserve">Because all data sources are converted into the same data model, analytical tools that were developed in </w:t>
      </w:r>
      <w:r w:rsidRPr="001A3869">
        <w:rPr>
          <w:rFonts w:ascii="TimesNewRomanPSMT" w:hAnsi="TimesNewRomanPSMT" w:cs="TimesNewRomanPSMT"/>
          <w:szCs w:val="24"/>
        </w:rPr>
        <w:t xml:space="preserve">the OHDSI </w:t>
      </w:r>
      <w:r w:rsidR="00E41EF7">
        <w:rPr>
          <w:rFonts w:ascii="TimesNewRomanPSMT" w:hAnsi="TimesNewRomanPSMT" w:cs="TimesNewRomanPSMT"/>
          <w:szCs w:val="24"/>
        </w:rPr>
        <w:t xml:space="preserve">community can be </w:t>
      </w:r>
      <w:r w:rsidR="00E41EF7" w:rsidRPr="001A3869">
        <w:rPr>
          <w:rFonts w:ascii="TimesNewRomanPSMT" w:hAnsi="TimesNewRomanPSMT" w:cs="TimesNewRomanPSMT"/>
          <w:szCs w:val="24"/>
        </w:rPr>
        <w:t>systematically</w:t>
      </w:r>
      <w:r w:rsidR="00E41EF7">
        <w:rPr>
          <w:rFonts w:ascii="TimesNewRomanPSMT" w:hAnsi="TimesNewRomanPSMT" w:cs="TimesNewRomanPSMT"/>
          <w:szCs w:val="24"/>
        </w:rPr>
        <w:t xml:space="preserve"> applied</w:t>
      </w:r>
      <w:r w:rsidRPr="001A3869">
        <w:rPr>
          <w:rFonts w:ascii="TimesNewRomanPSMT" w:hAnsi="TimesNewRomanPSMT" w:cs="TimesNewRomanPSMT"/>
          <w:szCs w:val="24"/>
        </w:rPr>
        <w:t xml:space="preserve">. Internally, there are three OMOP data sources that will be used in the study: </w:t>
      </w:r>
      <w:r w:rsidR="005C0F3D">
        <w:rPr>
          <w:rFonts w:ascii="TimesNewRomanPSMT" w:hAnsi="TimesNewRomanPSMT" w:cs="TimesNewRomanPSMT"/>
          <w:szCs w:val="24"/>
        </w:rPr>
        <w:t>IBM</w:t>
      </w:r>
      <w:r w:rsidRPr="001A3869">
        <w:rPr>
          <w:rFonts w:ascii="TimesNewRomanPSMT" w:hAnsi="TimesNewRomanPSMT" w:cs="TimesNewRomanPSMT"/>
          <w:szCs w:val="24"/>
        </w:rPr>
        <w:t xml:space="preserve"> </w:t>
      </w:r>
      <w:proofErr w:type="spellStart"/>
      <w:r w:rsidRPr="001A3869">
        <w:rPr>
          <w:rFonts w:ascii="TimesNewRomanPSMT" w:hAnsi="TimesNewRomanPSMT" w:cs="TimesNewRomanPSMT"/>
          <w:szCs w:val="24"/>
        </w:rPr>
        <w:t>MarketScan</w:t>
      </w:r>
      <w:proofErr w:type="spellEnd"/>
      <w:r w:rsidRPr="001A3869">
        <w:rPr>
          <w:rFonts w:ascii="TimesNewRomanPSMT" w:hAnsi="TimesNewRomanPSMT" w:cs="TimesNewRomanPSMT"/>
          <w:szCs w:val="24"/>
        </w:rPr>
        <w:t xml:space="preserve"> commercial claims (CCAE) and Medicare (MDCR) from the US and CPRD from the UK. </w:t>
      </w:r>
      <w:r w:rsidR="00FF577C" w:rsidRPr="001A3869">
        <w:rPr>
          <w:rFonts w:ascii="TimesNewRomanPSMT" w:hAnsi="TimesNewRomanPSMT" w:cs="TimesNewRomanPSMT"/>
          <w:szCs w:val="24"/>
        </w:rPr>
        <w:t xml:space="preserve">We will also use </w:t>
      </w:r>
      <w:r w:rsidR="00B533D2">
        <w:rPr>
          <w:rFonts w:ascii="TimesNewRomanPSMT" w:hAnsi="TimesNewRomanPSMT" w:cs="TimesNewRomanPSMT"/>
          <w:szCs w:val="24"/>
        </w:rPr>
        <w:t xml:space="preserve">IQVIA </w:t>
      </w:r>
      <w:r w:rsidR="00FF577C" w:rsidRPr="001A3869">
        <w:rPr>
          <w:rFonts w:ascii="TimesNewRomanPSMT" w:hAnsi="TimesNewRomanPSMT" w:cs="TimesNewRomanPSMT"/>
          <w:szCs w:val="24"/>
        </w:rPr>
        <w:t xml:space="preserve">data assets from </w:t>
      </w:r>
      <w:r w:rsidR="00663D4A">
        <w:rPr>
          <w:rFonts w:ascii="TimesNewRomanPSMT" w:hAnsi="TimesNewRomanPSMT" w:cs="TimesNewRomanPSMT"/>
          <w:szCs w:val="24"/>
        </w:rPr>
        <w:t xml:space="preserve">the US, UK, France, Germany and Belgium </w:t>
      </w:r>
      <w:r w:rsidR="00FF577C" w:rsidRPr="001A3869">
        <w:rPr>
          <w:rFonts w:ascii="TimesNewRomanPSMT" w:hAnsi="TimesNewRomanPSMT" w:cs="TimesNewRomanPSMT"/>
          <w:szCs w:val="24"/>
        </w:rPr>
        <w:t xml:space="preserve">to be </w:t>
      </w:r>
      <w:r w:rsidR="008D7D02" w:rsidRPr="001A3869">
        <w:rPr>
          <w:rFonts w:ascii="TimesNewRomanPSMT" w:hAnsi="TimesNewRomanPSMT" w:cs="TimesNewRomanPSMT"/>
          <w:szCs w:val="24"/>
        </w:rPr>
        <w:t xml:space="preserve">able to </w:t>
      </w:r>
      <w:r w:rsidR="00663D4A">
        <w:rPr>
          <w:rFonts w:ascii="TimesNewRomanPSMT" w:hAnsi="TimesNewRomanPSMT" w:cs="TimesNewRomanPSMT"/>
          <w:szCs w:val="24"/>
        </w:rPr>
        <w:t xml:space="preserve">build a more comprehensive </w:t>
      </w:r>
      <w:r w:rsidR="008D7D02" w:rsidRPr="001A3869">
        <w:rPr>
          <w:rFonts w:ascii="TimesNewRomanPSMT" w:hAnsi="TimesNewRomanPSMT" w:cs="TimesNewRomanPSMT"/>
          <w:szCs w:val="24"/>
        </w:rPr>
        <w:t xml:space="preserve">picture. </w:t>
      </w:r>
      <w:r w:rsidRPr="001A3869">
        <w:rPr>
          <w:rFonts w:ascii="TimesNewRomanPSMT" w:hAnsi="TimesNewRomanPSMT" w:cs="TimesNewRomanPSMT"/>
          <w:szCs w:val="24"/>
        </w:rPr>
        <w:t>When we extend the study to the OHDSI network, we will select diverse data sources that can</w:t>
      </w:r>
      <w:r w:rsidR="008D7D02" w:rsidRPr="001A3869">
        <w:rPr>
          <w:rFonts w:ascii="TimesNewRomanPSMT" w:hAnsi="TimesNewRomanPSMT" w:cs="TimesNewRomanPSMT"/>
          <w:szCs w:val="24"/>
        </w:rPr>
        <w:t xml:space="preserve"> </w:t>
      </w:r>
      <w:r w:rsidRPr="001A3869">
        <w:rPr>
          <w:rFonts w:ascii="TimesNewRomanPSMT" w:hAnsi="TimesNewRomanPSMT" w:cs="TimesNewRomanPSMT"/>
          <w:szCs w:val="24"/>
        </w:rPr>
        <w:t>capture populations not represented in our internal data sources. Full details on the list of available data sources are available on the OHDSI website.</w:t>
      </w:r>
      <w:r w:rsidR="008D7D02" w:rsidRPr="001A3869">
        <w:rPr>
          <w:rFonts w:ascii="TimesNewRomanPSMT" w:hAnsi="TimesNewRomanPSMT" w:cs="TimesNewRomanPSMT"/>
          <w:szCs w:val="24"/>
        </w:rPr>
        <w:t xml:space="preserve"> </w:t>
      </w:r>
      <w:r w:rsidR="008D7D02">
        <w:rPr>
          <w:rFonts w:ascii="TimesNewRomanPSMT" w:hAnsi="TimesNewRomanPSMT" w:cs="TimesNewRomanPSMT"/>
          <w:color w:val="000000"/>
          <w:szCs w:val="24"/>
        </w:rPr>
        <w:t xml:space="preserve">Currently more than </w:t>
      </w:r>
      <w:r w:rsidR="001B77DC">
        <w:rPr>
          <w:rFonts w:ascii="TimesNewRomanPSMT" w:hAnsi="TimesNewRomanPSMT" w:cs="TimesNewRomanPSMT"/>
          <w:color w:val="000000"/>
          <w:szCs w:val="24"/>
        </w:rPr>
        <w:t>100</w:t>
      </w:r>
      <w:r w:rsidR="008D7D02">
        <w:rPr>
          <w:rFonts w:ascii="TimesNewRomanPSMT" w:hAnsi="TimesNewRomanPSMT" w:cs="TimesNewRomanPSMT"/>
          <w:color w:val="000000"/>
          <w:szCs w:val="24"/>
        </w:rPr>
        <w:t xml:space="preserve"> data ass</w:t>
      </w:r>
      <w:r w:rsidR="001B77DC">
        <w:rPr>
          <w:rFonts w:ascii="TimesNewRomanPSMT" w:hAnsi="TimesNewRomanPSMT" w:cs="TimesNewRomanPSMT"/>
          <w:color w:val="000000"/>
          <w:szCs w:val="24"/>
        </w:rPr>
        <w:t>e</w:t>
      </w:r>
      <w:r w:rsidR="008D7D02">
        <w:rPr>
          <w:rFonts w:ascii="TimesNewRomanPSMT" w:hAnsi="TimesNewRomanPSMT" w:cs="TimesNewRomanPSMT"/>
          <w:color w:val="000000"/>
          <w:szCs w:val="24"/>
        </w:rPr>
        <w:t xml:space="preserve">ts from </w:t>
      </w:r>
      <w:r w:rsidR="001B77DC">
        <w:rPr>
          <w:rFonts w:ascii="TimesNewRomanPSMT" w:hAnsi="TimesNewRomanPSMT" w:cs="TimesNewRomanPSMT"/>
          <w:color w:val="000000"/>
          <w:szCs w:val="24"/>
        </w:rPr>
        <w:t xml:space="preserve">19 </w:t>
      </w:r>
      <w:r w:rsidR="008D7D02">
        <w:rPr>
          <w:rFonts w:ascii="TimesNewRomanPSMT" w:hAnsi="TimesNewRomanPSMT" w:cs="TimesNewRomanPSMT"/>
          <w:color w:val="000000"/>
          <w:szCs w:val="24"/>
        </w:rPr>
        <w:t xml:space="preserve">countries are converted </w:t>
      </w:r>
      <w:r w:rsidR="003C7368">
        <w:rPr>
          <w:rFonts w:ascii="TimesNewRomanPSMT" w:hAnsi="TimesNewRomanPSMT" w:cs="TimesNewRomanPSMT"/>
          <w:color w:val="000000"/>
          <w:szCs w:val="24"/>
        </w:rPr>
        <w:t xml:space="preserve">to OMOP </w:t>
      </w:r>
      <w:r w:rsidR="00E41EF7">
        <w:rPr>
          <w:rFonts w:ascii="TimesNewRomanPSMT" w:hAnsi="TimesNewRomanPSMT" w:cs="TimesNewRomanPSMT"/>
          <w:color w:val="000000"/>
          <w:szCs w:val="24"/>
        </w:rPr>
        <w:t>data model</w:t>
      </w:r>
      <w:r w:rsidR="003C7368">
        <w:rPr>
          <w:rFonts w:ascii="TimesNewRomanPSMT" w:hAnsi="TimesNewRomanPSMT" w:cs="TimesNewRomanPSMT"/>
          <w:color w:val="000000"/>
          <w:szCs w:val="24"/>
        </w:rPr>
        <w:t xml:space="preserve"> according to the OHDSI platform website.</w:t>
      </w:r>
      <w:r w:rsidR="00FF577C">
        <w:rPr>
          <w:rFonts w:ascii="TimesNewRomanPSMT" w:hAnsi="TimesNewRomanPSMT" w:cs="TimesNewRomanPSMT"/>
          <w:color w:val="000000"/>
          <w:szCs w:val="24"/>
        </w:rPr>
        <w:t xml:space="preserve"> Once this study is completed and after proper consultation internally, we will initiate a network study within the OHDSI platform</w:t>
      </w:r>
    </w:p>
    <w:p w14:paraId="2F850D7B" w14:textId="2102A536" w:rsidR="00E723C8" w:rsidRDefault="00E723C8" w:rsidP="001B77DC">
      <w:pPr>
        <w:autoSpaceDE w:val="0"/>
        <w:autoSpaceDN w:val="0"/>
        <w:adjustRightInd w:val="0"/>
        <w:spacing w:line="360" w:lineRule="auto"/>
        <w:rPr>
          <w:rFonts w:ascii="TimesNewRomanPS-BoldMT" w:hAnsi="TimesNewRomanPS-BoldMT" w:cs="TimesNewRomanPS-BoldMT"/>
          <w:b/>
          <w:bCs/>
          <w:szCs w:val="24"/>
        </w:rPr>
      </w:pPr>
      <w:r w:rsidRPr="00E723C8">
        <w:rPr>
          <w:rFonts w:ascii="TimesNewRomanPS-BoldMT" w:hAnsi="TimesNewRomanPS-BoldMT" w:cs="TimesNewRomanPS-BoldMT"/>
          <w:b/>
          <w:bCs/>
          <w:szCs w:val="24"/>
        </w:rPr>
        <w:t>Network Study:</w:t>
      </w:r>
    </w:p>
    <w:p w14:paraId="7D88BBDD" w14:textId="55A73237" w:rsidR="00FF577C" w:rsidRPr="00FF577C" w:rsidRDefault="00FF577C" w:rsidP="001B77DC">
      <w:pPr>
        <w:autoSpaceDE w:val="0"/>
        <w:autoSpaceDN w:val="0"/>
        <w:adjustRightInd w:val="0"/>
        <w:spacing w:line="360" w:lineRule="auto"/>
        <w:rPr>
          <w:rFonts w:ascii="TimesNewRomanPS-BoldMT" w:hAnsi="TimesNewRomanPS-BoldMT" w:cs="TimesNewRomanPS-BoldMT"/>
          <w:b/>
          <w:bCs/>
          <w:szCs w:val="24"/>
        </w:rPr>
      </w:pPr>
      <w:r w:rsidRPr="00FF577C">
        <w:rPr>
          <w:rFonts w:ascii="TimesNewRomanPSMT" w:hAnsi="TimesNewRomanPSMT" w:cs="TimesNewRomanPSMT"/>
          <w:szCs w:val="24"/>
        </w:rPr>
        <w:t>The network study is</w:t>
      </w:r>
      <w:r>
        <w:rPr>
          <w:rFonts w:ascii="TimesNewRomanPSMT" w:hAnsi="TimesNewRomanPSMT" w:cs="TimesNewRomanPSMT"/>
          <w:szCs w:val="24"/>
        </w:rPr>
        <w:t xml:space="preserve"> </w:t>
      </w:r>
      <w:r w:rsidRPr="00FF577C">
        <w:rPr>
          <w:rFonts w:ascii="TimesNewRomanPSMT" w:hAnsi="TimesNewRomanPSMT" w:cs="TimesNewRomanPSMT"/>
          <w:szCs w:val="24"/>
        </w:rPr>
        <w:t>developed using the following steps:</w:t>
      </w:r>
    </w:p>
    <w:p w14:paraId="3FD5E599" w14:textId="1F5B96FA"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lastRenderedPageBreak/>
        <w:t xml:space="preserve">1. </w:t>
      </w:r>
      <w:r w:rsidR="006539AF">
        <w:rPr>
          <w:rFonts w:ascii="TimesNewRomanPSMT" w:hAnsi="TimesNewRomanPSMT" w:cs="TimesNewRomanPSMT"/>
          <w:szCs w:val="24"/>
        </w:rPr>
        <w:t xml:space="preserve">IQVIA </w:t>
      </w:r>
      <w:r w:rsidRPr="00E723C8">
        <w:rPr>
          <w:rFonts w:ascii="TimesNewRomanPSMT" w:hAnsi="TimesNewRomanPSMT" w:cs="TimesNewRomanPSMT"/>
          <w:szCs w:val="24"/>
        </w:rPr>
        <w:t xml:space="preserve">will run the study on </w:t>
      </w:r>
      <w:r w:rsidR="006539AF">
        <w:rPr>
          <w:rFonts w:ascii="TimesNewRomanPSMT" w:hAnsi="TimesNewRomanPSMT" w:cs="TimesNewRomanPSMT"/>
          <w:szCs w:val="24"/>
        </w:rPr>
        <w:t xml:space="preserve">their </w:t>
      </w:r>
      <w:r w:rsidRPr="00E723C8">
        <w:rPr>
          <w:rFonts w:ascii="TimesNewRomanPSMT" w:hAnsi="TimesNewRomanPSMT" w:cs="TimesNewRomanPSMT"/>
          <w:szCs w:val="24"/>
        </w:rPr>
        <w:t xml:space="preserve">internal databases converted </w:t>
      </w:r>
      <w:r w:rsidR="00371822" w:rsidRPr="00E723C8">
        <w:rPr>
          <w:rFonts w:ascii="TimesNewRomanPSMT" w:hAnsi="TimesNewRomanPSMT" w:cs="TimesNewRomanPSMT"/>
          <w:szCs w:val="24"/>
        </w:rPr>
        <w:t>into</w:t>
      </w:r>
      <w:r w:rsidR="00371822">
        <w:rPr>
          <w:rFonts w:ascii="TimesNewRomanPSMT" w:hAnsi="TimesNewRomanPSMT" w:cs="TimesNewRomanPSMT"/>
          <w:szCs w:val="24"/>
        </w:rPr>
        <w:t xml:space="preserve"> </w:t>
      </w:r>
      <w:r w:rsidR="0093430F">
        <w:rPr>
          <w:rFonts w:ascii="TimesNewRomanPSMT" w:hAnsi="TimesNewRomanPSMT" w:cs="TimesNewRomanPSMT"/>
          <w:szCs w:val="24"/>
        </w:rPr>
        <w:t xml:space="preserve">the </w:t>
      </w:r>
      <w:r w:rsidRPr="00E723C8">
        <w:rPr>
          <w:rFonts w:ascii="TimesNewRomanPSMT" w:hAnsi="TimesNewRomanPSMT" w:cs="TimesNewRomanPSMT"/>
          <w:szCs w:val="24"/>
        </w:rPr>
        <w:t xml:space="preserve">OMOP </w:t>
      </w:r>
      <w:r w:rsidR="009C4A79">
        <w:rPr>
          <w:rFonts w:ascii="TimesNewRomanPSMT" w:hAnsi="TimesNewRomanPSMT" w:cs="TimesNewRomanPSMT"/>
          <w:szCs w:val="24"/>
        </w:rPr>
        <w:t xml:space="preserve">common data </w:t>
      </w:r>
      <w:r w:rsidR="00E41EF7">
        <w:rPr>
          <w:rFonts w:ascii="TimesNewRomanPSMT" w:hAnsi="TimesNewRomanPSMT" w:cs="TimesNewRomanPSMT"/>
          <w:szCs w:val="24"/>
        </w:rPr>
        <w:t>model</w:t>
      </w:r>
      <w:r w:rsidRPr="00E723C8">
        <w:rPr>
          <w:rFonts w:ascii="TimesNewRomanPSMT" w:hAnsi="TimesNewRomanPSMT" w:cs="TimesNewRomanPSMT"/>
          <w:szCs w:val="24"/>
        </w:rPr>
        <w:t xml:space="preserve"> to ensure </w:t>
      </w:r>
      <w:r w:rsidR="00BA36AF">
        <w:rPr>
          <w:rFonts w:ascii="TimesNewRomanPSMT" w:hAnsi="TimesNewRomanPSMT" w:cs="TimesNewRomanPSMT"/>
          <w:szCs w:val="24"/>
        </w:rPr>
        <w:t xml:space="preserve">the </w:t>
      </w:r>
      <w:r w:rsidR="00D23974">
        <w:rPr>
          <w:rFonts w:ascii="TimesNewRomanPSMT" w:hAnsi="TimesNewRomanPSMT" w:cs="TimesNewRomanPSMT"/>
          <w:szCs w:val="24"/>
        </w:rPr>
        <w:t xml:space="preserve">cohort </w:t>
      </w:r>
      <w:r w:rsidR="00BA36AF">
        <w:rPr>
          <w:rFonts w:ascii="TimesNewRomanPSMT" w:hAnsi="TimesNewRomanPSMT" w:cs="TimesNewRomanPSMT"/>
          <w:szCs w:val="24"/>
        </w:rPr>
        <w:t xml:space="preserve">executes </w:t>
      </w:r>
      <w:r w:rsidRPr="00E723C8">
        <w:rPr>
          <w:rFonts w:ascii="TimesNewRomanPSMT" w:hAnsi="TimesNewRomanPSMT" w:cs="TimesNewRomanPSMT"/>
          <w:szCs w:val="24"/>
        </w:rPr>
        <w:t>successfully</w:t>
      </w:r>
      <w:r w:rsidR="00D30FF6">
        <w:rPr>
          <w:rFonts w:ascii="TimesNewRomanPSMT" w:hAnsi="TimesNewRomanPSMT" w:cs="TimesNewRomanPSMT"/>
          <w:szCs w:val="24"/>
        </w:rPr>
        <w:t>, returning statistical diagnostics and confirming data stability</w:t>
      </w:r>
      <w:r w:rsidRPr="00E723C8">
        <w:rPr>
          <w:rFonts w:ascii="TimesNewRomanPSMT" w:hAnsi="TimesNewRomanPSMT" w:cs="TimesNewRomanPSMT"/>
          <w:szCs w:val="24"/>
        </w:rPr>
        <w:t>.</w:t>
      </w:r>
    </w:p>
    <w:p w14:paraId="41742D36" w14:textId="17BBC4B2" w:rsidR="0066618A"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 xml:space="preserve">2. </w:t>
      </w:r>
      <w:r w:rsidR="0066618A">
        <w:rPr>
          <w:rFonts w:ascii="TimesNewRomanPSMT" w:hAnsi="TimesNewRomanPSMT" w:cs="TimesNewRomanPSMT"/>
          <w:szCs w:val="24"/>
        </w:rPr>
        <w:t>T</w:t>
      </w:r>
      <w:r w:rsidRPr="00E723C8">
        <w:rPr>
          <w:rFonts w:ascii="TimesNewRomanPSMT" w:hAnsi="TimesNewRomanPSMT" w:cs="TimesNewRomanPSMT"/>
          <w:szCs w:val="24"/>
        </w:rPr>
        <w:t>his study protocol will then be converted into the OHDSI</w:t>
      </w:r>
      <w:r w:rsidR="0066618A">
        <w:rPr>
          <w:rFonts w:ascii="TimesNewRomanPSMT" w:hAnsi="TimesNewRomanPSMT" w:cs="TimesNewRomanPSMT"/>
          <w:szCs w:val="24"/>
        </w:rPr>
        <w:t xml:space="preserve"> </w:t>
      </w:r>
      <w:r w:rsidRPr="00E723C8">
        <w:rPr>
          <w:rFonts w:ascii="TimesNewRomanPSMT" w:hAnsi="TimesNewRomanPSMT" w:cs="TimesNewRomanPSMT"/>
          <w:szCs w:val="24"/>
        </w:rPr>
        <w:t>template available here:</w:t>
      </w:r>
      <w:r>
        <w:rPr>
          <w:rFonts w:ascii="TimesNewRomanPSMT" w:hAnsi="TimesNewRomanPSMT" w:cs="TimesNewRomanPSMT"/>
          <w:szCs w:val="24"/>
        </w:rPr>
        <w:t xml:space="preserve"> </w:t>
      </w:r>
      <w:r w:rsidRPr="00E723C8">
        <w:rPr>
          <w:rFonts w:ascii="TimesNewRomanPSMT" w:hAnsi="TimesNewRomanPSMT" w:cs="TimesNewRomanPSMT"/>
          <w:szCs w:val="24"/>
        </w:rPr>
        <w:t>http://www.ohdsi.org/web/wiki/doku.php?id=research:project_proposal_template_3 which</w:t>
      </w:r>
      <w:r w:rsidR="0066618A">
        <w:rPr>
          <w:rFonts w:ascii="TimesNewRomanPSMT" w:hAnsi="TimesNewRomanPSMT" w:cs="TimesNewRomanPSMT"/>
          <w:szCs w:val="24"/>
        </w:rPr>
        <w:t xml:space="preserve"> </w:t>
      </w:r>
      <w:r w:rsidRPr="00E723C8">
        <w:rPr>
          <w:rFonts w:ascii="TimesNewRomanPSMT" w:hAnsi="TimesNewRomanPSMT" w:cs="TimesNewRomanPSMT"/>
          <w:szCs w:val="24"/>
        </w:rPr>
        <w:t>includes information on the objective, rationale, target population, and initial source code. This</w:t>
      </w:r>
      <w:r w:rsidR="0066618A">
        <w:rPr>
          <w:rFonts w:ascii="TimesNewRomanPSMT" w:hAnsi="TimesNewRomanPSMT" w:cs="TimesNewRomanPSMT"/>
          <w:szCs w:val="24"/>
        </w:rPr>
        <w:t xml:space="preserve"> </w:t>
      </w:r>
      <w:r w:rsidRPr="00E723C8">
        <w:rPr>
          <w:rFonts w:ascii="TimesNewRomanPSMT" w:hAnsi="TimesNewRomanPSMT" w:cs="TimesNewRomanPSMT"/>
          <w:szCs w:val="24"/>
        </w:rPr>
        <w:t>OHDSI protocol will be used by the participating sites to better understand the study.</w:t>
      </w:r>
      <w:r w:rsidR="0066618A">
        <w:rPr>
          <w:rFonts w:ascii="TimesNewRomanPSMT" w:hAnsi="TimesNewRomanPSMT" w:cs="TimesNewRomanPSMT"/>
          <w:szCs w:val="24"/>
        </w:rPr>
        <w:t xml:space="preserve"> </w:t>
      </w:r>
    </w:p>
    <w:p w14:paraId="77025730" w14:textId="10CB37F8"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 xml:space="preserve">3. Once the code, and the OHDSI protocol are ready, </w:t>
      </w:r>
      <w:r w:rsidR="0066618A">
        <w:rPr>
          <w:rFonts w:ascii="TimesNewRomanPSMT" w:hAnsi="TimesNewRomanPSMT" w:cs="TimesNewRomanPSMT"/>
          <w:szCs w:val="24"/>
        </w:rPr>
        <w:t xml:space="preserve">and if it is deemed convenient </w:t>
      </w:r>
      <w:r w:rsidRPr="00E723C8">
        <w:rPr>
          <w:rFonts w:ascii="TimesNewRomanPSMT" w:hAnsi="TimesNewRomanPSMT" w:cs="TimesNewRomanPSMT"/>
          <w:szCs w:val="24"/>
        </w:rPr>
        <w:t xml:space="preserve">it </w:t>
      </w:r>
      <w:r w:rsidR="0066618A">
        <w:rPr>
          <w:rFonts w:ascii="TimesNewRomanPSMT" w:hAnsi="TimesNewRomanPSMT" w:cs="TimesNewRomanPSMT"/>
          <w:szCs w:val="24"/>
        </w:rPr>
        <w:t>will be</w:t>
      </w:r>
      <w:r w:rsidRPr="00E723C8">
        <w:rPr>
          <w:rFonts w:ascii="TimesNewRomanPSMT" w:hAnsi="TimesNewRomanPSMT" w:cs="TimesNewRomanPSMT"/>
          <w:szCs w:val="24"/>
        </w:rPr>
        <w:t xml:space="preserve"> posted to the OHDSI Research Forum:</w:t>
      </w:r>
      <w:r w:rsidR="0066618A">
        <w:rPr>
          <w:rFonts w:ascii="TimesNewRomanPSMT" w:hAnsi="TimesNewRomanPSMT" w:cs="TimesNewRomanPSMT"/>
          <w:szCs w:val="24"/>
        </w:rPr>
        <w:t xml:space="preserve"> </w:t>
      </w:r>
      <w:r w:rsidRPr="00E723C8">
        <w:rPr>
          <w:rFonts w:ascii="TimesNewRomanPSMT" w:hAnsi="TimesNewRomanPSMT" w:cs="TimesNewRomanPSMT"/>
          <w:szCs w:val="24"/>
        </w:rPr>
        <w:t>http://forums.ohdsi.org/c/researchers. The proposed project will be reviewed by the other</w:t>
      </w:r>
      <w:r w:rsidR="0066618A">
        <w:rPr>
          <w:rFonts w:ascii="TimesNewRomanPSMT" w:hAnsi="TimesNewRomanPSMT" w:cs="TimesNewRomanPSMT"/>
          <w:szCs w:val="24"/>
        </w:rPr>
        <w:t xml:space="preserve"> </w:t>
      </w:r>
      <w:r w:rsidR="00FF0A17">
        <w:rPr>
          <w:rFonts w:ascii="TimesNewRomanPSMT" w:hAnsi="TimesNewRomanPSMT" w:cs="TimesNewRomanPSMT"/>
          <w:szCs w:val="24"/>
        </w:rPr>
        <w:t>OHDSI contributors</w:t>
      </w:r>
      <w:r w:rsidRPr="00E723C8">
        <w:rPr>
          <w:rFonts w:ascii="TimesNewRomanPSMT" w:hAnsi="TimesNewRomanPSMT" w:cs="TimesNewRomanPSMT"/>
          <w:szCs w:val="24"/>
        </w:rPr>
        <w:t xml:space="preserve"> to determine interest level</w:t>
      </w:r>
      <w:r w:rsidR="00FF0A17">
        <w:rPr>
          <w:rFonts w:ascii="TimesNewRomanPSMT" w:hAnsi="TimesNewRomanPSMT" w:cs="TimesNewRomanPSMT"/>
          <w:szCs w:val="24"/>
        </w:rPr>
        <w:t>, discuss and</w:t>
      </w:r>
      <w:r w:rsidRPr="00E723C8">
        <w:rPr>
          <w:rFonts w:ascii="TimesNewRomanPSMT" w:hAnsi="TimesNewRomanPSMT" w:cs="TimesNewRomanPSMT"/>
          <w:szCs w:val="24"/>
        </w:rPr>
        <w:t xml:space="preserve"> provide suggestions to improve the study.</w:t>
      </w:r>
    </w:p>
    <w:p w14:paraId="2FD7B184"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4. For the network to be able to participate, they would require the code developed by us. We will</w:t>
      </w:r>
    </w:p>
    <w:p w14:paraId="00C1F025"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post the code on OHDSI GitHub repository (https://github.com/OHDSI/StudyProtocols).</w:t>
      </w:r>
    </w:p>
    <w:p w14:paraId="2B267117"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5. OHDSI community members are invited to run the analysis.</w:t>
      </w:r>
    </w:p>
    <w:p w14:paraId="7CCD5B4A"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6. Collaborators will often have comments and suggestions about the protocol, or run into issues</w:t>
      </w:r>
    </w:p>
    <w:p w14:paraId="6D342CB7"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when executing the code. They will post on the forums and contact the lead investigators to</w:t>
      </w:r>
    </w:p>
    <w:p w14:paraId="05A45043"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further discuss these issues.</w:t>
      </w:r>
    </w:p>
    <w:p w14:paraId="0BA7BD7C"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7. We will set a study closure date on the website and allow for a few months for all participating</w:t>
      </w:r>
    </w:p>
    <w:p w14:paraId="3D1CF8CB"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sites to execute the study.</w:t>
      </w:r>
    </w:p>
    <w:p w14:paraId="1B8146CF" w14:textId="77777777" w:rsidR="00E723C8" w:rsidRPr="00E723C8" w:rsidRDefault="00E723C8" w:rsidP="001B77DC">
      <w:pPr>
        <w:autoSpaceDE w:val="0"/>
        <w:autoSpaceDN w:val="0"/>
        <w:adjustRightInd w:val="0"/>
        <w:spacing w:line="360" w:lineRule="auto"/>
        <w:rPr>
          <w:rFonts w:ascii="TimesNewRomanPSMT" w:hAnsi="TimesNewRomanPSMT" w:cs="TimesNewRomanPSMT"/>
          <w:szCs w:val="24"/>
        </w:rPr>
      </w:pPr>
      <w:r w:rsidRPr="00E723C8">
        <w:rPr>
          <w:rFonts w:ascii="TimesNewRomanPSMT" w:hAnsi="TimesNewRomanPSMT" w:cs="TimesNewRomanPSMT"/>
          <w:szCs w:val="24"/>
        </w:rPr>
        <w:t>8. The code is then executed at the local database environment and the results (de-identified,</w:t>
      </w:r>
    </w:p>
    <w:p w14:paraId="1B398BEF" w14:textId="1C0CE0D8" w:rsidR="00E723C8" w:rsidRPr="00E723C8" w:rsidRDefault="00E723C8" w:rsidP="001B77DC">
      <w:pPr>
        <w:autoSpaceDE w:val="0"/>
        <w:autoSpaceDN w:val="0"/>
        <w:adjustRightInd w:val="0"/>
        <w:spacing w:line="360" w:lineRule="auto"/>
        <w:rPr>
          <w:rFonts w:ascii="TimesNewRomanPS-BoldMT" w:hAnsi="TimesNewRomanPS-BoldMT" w:cs="TimesNewRomanPS-BoldMT"/>
          <w:b/>
          <w:bCs/>
          <w:szCs w:val="24"/>
        </w:rPr>
      </w:pPr>
      <w:r w:rsidRPr="00E723C8">
        <w:rPr>
          <w:rFonts w:ascii="TimesNewRomanPSMT" w:hAnsi="TimesNewRomanPSMT" w:cs="TimesNewRomanPSMT"/>
          <w:szCs w:val="24"/>
        </w:rPr>
        <w:t xml:space="preserve">aggregate) are returned for subsequent analysis </w:t>
      </w:r>
      <w:r w:rsidR="006E58CF">
        <w:rPr>
          <w:rFonts w:ascii="TimesNewRomanPSMT" w:hAnsi="TimesNewRomanPSMT" w:cs="TimesNewRomanPSMT"/>
          <w:szCs w:val="24"/>
        </w:rPr>
        <w:t>by IQVIA</w:t>
      </w:r>
      <w:r w:rsidRPr="00E723C8">
        <w:rPr>
          <w:rFonts w:ascii="TimesNewRomanPSMT" w:hAnsi="TimesNewRomanPSMT" w:cs="TimesNewRomanPSMT"/>
          <w:szCs w:val="24"/>
        </w:rPr>
        <w:t>, resulting in a report or publication.</w:t>
      </w:r>
    </w:p>
    <w:p w14:paraId="1E630007" w14:textId="2BC789EA" w:rsidR="00FF577C" w:rsidRPr="006079A6" w:rsidRDefault="00E723C8" w:rsidP="001B77DC">
      <w:pPr>
        <w:autoSpaceDE w:val="0"/>
        <w:autoSpaceDN w:val="0"/>
        <w:adjustRightInd w:val="0"/>
        <w:spacing w:line="360" w:lineRule="auto"/>
        <w:rPr>
          <w:rFonts w:ascii="TimesNewRomanPSMT" w:hAnsi="TimesNewRomanPSMT" w:cs="TimesNewRomanPSMT"/>
          <w:color w:val="000000"/>
          <w:szCs w:val="24"/>
        </w:rPr>
      </w:pPr>
      <w:r w:rsidRPr="00E723C8">
        <w:rPr>
          <w:rFonts w:ascii="TimesNewRomanPSMT" w:hAnsi="TimesNewRomanPSMT" w:cs="TimesNewRomanPSMT"/>
          <w:szCs w:val="24"/>
        </w:rPr>
        <w:t xml:space="preserve">Further details on the selection of the data sources is provided in section 9.4. </w:t>
      </w:r>
    </w:p>
    <w:p w14:paraId="114E0504" w14:textId="77777777" w:rsidR="001D0C54" w:rsidRDefault="001D0C54">
      <w:pPr>
        <w:rPr>
          <w:rFonts w:ascii="TimesNewRomanPSMT" w:hAnsi="TimesNewRomanPSMT" w:cs="TimesNewRomanPSMT"/>
          <w:color w:val="000000"/>
          <w:szCs w:val="24"/>
        </w:rPr>
      </w:pPr>
    </w:p>
    <w:p w14:paraId="701DFB4F" w14:textId="3EC2B594" w:rsidR="00475185" w:rsidRDefault="001D0C54" w:rsidP="00475185">
      <w:pPr>
        <w:spacing w:line="360" w:lineRule="auto"/>
        <w:rPr>
          <w:rFonts w:ascii="TimesNewRomanPSMT" w:hAnsi="TimesNewRomanPSMT" w:cs="TimesNewRomanPSMT"/>
          <w:color w:val="000000"/>
          <w:szCs w:val="24"/>
        </w:rPr>
      </w:pPr>
      <w:r>
        <w:rPr>
          <w:rFonts w:ascii="TimesNewRomanPSMT" w:hAnsi="TimesNewRomanPSMT" w:cs="TimesNewRomanPSMT"/>
          <w:color w:val="000000"/>
          <w:szCs w:val="24"/>
        </w:rPr>
        <w:t xml:space="preserve">For publication purposes, </w:t>
      </w:r>
      <w:r w:rsidR="00475185">
        <w:rPr>
          <w:rFonts w:ascii="TimesNewRomanPSMT" w:hAnsi="TimesNewRomanPSMT" w:cs="TimesNewRomanPSMT"/>
          <w:color w:val="000000"/>
          <w:szCs w:val="24"/>
        </w:rPr>
        <w:t>IQVIA data owner approval will be sought on an individual data</w:t>
      </w:r>
      <w:r w:rsidR="004B0A28">
        <w:rPr>
          <w:rFonts w:ascii="TimesNewRomanPSMT" w:hAnsi="TimesNewRomanPSMT" w:cs="TimesNewRomanPSMT"/>
          <w:color w:val="000000"/>
          <w:szCs w:val="24"/>
        </w:rPr>
        <w:t xml:space="preserve">base </w:t>
      </w:r>
      <w:r w:rsidR="00475185">
        <w:rPr>
          <w:rFonts w:ascii="TimesNewRomanPSMT" w:hAnsi="TimesNewRomanPSMT" w:cs="TimesNewRomanPSMT"/>
          <w:color w:val="000000"/>
          <w:szCs w:val="24"/>
        </w:rPr>
        <w:t xml:space="preserve">basis as each data asset has its own approval process.  </w:t>
      </w:r>
    </w:p>
    <w:p w14:paraId="47DD5DF2" w14:textId="44E42A23" w:rsidR="00E02C53" w:rsidRDefault="00475185" w:rsidP="004B0A28">
      <w:pPr>
        <w:pStyle w:val="ListParagraph"/>
        <w:numPr>
          <w:ilvl w:val="0"/>
          <w:numId w:val="28"/>
        </w:numPr>
        <w:spacing w:line="360" w:lineRule="auto"/>
        <w:rPr>
          <w:rFonts w:ascii="TimesNewRomanPSMT" w:hAnsi="TimesNewRomanPSMT" w:cs="TimesNewRomanPSMT"/>
          <w:color w:val="000000"/>
          <w:szCs w:val="24"/>
        </w:rPr>
      </w:pPr>
      <w:r w:rsidRPr="004B0A28">
        <w:rPr>
          <w:rFonts w:ascii="TimesNewRomanPSMT" w:hAnsi="TimesNewRomanPSMT" w:cs="TimesNewRomanPSMT"/>
          <w:color w:val="000000"/>
          <w:szCs w:val="24"/>
        </w:rPr>
        <w:t xml:space="preserve">IQVIA UK-IMRD will require </w:t>
      </w:r>
      <w:r w:rsidR="004B0A28">
        <w:rPr>
          <w:rFonts w:ascii="TimesNewRomanPSMT" w:hAnsi="TimesNewRomanPSMT" w:cs="TimesNewRomanPSMT"/>
          <w:color w:val="000000"/>
          <w:szCs w:val="24"/>
        </w:rPr>
        <w:t xml:space="preserve">SRC approval which requires a ‘blind’ protocol to be submitted as well as an SRC </w:t>
      </w:r>
      <w:r w:rsidR="009564AB">
        <w:rPr>
          <w:rFonts w:ascii="TimesNewRomanPSMT" w:hAnsi="TimesNewRomanPSMT" w:cs="TimesNewRomanPSMT"/>
          <w:color w:val="000000"/>
          <w:szCs w:val="24"/>
        </w:rPr>
        <w:t xml:space="preserve">protocol pro forma </w:t>
      </w:r>
      <w:r w:rsidR="004B0A28">
        <w:rPr>
          <w:rFonts w:ascii="TimesNewRomanPSMT" w:hAnsi="TimesNewRomanPSMT" w:cs="TimesNewRomanPSMT"/>
          <w:color w:val="000000"/>
          <w:szCs w:val="24"/>
        </w:rPr>
        <w:t>(to be completed and executed by IQVIA)</w:t>
      </w:r>
    </w:p>
    <w:p w14:paraId="11AA59B2" w14:textId="76FE7081" w:rsidR="004B0A28" w:rsidRDefault="00B20E80" w:rsidP="004B0A28">
      <w:pPr>
        <w:pStyle w:val="ListParagraph"/>
        <w:numPr>
          <w:ilvl w:val="0"/>
          <w:numId w:val="28"/>
        </w:numPr>
        <w:spacing w:line="360" w:lineRule="auto"/>
        <w:rPr>
          <w:rFonts w:ascii="TimesNewRomanPSMT" w:hAnsi="TimesNewRomanPSMT" w:cs="TimesNewRomanPSMT"/>
          <w:color w:val="000000"/>
          <w:szCs w:val="24"/>
        </w:rPr>
      </w:pPr>
      <w:r>
        <w:rPr>
          <w:rFonts w:ascii="TimesNewRomanPSMT" w:hAnsi="TimesNewRomanPSMT" w:cs="TimesNewRomanPSMT"/>
          <w:color w:val="000000"/>
          <w:szCs w:val="24"/>
        </w:rPr>
        <w:t xml:space="preserve">IQVIA France – requires </w:t>
      </w:r>
      <w:r w:rsidR="00A65C94">
        <w:rPr>
          <w:rFonts w:ascii="TimesNewRomanPSMT" w:hAnsi="TimesNewRomanPSMT" w:cs="TimesNewRomanPSMT"/>
          <w:color w:val="000000"/>
          <w:szCs w:val="24"/>
        </w:rPr>
        <w:t xml:space="preserve">completion of </w:t>
      </w:r>
      <w:r w:rsidR="00997065">
        <w:rPr>
          <w:rFonts w:ascii="TimesNewRomanPSMT" w:hAnsi="TimesNewRomanPSMT" w:cs="TimesNewRomanPSMT"/>
          <w:color w:val="000000"/>
          <w:szCs w:val="24"/>
        </w:rPr>
        <w:t xml:space="preserve">‘Public Interest Grid’ </w:t>
      </w:r>
      <w:r w:rsidR="007F4ACA">
        <w:rPr>
          <w:rFonts w:ascii="TimesNewRomanPSMT" w:hAnsi="TimesNewRomanPSMT" w:cs="TimesNewRomanPSMT"/>
          <w:color w:val="000000"/>
          <w:szCs w:val="24"/>
        </w:rPr>
        <w:t xml:space="preserve">documentation </w:t>
      </w:r>
    </w:p>
    <w:p w14:paraId="1A2EECB7" w14:textId="57A86F1F" w:rsidR="007F4ACA" w:rsidRPr="004B0A28" w:rsidRDefault="007F4ACA" w:rsidP="004B0A28">
      <w:pPr>
        <w:pStyle w:val="ListParagraph"/>
        <w:numPr>
          <w:ilvl w:val="0"/>
          <w:numId w:val="28"/>
        </w:numPr>
        <w:spacing w:line="360" w:lineRule="auto"/>
        <w:rPr>
          <w:rFonts w:ascii="TimesNewRomanPSMT" w:hAnsi="TimesNewRomanPSMT" w:cs="TimesNewRomanPSMT"/>
          <w:color w:val="000000"/>
          <w:szCs w:val="24"/>
        </w:rPr>
      </w:pPr>
      <w:r>
        <w:rPr>
          <w:rFonts w:ascii="TimesNewRomanPSMT" w:hAnsi="TimesNewRomanPSMT" w:cs="TimesNewRomanPSMT"/>
          <w:color w:val="000000"/>
          <w:szCs w:val="24"/>
        </w:rPr>
        <w:t xml:space="preserve">Notification of </w:t>
      </w:r>
      <w:r w:rsidR="001254A7">
        <w:rPr>
          <w:rFonts w:ascii="TimesNewRomanPSMT" w:hAnsi="TimesNewRomanPSMT" w:cs="TimesNewRomanPSMT"/>
          <w:color w:val="000000"/>
          <w:szCs w:val="24"/>
        </w:rPr>
        <w:t>an ‘intent to publish’ is circulated across remaining IQVIA data owners as no formal approval process is required.</w:t>
      </w:r>
    </w:p>
    <w:p w14:paraId="66D7E8E9" w14:textId="0F8746DC" w:rsidR="007B4973" w:rsidRPr="000D04D4" w:rsidRDefault="007B4973" w:rsidP="00625988">
      <w:pPr>
        <w:pStyle w:val="Heading3"/>
        <w:tabs>
          <w:tab w:val="clear" w:pos="0"/>
        </w:tabs>
      </w:pPr>
      <w:bookmarkStart w:id="105" w:name="_Toc395111879"/>
      <w:bookmarkStart w:id="106" w:name="_Toc409525639"/>
      <w:bookmarkStart w:id="107" w:name="_Toc40861133"/>
      <w:r w:rsidRPr="000D04D4">
        <w:lastRenderedPageBreak/>
        <w:t>Study population</w:t>
      </w:r>
      <w:bookmarkEnd w:id="105"/>
      <w:bookmarkEnd w:id="106"/>
      <w:bookmarkEnd w:id="107"/>
    </w:p>
    <w:p w14:paraId="26567456" w14:textId="0236FB31" w:rsidR="005F6235" w:rsidRDefault="00DA327E" w:rsidP="001B77DC">
      <w:pPr>
        <w:pStyle w:val="BayerBodyTextFull"/>
        <w:spacing w:line="360" w:lineRule="auto"/>
        <w:rPr>
          <w:rFonts w:ascii="TimesNewRomanPSMT" w:hAnsi="TimesNewRomanPSMT" w:cs="TimesNewRomanPSMT"/>
          <w:szCs w:val="24"/>
        </w:rPr>
      </w:pPr>
      <w:r w:rsidRPr="00A66A99">
        <w:rPr>
          <w:rFonts w:ascii="TimesNewRomanPSMT" w:hAnsi="TimesNewRomanPSMT" w:cs="TimesNewRomanPSMT"/>
          <w:szCs w:val="24"/>
        </w:rPr>
        <w:t xml:space="preserve">The study cohort includes patients </w:t>
      </w:r>
      <w:r>
        <w:rPr>
          <w:rFonts w:ascii="TimesNewRomanPSMT" w:hAnsi="TimesNewRomanPSMT" w:cs="TimesNewRomanPSMT"/>
          <w:szCs w:val="24"/>
        </w:rPr>
        <w:t xml:space="preserve">with a </w:t>
      </w:r>
      <w:r w:rsidR="005A38F4">
        <w:rPr>
          <w:rFonts w:ascii="TimesNewRomanPSMT" w:hAnsi="TimesNewRomanPSMT" w:cs="TimesNewRomanPSMT"/>
          <w:szCs w:val="24"/>
        </w:rPr>
        <w:t>new diagnosis of</w:t>
      </w:r>
      <w:r>
        <w:rPr>
          <w:rFonts w:ascii="TimesNewRomanPSMT" w:hAnsi="TimesNewRomanPSMT" w:cs="TimesNewRomanPSMT"/>
          <w:szCs w:val="24"/>
        </w:rPr>
        <w:t xml:space="preserve"> T2D during the study period running between 200</w:t>
      </w:r>
      <w:r w:rsidR="00FF1258">
        <w:rPr>
          <w:rFonts w:ascii="TimesNewRomanPSMT" w:hAnsi="TimesNewRomanPSMT" w:cs="TimesNewRomanPSMT"/>
          <w:szCs w:val="24"/>
        </w:rPr>
        <w:t>1</w:t>
      </w:r>
      <w:r>
        <w:rPr>
          <w:rFonts w:ascii="TimesNewRomanPSMT" w:hAnsi="TimesNewRomanPSMT" w:cs="TimesNewRomanPSMT"/>
          <w:szCs w:val="24"/>
        </w:rPr>
        <w:t xml:space="preserve"> and </w:t>
      </w:r>
      <w:proofErr w:type="gramStart"/>
      <w:r>
        <w:rPr>
          <w:rFonts w:ascii="TimesNewRomanPSMT" w:hAnsi="TimesNewRomanPSMT" w:cs="TimesNewRomanPSMT"/>
          <w:szCs w:val="24"/>
        </w:rPr>
        <w:t>2019  and</w:t>
      </w:r>
      <w:proofErr w:type="gramEnd"/>
      <w:r>
        <w:rPr>
          <w:rFonts w:ascii="TimesNewRomanPSMT" w:hAnsi="TimesNewRomanPSMT" w:cs="TimesNewRomanPSMT"/>
          <w:szCs w:val="24"/>
        </w:rPr>
        <w:t xml:space="preserve"> at least one year of </w:t>
      </w:r>
      <w:r w:rsidR="00A77A66">
        <w:rPr>
          <w:rFonts w:ascii="TimesNewRomanPSMT" w:hAnsi="TimesNewRomanPSMT" w:cs="TimesNewRomanPSMT"/>
          <w:szCs w:val="24"/>
        </w:rPr>
        <w:t xml:space="preserve">database history </w:t>
      </w:r>
      <w:r>
        <w:rPr>
          <w:rFonts w:ascii="TimesNewRomanPSMT" w:hAnsi="TimesNewRomanPSMT" w:cs="TimesNewRomanPSMT"/>
          <w:szCs w:val="24"/>
        </w:rPr>
        <w:t xml:space="preserve">before </w:t>
      </w:r>
      <w:r w:rsidR="00C11C21">
        <w:rPr>
          <w:rFonts w:ascii="TimesNewRomanPSMT" w:hAnsi="TimesNewRomanPSMT" w:cs="TimesNewRomanPSMT"/>
          <w:szCs w:val="24"/>
        </w:rPr>
        <w:t xml:space="preserve">the date of </w:t>
      </w:r>
      <w:r>
        <w:rPr>
          <w:rFonts w:ascii="TimesNewRomanPSMT" w:hAnsi="TimesNewRomanPSMT" w:cs="TimesNewRomanPSMT"/>
          <w:szCs w:val="24"/>
        </w:rPr>
        <w:t>th</w:t>
      </w:r>
      <w:r w:rsidR="00A77A66">
        <w:rPr>
          <w:rFonts w:ascii="TimesNewRomanPSMT" w:hAnsi="TimesNewRomanPSMT" w:cs="TimesNewRomanPSMT"/>
          <w:szCs w:val="24"/>
        </w:rPr>
        <w:t xml:space="preserve">is first T2D </w:t>
      </w:r>
      <w:r>
        <w:rPr>
          <w:rFonts w:ascii="TimesNewRomanPSMT" w:hAnsi="TimesNewRomanPSMT" w:cs="TimesNewRomanPSMT"/>
          <w:szCs w:val="24"/>
        </w:rPr>
        <w:t>diagnosis, which is considered the index date</w:t>
      </w:r>
      <w:r w:rsidRPr="00A66A99">
        <w:rPr>
          <w:rFonts w:ascii="TimesNewRomanPSMT" w:hAnsi="TimesNewRomanPSMT" w:cs="TimesNewRomanPSMT"/>
          <w:szCs w:val="24"/>
        </w:rPr>
        <w:t>.</w:t>
      </w:r>
      <w:r w:rsidR="00413C55">
        <w:rPr>
          <w:rFonts w:ascii="TimesNewRomanPSMT" w:hAnsi="TimesNewRomanPSMT" w:cs="TimesNewRomanPSMT"/>
          <w:szCs w:val="24"/>
        </w:rPr>
        <w:t xml:space="preserve"> For case ascertainment we will used a previously published algorithm for identification of persons with T2D using EHR</w:t>
      </w:r>
      <w:r w:rsidR="005F6235">
        <w:rPr>
          <w:rFonts w:ascii="TimesNewRomanPSMT" w:hAnsi="TimesNewRomanPSMT" w:cs="TimesNewRomanPSMT"/>
          <w:szCs w:val="24"/>
        </w:rPr>
        <w:t xml:space="preserve"> databases </w:t>
      </w:r>
      <w:hyperlink r:id="rId11" w:history="1">
        <w:r w:rsidR="005F6235" w:rsidRPr="00B60A9D">
          <w:rPr>
            <w:rStyle w:val="Hyperlink"/>
            <w:rFonts w:ascii="TimesNewRomanPSMT" w:hAnsi="TimesNewRomanPSMT" w:cs="TimesNewRomanPSMT"/>
            <w:szCs w:val="24"/>
          </w:rPr>
          <w:t>https://www.sciencedirect.com/science/article/pii/S1532046414001798</w:t>
        </w:r>
      </w:hyperlink>
    </w:p>
    <w:p w14:paraId="3B8A279D" w14:textId="3A2FBEA8" w:rsidR="006F2182" w:rsidRDefault="001909ED" w:rsidP="001B77DC">
      <w:pPr>
        <w:pStyle w:val="BayerBodyTextFull"/>
        <w:spacing w:line="360" w:lineRule="auto"/>
        <w:rPr>
          <w:rFonts w:ascii="TimesNewRomanPSMT" w:hAnsi="TimesNewRomanPSMT" w:cs="TimesNewRomanPSMT"/>
          <w:szCs w:val="24"/>
        </w:rPr>
      </w:pPr>
      <w:r>
        <w:rPr>
          <w:rFonts w:ascii="TimesNewRomanPSMT" w:hAnsi="TimesNewRomanPSMT" w:cs="TimesNewRomanPSMT"/>
          <w:szCs w:val="24"/>
        </w:rPr>
        <w:t xml:space="preserve">The concepts to be used in this algorithm are </w:t>
      </w:r>
      <w:r w:rsidR="009E0D50">
        <w:rPr>
          <w:rFonts w:ascii="TimesNewRomanPSMT" w:hAnsi="TimesNewRomanPSMT" w:cs="TimesNewRomanPSMT"/>
          <w:szCs w:val="24"/>
        </w:rPr>
        <w:t>listed</w:t>
      </w:r>
      <w:r>
        <w:rPr>
          <w:rFonts w:ascii="TimesNewRomanPSMT" w:hAnsi="TimesNewRomanPSMT" w:cs="TimesNewRomanPSMT"/>
          <w:szCs w:val="24"/>
        </w:rPr>
        <w:t xml:space="preserve"> in </w:t>
      </w:r>
      <w:r w:rsidR="009B520F">
        <w:rPr>
          <w:rFonts w:ascii="TimesNewRomanPSMT" w:hAnsi="TimesNewRomanPSMT" w:cs="TimesNewRomanPSMT"/>
          <w:szCs w:val="24"/>
        </w:rPr>
        <w:t xml:space="preserve">annex </w:t>
      </w:r>
      <w:r w:rsidR="00940AA3">
        <w:rPr>
          <w:rFonts w:ascii="TimesNewRomanPSMT" w:hAnsi="TimesNewRomanPSMT" w:cs="TimesNewRomanPSMT"/>
          <w:szCs w:val="24"/>
        </w:rPr>
        <w:t>2</w:t>
      </w:r>
      <w:r>
        <w:rPr>
          <w:rFonts w:ascii="TimesNewRomanPSMT" w:hAnsi="TimesNewRomanPSMT" w:cs="TimesNewRomanPSMT"/>
          <w:szCs w:val="24"/>
        </w:rPr>
        <w:t>.</w:t>
      </w:r>
    </w:p>
    <w:p w14:paraId="7E4D224D" w14:textId="77777777" w:rsidR="00C02594" w:rsidRPr="00F2285A" w:rsidRDefault="00C02594" w:rsidP="001B77DC">
      <w:pPr>
        <w:pStyle w:val="BayerBodyTextFull"/>
        <w:spacing w:line="360" w:lineRule="auto"/>
        <w:rPr>
          <w:i/>
          <w:highlight w:val="yellow"/>
        </w:rPr>
      </w:pPr>
    </w:p>
    <w:p w14:paraId="782FD3A4" w14:textId="77777777" w:rsidR="007B4973" w:rsidRPr="000D04D4" w:rsidRDefault="007B4973" w:rsidP="00625988">
      <w:pPr>
        <w:pStyle w:val="Heading3"/>
      </w:pPr>
      <w:bookmarkStart w:id="108" w:name="_Toc395111877"/>
      <w:bookmarkStart w:id="109" w:name="_Toc409525637"/>
      <w:bookmarkStart w:id="110" w:name="_Toc40861134"/>
      <w:r w:rsidRPr="000D04D4">
        <w:t>Study time frame</w:t>
      </w:r>
      <w:bookmarkEnd w:id="108"/>
      <w:bookmarkEnd w:id="109"/>
      <w:bookmarkEnd w:id="110"/>
    </w:p>
    <w:p w14:paraId="5DD73D07" w14:textId="1B246334" w:rsidR="007B4973" w:rsidRDefault="007B4973" w:rsidP="003553D3">
      <w:pPr>
        <w:pStyle w:val="BayerBodyTextFull"/>
        <w:numPr>
          <w:ilvl w:val="0"/>
          <w:numId w:val="12"/>
        </w:numPr>
        <w:rPr>
          <w:rFonts w:ascii="TimesNewRomanPSMT" w:hAnsi="TimesNewRomanPSMT" w:cs="TimesNewRomanPSMT"/>
          <w:szCs w:val="24"/>
        </w:rPr>
      </w:pPr>
      <w:r w:rsidRPr="003553D3">
        <w:rPr>
          <w:rFonts w:ascii="TimesNewRomanPSMT" w:hAnsi="TimesNewRomanPSMT" w:cs="TimesNewRomanPSMT"/>
          <w:szCs w:val="24"/>
        </w:rPr>
        <w:t>Time windows</w:t>
      </w:r>
    </w:p>
    <w:p w14:paraId="365CBC3C" w14:textId="5415FFE6" w:rsidR="00A8181F" w:rsidRDefault="00127170" w:rsidP="00FF1258">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Start date</w:t>
      </w:r>
      <w:r w:rsidR="00A8181F">
        <w:rPr>
          <w:rFonts w:ascii="TimesNewRomanPSMT" w:hAnsi="TimesNewRomanPSMT" w:cs="TimesNewRomanPSMT"/>
          <w:szCs w:val="24"/>
        </w:rPr>
        <w:t xml:space="preserve"> for case ascertainment</w:t>
      </w:r>
      <w:r>
        <w:rPr>
          <w:rFonts w:ascii="TimesNewRomanPSMT" w:hAnsi="TimesNewRomanPSMT" w:cs="TimesNewRomanPSMT"/>
          <w:szCs w:val="24"/>
        </w:rPr>
        <w:t>: Jan 1</w:t>
      </w:r>
      <w:r w:rsidR="00FF1258">
        <w:rPr>
          <w:rFonts w:ascii="TimesNewRomanPSMT" w:hAnsi="TimesNewRomanPSMT" w:cs="TimesNewRomanPSMT"/>
          <w:szCs w:val="24"/>
        </w:rPr>
        <w:t>st</w:t>
      </w:r>
      <w:r>
        <w:rPr>
          <w:rFonts w:ascii="TimesNewRomanPSMT" w:hAnsi="TimesNewRomanPSMT" w:cs="TimesNewRomanPSMT"/>
          <w:szCs w:val="24"/>
        </w:rPr>
        <w:t xml:space="preserve">, </w:t>
      </w:r>
      <w:r w:rsidR="008F5EBD">
        <w:rPr>
          <w:rFonts w:ascii="TimesNewRomanPSMT" w:hAnsi="TimesNewRomanPSMT" w:cs="TimesNewRomanPSMT"/>
          <w:szCs w:val="24"/>
        </w:rPr>
        <w:t>2000</w:t>
      </w:r>
    </w:p>
    <w:p w14:paraId="35281B44" w14:textId="1A4D1FD5" w:rsidR="00FF1258" w:rsidRPr="00FF1258" w:rsidRDefault="00FF1258" w:rsidP="00FF1258">
      <w:pPr>
        <w:pStyle w:val="BayerBodyTextFull"/>
        <w:numPr>
          <w:ilvl w:val="2"/>
          <w:numId w:val="12"/>
        </w:numPr>
        <w:rPr>
          <w:rFonts w:ascii="TimesNewRomanPSMT" w:hAnsi="TimesNewRomanPSMT" w:cs="TimesNewRomanPSMT"/>
          <w:szCs w:val="24"/>
        </w:rPr>
      </w:pPr>
      <w:r>
        <w:rPr>
          <w:rFonts w:ascii="TimesNewRomanPSMT" w:hAnsi="TimesNewRomanPSMT" w:cs="TimesNewRomanPSMT"/>
          <w:szCs w:val="24"/>
        </w:rPr>
        <w:t>Start date for cohort entry: Jan 1st, 2001</w:t>
      </w:r>
    </w:p>
    <w:p w14:paraId="07FA7323" w14:textId="2435A9E1" w:rsidR="008F5EBD" w:rsidRPr="003553D3" w:rsidRDefault="008F5EBD" w:rsidP="00127170">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End date: Last available date of each data source</w:t>
      </w:r>
    </w:p>
    <w:p w14:paraId="254D1886" w14:textId="39C2DBFA" w:rsidR="007B4973" w:rsidRDefault="007B4973" w:rsidP="003553D3">
      <w:pPr>
        <w:pStyle w:val="BayerBodyTextFull"/>
        <w:numPr>
          <w:ilvl w:val="0"/>
          <w:numId w:val="12"/>
        </w:numPr>
        <w:rPr>
          <w:rFonts w:ascii="TimesNewRomanPSMT" w:hAnsi="TimesNewRomanPSMT" w:cs="TimesNewRomanPSMT"/>
          <w:szCs w:val="24"/>
        </w:rPr>
      </w:pPr>
      <w:r w:rsidRPr="003553D3">
        <w:rPr>
          <w:rFonts w:ascii="TimesNewRomanPSMT" w:hAnsi="TimesNewRomanPSMT" w:cs="TimesNewRomanPSMT"/>
          <w:szCs w:val="24"/>
        </w:rPr>
        <w:t>Index date</w:t>
      </w:r>
    </w:p>
    <w:p w14:paraId="037DEB5A" w14:textId="4644B245" w:rsidR="008F5EBD" w:rsidRPr="003553D3" w:rsidRDefault="001D3831" w:rsidP="008F5EBD">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 xml:space="preserve">Date of first recorded T2D </w:t>
      </w:r>
      <w:r w:rsidR="008F5EBD">
        <w:rPr>
          <w:rFonts w:ascii="TimesNewRomanPSMT" w:hAnsi="TimesNewRomanPSMT" w:cs="TimesNewRomanPSMT"/>
          <w:szCs w:val="24"/>
        </w:rPr>
        <w:t xml:space="preserve">diagnosis </w:t>
      </w:r>
      <w:r>
        <w:rPr>
          <w:rFonts w:ascii="TimesNewRomanPSMT" w:hAnsi="TimesNewRomanPSMT" w:cs="TimesNewRomanPSMT"/>
          <w:szCs w:val="24"/>
        </w:rPr>
        <w:t>in the data source</w:t>
      </w:r>
    </w:p>
    <w:p w14:paraId="28E7781D" w14:textId="77777777" w:rsidR="003F0FA3" w:rsidRPr="00124AC0" w:rsidRDefault="003F0FA3" w:rsidP="003F0FA3">
      <w:pPr>
        <w:pStyle w:val="BayerBodyTextFull"/>
        <w:rPr>
          <w:rFonts w:eastAsia="Verdana"/>
          <w:kern w:val="32"/>
          <w:highlight w:val="yellow"/>
        </w:rPr>
      </w:pPr>
    </w:p>
    <w:p w14:paraId="19B2A480" w14:textId="77777777" w:rsidR="007B4973" w:rsidRPr="000D04D4" w:rsidRDefault="007B4973" w:rsidP="00625988">
      <w:pPr>
        <w:pStyle w:val="Heading3"/>
        <w:spacing w:before="240" w:after="120"/>
      </w:pPr>
      <w:bookmarkStart w:id="111" w:name="_Toc40861135"/>
      <w:r w:rsidRPr="000D04D4">
        <w:t>Selection criteria</w:t>
      </w:r>
      <w:bookmarkEnd w:id="111"/>
    </w:p>
    <w:p w14:paraId="755D717A" w14:textId="18A169F1" w:rsidR="007B4973" w:rsidRPr="0015054B" w:rsidRDefault="007B4973" w:rsidP="0015054B">
      <w:pPr>
        <w:pStyle w:val="BayerBodyTextFull"/>
        <w:numPr>
          <w:ilvl w:val="0"/>
          <w:numId w:val="12"/>
        </w:numPr>
        <w:rPr>
          <w:rFonts w:ascii="TimesNewRomanPSMT" w:hAnsi="TimesNewRomanPSMT" w:cs="TimesNewRomanPSMT"/>
          <w:szCs w:val="24"/>
        </w:rPr>
      </w:pPr>
      <w:r w:rsidRPr="0015054B">
        <w:rPr>
          <w:rFonts w:ascii="TimesNewRomanPSMT" w:hAnsi="TimesNewRomanPSMT" w:cs="TimesNewRomanPSMT"/>
          <w:szCs w:val="24"/>
        </w:rPr>
        <w:t>Inclusion criteria</w:t>
      </w:r>
    </w:p>
    <w:p w14:paraId="777F993B" w14:textId="77777777" w:rsidR="003932B2" w:rsidRDefault="00C547C1" w:rsidP="0015054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At least one d</w:t>
      </w:r>
      <w:r w:rsidR="0082179C">
        <w:rPr>
          <w:rFonts w:ascii="TimesNewRomanPSMT" w:hAnsi="TimesNewRomanPSMT" w:cs="TimesNewRomanPSMT"/>
          <w:szCs w:val="24"/>
        </w:rPr>
        <w:t>iagnosis code of T2D after Jan 1</w:t>
      </w:r>
      <w:r w:rsidR="0082179C" w:rsidRPr="0082179C">
        <w:rPr>
          <w:rFonts w:ascii="TimesNewRomanPSMT" w:hAnsi="TimesNewRomanPSMT" w:cs="TimesNewRomanPSMT"/>
          <w:szCs w:val="24"/>
          <w:vertAlign w:val="superscript"/>
        </w:rPr>
        <w:t>st</w:t>
      </w:r>
      <w:r w:rsidR="0082179C">
        <w:rPr>
          <w:rFonts w:ascii="TimesNewRomanPSMT" w:hAnsi="TimesNewRomanPSMT" w:cs="TimesNewRomanPSMT"/>
          <w:szCs w:val="24"/>
        </w:rPr>
        <w:t>, 2001</w:t>
      </w:r>
      <w:r w:rsidR="00C30CDC">
        <w:rPr>
          <w:rFonts w:ascii="TimesNewRomanPSMT" w:hAnsi="TimesNewRomanPSMT" w:cs="TimesNewRomanPSMT"/>
          <w:szCs w:val="24"/>
        </w:rPr>
        <w:t xml:space="preserve"> (date of the first record is the index date)</w:t>
      </w:r>
    </w:p>
    <w:p w14:paraId="46291098" w14:textId="4B0F9A08" w:rsidR="0082179C" w:rsidRDefault="003932B2" w:rsidP="0015054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AND at least one anti-diabetic treatment</w:t>
      </w:r>
      <w:r w:rsidR="00DF609C">
        <w:rPr>
          <w:rFonts w:ascii="TimesNewRomanPSMT" w:hAnsi="TimesNewRomanPSMT" w:cs="TimesNewRomanPSMT"/>
          <w:szCs w:val="24"/>
        </w:rPr>
        <w:t xml:space="preserve"> prescription after Jan 1</w:t>
      </w:r>
      <w:r w:rsidR="00DF609C" w:rsidRPr="0082179C">
        <w:rPr>
          <w:rFonts w:ascii="TimesNewRomanPSMT" w:hAnsi="TimesNewRomanPSMT" w:cs="TimesNewRomanPSMT"/>
          <w:szCs w:val="24"/>
          <w:vertAlign w:val="superscript"/>
        </w:rPr>
        <w:t>st</w:t>
      </w:r>
      <w:r w:rsidR="00DF609C">
        <w:rPr>
          <w:rFonts w:ascii="TimesNewRomanPSMT" w:hAnsi="TimesNewRomanPSMT" w:cs="TimesNewRomanPSMT"/>
          <w:szCs w:val="24"/>
        </w:rPr>
        <w:t>, 2001</w:t>
      </w:r>
    </w:p>
    <w:p w14:paraId="2A297EB6" w14:textId="08AD943E" w:rsidR="000C08A6" w:rsidRDefault="00DF609C" w:rsidP="0015054B">
      <w:pPr>
        <w:pStyle w:val="BayerBodyTextFull"/>
        <w:numPr>
          <w:ilvl w:val="1"/>
          <w:numId w:val="12"/>
        </w:numPr>
        <w:rPr>
          <w:rFonts w:ascii="TimesNewRomanPSMT" w:hAnsi="TimesNewRomanPSMT" w:cs="TimesNewRomanPSMT"/>
          <w:szCs w:val="24"/>
        </w:rPr>
      </w:pPr>
      <w:r>
        <w:rPr>
          <w:szCs w:val="24"/>
        </w:rPr>
        <w:t xml:space="preserve">AND </w:t>
      </w:r>
      <w:r w:rsidR="00AD4FC2">
        <w:rPr>
          <w:szCs w:val="24"/>
        </w:rPr>
        <w:t xml:space="preserve">At least </w:t>
      </w:r>
      <w:r w:rsidR="000C08A6">
        <w:rPr>
          <w:rFonts w:ascii="TimesNewRomanPSMT" w:hAnsi="TimesNewRomanPSMT" w:cs="TimesNewRomanPSMT"/>
          <w:szCs w:val="24"/>
        </w:rPr>
        <w:t>18 years</w:t>
      </w:r>
      <w:r w:rsidR="0082265E">
        <w:rPr>
          <w:rFonts w:ascii="TimesNewRomanPSMT" w:hAnsi="TimesNewRomanPSMT" w:cs="TimesNewRomanPSMT"/>
          <w:szCs w:val="24"/>
        </w:rPr>
        <w:t xml:space="preserve"> </w:t>
      </w:r>
      <w:r w:rsidR="00AD4FC2">
        <w:rPr>
          <w:rFonts w:ascii="TimesNewRomanPSMT" w:hAnsi="TimesNewRomanPSMT" w:cs="TimesNewRomanPSMT"/>
          <w:szCs w:val="24"/>
        </w:rPr>
        <w:t xml:space="preserve">of age </w:t>
      </w:r>
      <w:r w:rsidR="0082265E">
        <w:rPr>
          <w:rFonts w:ascii="TimesNewRomanPSMT" w:hAnsi="TimesNewRomanPSMT" w:cs="TimesNewRomanPSMT"/>
          <w:szCs w:val="24"/>
        </w:rPr>
        <w:t xml:space="preserve">on the </w:t>
      </w:r>
      <w:r w:rsidR="00C30CDC">
        <w:rPr>
          <w:rFonts w:ascii="TimesNewRomanPSMT" w:hAnsi="TimesNewRomanPSMT" w:cs="TimesNewRomanPSMT"/>
          <w:szCs w:val="24"/>
        </w:rPr>
        <w:t xml:space="preserve">index </w:t>
      </w:r>
      <w:r w:rsidR="0082265E">
        <w:rPr>
          <w:rFonts w:ascii="TimesNewRomanPSMT" w:hAnsi="TimesNewRomanPSMT" w:cs="TimesNewRomanPSMT"/>
          <w:szCs w:val="24"/>
        </w:rPr>
        <w:t xml:space="preserve">date </w:t>
      </w:r>
    </w:p>
    <w:p w14:paraId="061CBF28" w14:textId="7CC18B5E" w:rsidR="00B1607E" w:rsidRPr="00B24307" w:rsidRDefault="00B1607E" w:rsidP="00B24307">
      <w:pPr>
        <w:pStyle w:val="BayerBodyTextFull"/>
        <w:numPr>
          <w:ilvl w:val="1"/>
          <w:numId w:val="12"/>
        </w:numPr>
        <w:rPr>
          <w:rFonts w:ascii="TimesNewRomanPSMT" w:hAnsi="TimesNewRomanPSMT" w:cs="TimesNewRomanPSMT"/>
          <w:szCs w:val="24"/>
        </w:rPr>
      </w:pPr>
      <w:r>
        <w:rPr>
          <w:szCs w:val="24"/>
        </w:rPr>
        <w:t xml:space="preserve">AND </w:t>
      </w:r>
      <w:r>
        <w:rPr>
          <w:rFonts w:ascii="TimesNewRomanPSMT" w:hAnsi="TimesNewRomanPSMT" w:cs="TimesNewRomanPSMT"/>
          <w:szCs w:val="24"/>
        </w:rPr>
        <w:t>At least 1 year of database observation before the index date</w:t>
      </w:r>
    </w:p>
    <w:p w14:paraId="68D40943" w14:textId="4AF1FDE8" w:rsidR="002D7315" w:rsidRPr="00CA3CDD" w:rsidRDefault="002D7315" w:rsidP="00EB0A58">
      <w:pPr>
        <w:pStyle w:val="BayerBodyTextFull"/>
        <w:rPr>
          <w:rFonts w:ascii="TimesNewRomanPSMT" w:hAnsi="TimesNewRomanPSMT" w:cs="TimesNewRomanPSMT"/>
          <w:szCs w:val="24"/>
        </w:rPr>
      </w:pPr>
    </w:p>
    <w:p w14:paraId="3BA2BE8C" w14:textId="4C599FCE" w:rsidR="003C2B83" w:rsidRPr="0015054B" w:rsidRDefault="003C2B83" w:rsidP="003C2B83">
      <w:pPr>
        <w:pStyle w:val="BayerBodyTextFull"/>
        <w:numPr>
          <w:ilvl w:val="0"/>
          <w:numId w:val="12"/>
        </w:numPr>
        <w:rPr>
          <w:rFonts w:ascii="TimesNewRomanPSMT" w:hAnsi="TimesNewRomanPSMT" w:cs="TimesNewRomanPSMT"/>
          <w:szCs w:val="24"/>
        </w:rPr>
      </w:pPr>
      <w:r>
        <w:rPr>
          <w:rFonts w:ascii="TimesNewRomanPSMT" w:hAnsi="TimesNewRomanPSMT" w:cs="TimesNewRomanPSMT"/>
          <w:szCs w:val="24"/>
        </w:rPr>
        <w:t>Ex</w:t>
      </w:r>
      <w:r w:rsidRPr="0015054B">
        <w:rPr>
          <w:rFonts w:ascii="TimesNewRomanPSMT" w:hAnsi="TimesNewRomanPSMT" w:cs="TimesNewRomanPSMT"/>
          <w:szCs w:val="24"/>
        </w:rPr>
        <w:t>clusion criteria</w:t>
      </w:r>
    </w:p>
    <w:p w14:paraId="4EE86441" w14:textId="161BFEEF" w:rsidR="005E279D" w:rsidRDefault="00B24307" w:rsidP="003C2B83">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 xml:space="preserve">One </w:t>
      </w:r>
      <w:r w:rsidR="005E279D">
        <w:rPr>
          <w:rFonts w:ascii="TimesNewRomanPSMT" w:hAnsi="TimesNewRomanPSMT" w:cs="TimesNewRomanPSMT"/>
          <w:szCs w:val="24"/>
        </w:rPr>
        <w:t xml:space="preserve">T2D diagnosis code </w:t>
      </w:r>
      <w:r w:rsidR="004435D6">
        <w:rPr>
          <w:rFonts w:ascii="TimesNewRomanPSMT" w:hAnsi="TimesNewRomanPSMT" w:cs="TimesNewRomanPSMT"/>
          <w:szCs w:val="24"/>
        </w:rPr>
        <w:t xml:space="preserve">any time </w:t>
      </w:r>
      <w:r w:rsidR="000C4DC0">
        <w:rPr>
          <w:rFonts w:ascii="TimesNewRomanPSMT" w:hAnsi="TimesNewRomanPSMT" w:cs="TimesNewRomanPSMT"/>
          <w:szCs w:val="24"/>
        </w:rPr>
        <w:t xml:space="preserve">before </w:t>
      </w:r>
      <w:r w:rsidR="005E279D">
        <w:rPr>
          <w:rFonts w:ascii="TimesNewRomanPSMT" w:hAnsi="TimesNewRomanPSMT" w:cs="TimesNewRomanPSMT"/>
          <w:szCs w:val="24"/>
        </w:rPr>
        <w:t>the index date</w:t>
      </w:r>
    </w:p>
    <w:p w14:paraId="1E9D6E8F" w14:textId="77777777" w:rsidR="00C35848" w:rsidRDefault="00B24307" w:rsidP="003C2B83">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 xml:space="preserve">OR </w:t>
      </w:r>
      <w:r w:rsidR="000511CA">
        <w:rPr>
          <w:rFonts w:ascii="TimesNewRomanPSMT" w:hAnsi="TimesNewRomanPSMT" w:cs="TimesNewRomanPSMT"/>
          <w:szCs w:val="24"/>
        </w:rPr>
        <w:t xml:space="preserve">one </w:t>
      </w:r>
      <w:r w:rsidR="00686314">
        <w:rPr>
          <w:rFonts w:ascii="TimesNewRomanPSMT" w:hAnsi="TimesNewRomanPSMT" w:cs="TimesNewRomanPSMT"/>
          <w:szCs w:val="24"/>
        </w:rPr>
        <w:t xml:space="preserve">T1D diagnostic code any time </w:t>
      </w:r>
      <w:r w:rsidR="000C4DC0">
        <w:rPr>
          <w:rFonts w:ascii="TimesNewRomanPSMT" w:hAnsi="TimesNewRomanPSMT" w:cs="TimesNewRomanPSMT"/>
          <w:szCs w:val="24"/>
        </w:rPr>
        <w:t xml:space="preserve">before </w:t>
      </w:r>
      <w:r w:rsidR="00C35848">
        <w:rPr>
          <w:rFonts w:ascii="TimesNewRomanPSMT" w:hAnsi="TimesNewRomanPSMT" w:cs="TimesNewRomanPSMT"/>
          <w:szCs w:val="24"/>
        </w:rPr>
        <w:t xml:space="preserve">the index date </w:t>
      </w:r>
    </w:p>
    <w:p w14:paraId="670D6295" w14:textId="12266AC0" w:rsidR="00686314" w:rsidRPr="00C35848" w:rsidRDefault="00C35848" w:rsidP="00C35848">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OR</w:t>
      </w:r>
      <w:r w:rsidR="000C4DC0">
        <w:rPr>
          <w:rFonts w:ascii="TimesNewRomanPSMT" w:hAnsi="TimesNewRomanPSMT" w:cs="TimesNewRomanPSMT"/>
          <w:szCs w:val="24"/>
        </w:rPr>
        <w:t xml:space="preserve"> </w:t>
      </w:r>
      <w:r>
        <w:rPr>
          <w:rFonts w:ascii="TimesNewRomanPSMT" w:hAnsi="TimesNewRomanPSMT" w:cs="TimesNewRomanPSMT"/>
          <w:szCs w:val="24"/>
        </w:rPr>
        <w:t xml:space="preserve">two T1D diagnostic codes any time after the index date </w:t>
      </w:r>
    </w:p>
    <w:p w14:paraId="5FD2C31A" w14:textId="6FC08091" w:rsidR="00185F78" w:rsidRDefault="00B24307" w:rsidP="003C2B83">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 xml:space="preserve">OR one </w:t>
      </w:r>
      <w:r w:rsidR="00602183">
        <w:rPr>
          <w:rFonts w:ascii="TimesNewRomanPSMT" w:hAnsi="TimesNewRomanPSMT" w:cs="TimesNewRomanPSMT"/>
          <w:szCs w:val="24"/>
        </w:rPr>
        <w:t xml:space="preserve">insulin </w:t>
      </w:r>
      <w:r w:rsidR="00877A2B">
        <w:rPr>
          <w:rFonts w:ascii="TimesNewRomanPSMT" w:hAnsi="TimesNewRomanPSMT" w:cs="TimesNewRomanPSMT"/>
          <w:szCs w:val="24"/>
        </w:rPr>
        <w:t xml:space="preserve">prescription </w:t>
      </w:r>
      <w:r w:rsidR="000C4DC0">
        <w:rPr>
          <w:rFonts w:ascii="TimesNewRomanPSMT" w:hAnsi="TimesNewRomanPSMT" w:cs="TimesNewRomanPSMT"/>
          <w:szCs w:val="24"/>
        </w:rPr>
        <w:t>before</w:t>
      </w:r>
      <w:r w:rsidR="00877A2B">
        <w:rPr>
          <w:rFonts w:ascii="TimesNewRomanPSMT" w:hAnsi="TimesNewRomanPSMT" w:cs="TimesNewRomanPSMT"/>
          <w:szCs w:val="24"/>
        </w:rPr>
        <w:t xml:space="preserve"> the index date or in the </w:t>
      </w:r>
      <w:r w:rsidR="0087155E">
        <w:rPr>
          <w:rFonts w:ascii="TimesNewRomanPSMT" w:hAnsi="TimesNewRomanPSMT" w:cs="TimesNewRomanPSMT"/>
          <w:szCs w:val="24"/>
        </w:rPr>
        <w:t>3</w:t>
      </w:r>
      <w:r w:rsidR="00877A2B">
        <w:rPr>
          <w:rFonts w:ascii="TimesNewRomanPSMT" w:hAnsi="TimesNewRomanPSMT" w:cs="TimesNewRomanPSMT"/>
          <w:szCs w:val="24"/>
        </w:rPr>
        <w:t>0 days after</w:t>
      </w:r>
    </w:p>
    <w:p w14:paraId="493097F8" w14:textId="13153FE4" w:rsidR="00877A2B" w:rsidRDefault="000511CA" w:rsidP="003C2B83">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lastRenderedPageBreak/>
        <w:t>OR one prescription of a</w:t>
      </w:r>
      <w:r w:rsidR="00036259">
        <w:rPr>
          <w:rFonts w:ascii="TimesNewRomanPSMT" w:hAnsi="TimesNewRomanPSMT" w:cs="TimesNewRomanPSMT"/>
          <w:szCs w:val="24"/>
        </w:rPr>
        <w:t>n a</w:t>
      </w:r>
      <w:r w:rsidR="00185F78">
        <w:rPr>
          <w:rFonts w:ascii="TimesNewRomanPSMT" w:hAnsi="TimesNewRomanPSMT" w:cs="TimesNewRomanPSMT"/>
          <w:szCs w:val="24"/>
        </w:rPr>
        <w:t xml:space="preserve">ntidiabetic </w:t>
      </w:r>
      <w:r>
        <w:rPr>
          <w:rFonts w:ascii="TimesNewRomanPSMT" w:hAnsi="TimesNewRomanPSMT" w:cs="TimesNewRomanPSMT"/>
          <w:szCs w:val="24"/>
        </w:rPr>
        <w:t>drug</w:t>
      </w:r>
      <w:r w:rsidR="00036259">
        <w:rPr>
          <w:rFonts w:ascii="TimesNewRomanPSMT" w:hAnsi="TimesNewRomanPSMT" w:cs="TimesNewRomanPSMT"/>
          <w:szCs w:val="24"/>
        </w:rPr>
        <w:t xml:space="preserve"> </w:t>
      </w:r>
      <w:r w:rsidR="00E1320D">
        <w:rPr>
          <w:rFonts w:ascii="TimesNewRomanPSMT" w:hAnsi="TimesNewRomanPSMT" w:cs="TimesNewRomanPSMT"/>
          <w:szCs w:val="24"/>
        </w:rPr>
        <w:t>before</w:t>
      </w:r>
      <w:r w:rsidR="00036259">
        <w:rPr>
          <w:rFonts w:ascii="TimesNewRomanPSMT" w:hAnsi="TimesNewRomanPSMT" w:cs="TimesNewRomanPSMT"/>
          <w:szCs w:val="24"/>
        </w:rPr>
        <w:t xml:space="preserve"> the index date</w:t>
      </w:r>
      <w:r w:rsidR="00E1320D">
        <w:rPr>
          <w:rFonts w:ascii="TimesNewRomanPSMT" w:hAnsi="TimesNewRomanPSMT" w:cs="TimesNewRomanPSMT"/>
          <w:szCs w:val="24"/>
        </w:rPr>
        <w:t xml:space="preserve"> (the </w:t>
      </w:r>
      <w:r w:rsidR="00C4241C">
        <w:rPr>
          <w:rFonts w:ascii="TimesNewRomanPSMT" w:hAnsi="TimesNewRomanPSMT" w:cs="TimesNewRomanPSMT"/>
          <w:szCs w:val="24"/>
        </w:rPr>
        <w:t>30</w:t>
      </w:r>
      <w:r w:rsidR="00E1320D">
        <w:rPr>
          <w:rFonts w:ascii="TimesNewRomanPSMT" w:hAnsi="TimesNewRomanPSMT" w:cs="TimesNewRomanPSMT"/>
          <w:szCs w:val="24"/>
        </w:rPr>
        <w:t xml:space="preserve"> days</w:t>
      </w:r>
      <w:r w:rsidR="00C4241C">
        <w:rPr>
          <w:rFonts w:ascii="TimesNewRomanPSMT" w:hAnsi="TimesNewRomanPSMT" w:cs="TimesNewRomanPSMT"/>
          <w:szCs w:val="24"/>
        </w:rPr>
        <w:t xml:space="preserve"> preceding index date will be excluded from this</w:t>
      </w:r>
      <w:r w:rsidR="00E1320D">
        <w:rPr>
          <w:rFonts w:ascii="TimesNewRomanPSMT" w:hAnsi="TimesNewRomanPSMT" w:cs="TimesNewRomanPSMT"/>
          <w:szCs w:val="24"/>
        </w:rPr>
        <w:t xml:space="preserve"> to allow for coding practices, since the diagnosis code might be recorded later than the prescription code).</w:t>
      </w:r>
    </w:p>
    <w:p w14:paraId="5E92AA79" w14:textId="77777777" w:rsidR="003C2B83" w:rsidRPr="00124AC0" w:rsidRDefault="003C2B83" w:rsidP="003F0FA3">
      <w:pPr>
        <w:pStyle w:val="BayerBodyTextFull"/>
        <w:rPr>
          <w:highlight w:val="yellow"/>
        </w:rPr>
      </w:pPr>
    </w:p>
    <w:p w14:paraId="0B54EEBA" w14:textId="77777777" w:rsidR="007B4973" w:rsidRPr="000D04D4" w:rsidRDefault="007B4973" w:rsidP="00625988">
      <w:pPr>
        <w:pStyle w:val="Heading3"/>
        <w:spacing w:before="240" w:after="120"/>
      </w:pPr>
      <w:bookmarkStart w:id="112" w:name="_Toc396315347"/>
      <w:bookmarkStart w:id="113" w:name="_Toc396411099"/>
      <w:bookmarkStart w:id="114" w:name="_Toc401784108"/>
      <w:bookmarkStart w:id="115" w:name="_Toc426018018"/>
      <w:bookmarkStart w:id="116" w:name="_Toc445993569"/>
      <w:bookmarkStart w:id="117" w:name="_Toc40861136"/>
      <w:r w:rsidRPr="000D04D4">
        <w:t>Representativeness</w:t>
      </w:r>
      <w:bookmarkEnd w:id="112"/>
      <w:bookmarkEnd w:id="113"/>
      <w:bookmarkEnd w:id="114"/>
      <w:bookmarkEnd w:id="115"/>
      <w:bookmarkEnd w:id="116"/>
      <w:bookmarkEnd w:id="117"/>
    </w:p>
    <w:p w14:paraId="365C9D76" w14:textId="50CFBF2F" w:rsidR="00841572" w:rsidRPr="00414CFE" w:rsidRDefault="00841572" w:rsidP="001B77DC">
      <w:pPr>
        <w:autoSpaceDE w:val="0"/>
        <w:autoSpaceDN w:val="0"/>
        <w:adjustRightInd w:val="0"/>
        <w:spacing w:line="360" w:lineRule="auto"/>
        <w:rPr>
          <w:rFonts w:ascii="TimesNewRomanPSMT" w:hAnsi="TimesNewRomanPSMT" w:cs="TimesNewRomanPSMT"/>
          <w:color w:val="000000"/>
          <w:szCs w:val="24"/>
        </w:rPr>
      </w:pPr>
      <w:r w:rsidRPr="00414CFE">
        <w:rPr>
          <w:rFonts w:ascii="TimesNewRomanPSMT" w:hAnsi="TimesNewRomanPSMT" w:cs="TimesNewRomanPSMT"/>
          <w:color w:val="000000"/>
          <w:szCs w:val="24"/>
        </w:rPr>
        <w:t xml:space="preserve">For the </w:t>
      </w:r>
      <w:r w:rsidR="00414CFE" w:rsidRPr="00414CFE">
        <w:rPr>
          <w:rFonts w:ascii="TimesNewRomanPSMT" w:hAnsi="TimesNewRomanPSMT" w:cs="TimesNewRomanPSMT"/>
          <w:color w:val="000000"/>
          <w:szCs w:val="24"/>
        </w:rPr>
        <w:t>outcome</w:t>
      </w:r>
      <w:r w:rsidRPr="00414CFE">
        <w:rPr>
          <w:rFonts w:ascii="TimesNewRomanPSMT" w:hAnsi="TimesNewRomanPSMT" w:cs="TimesNewRomanPSMT"/>
          <w:color w:val="000000"/>
          <w:szCs w:val="24"/>
        </w:rPr>
        <w:t xml:space="preserve"> characterization to be generalizable, we chose to systematically conduct </w:t>
      </w:r>
      <w:proofErr w:type="gramStart"/>
      <w:r w:rsidRPr="00414CFE">
        <w:rPr>
          <w:rFonts w:ascii="TimesNewRomanPSMT" w:hAnsi="TimesNewRomanPSMT" w:cs="TimesNewRomanPSMT"/>
          <w:color w:val="000000"/>
          <w:szCs w:val="24"/>
        </w:rPr>
        <w:t>our</w:t>
      </w:r>
      <w:proofErr w:type="gramEnd"/>
    </w:p>
    <w:p w14:paraId="1A118D23" w14:textId="77777777" w:rsidR="00841572" w:rsidRPr="00414CFE" w:rsidRDefault="00841572" w:rsidP="001B77DC">
      <w:pPr>
        <w:autoSpaceDE w:val="0"/>
        <w:autoSpaceDN w:val="0"/>
        <w:adjustRightInd w:val="0"/>
        <w:spacing w:line="360" w:lineRule="auto"/>
        <w:rPr>
          <w:rFonts w:ascii="TimesNewRomanPSMT" w:hAnsi="TimesNewRomanPSMT" w:cs="TimesNewRomanPSMT"/>
          <w:color w:val="000000"/>
          <w:szCs w:val="24"/>
        </w:rPr>
      </w:pPr>
      <w:r w:rsidRPr="00414CFE">
        <w:rPr>
          <w:rFonts w:ascii="TimesNewRomanPSMT" w:hAnsi="TimesNewRomanPSMT" w:cs="TimesNewRomanPSMT"/>
          <w:color w:val="000000"/>
          <w:szCs w:val="24"/>
        </w:rPr>
        <w:t>study across a diverse set of healthcare data sources. The unifying technical component is that all</w:t>
      </w:r>
    </w:p>
    <w:p w14:paraId="2E604651" w14:textId="0A92CFA7" w:rsidR="00841572" w:rsidRPr="00414CFE" w:rsidRDefault="00841572" w:rsidP="001B77DC">
      <w:pPr>
        <w:autoSpaceDE w:val="0"/>
        <w:autoSpaceDN w:val="0"/>
        <w:adjustRightInd w:val="0"/>
        <w:spacing w:line="360" w:lineRule="auto"/>
        <w:rPr>
          <w:rFonts w:ascii="TimesNewRomanPSMT" w:hAnsi="TimesNewRomanPSMT" w:cs="TimesNewRomanPSMT"/>
          <w:color w:val="000000"/>
          <w:szCs w:val="24"/>
        </w:rPr>
      </w:pPr>
      <w:r w:rsidRPr="00414CFE">
        <w:rPr>
          <w:rFonts w:ascii="TimesNewRomanPSMT" w:hAnsi="TimesNewRomanPSMT" w:cs="TimesNewRomanPSMT"/>
          <w:color w:val="000000"/>
          <w:szCs w:val="24"/>
        </w:rPr>
        <w:t xml:space="preserve">data sources chosen for the study are in the OMOP </w:t>
      </w:r>
      <w:r w:rsidR="00EB0A58">
        <w:rPr>
          <w:rFonts w:ascii="TimesNewRomanPSMT" w:hAnsi="TimesNewRomanPSMT" w:cs="TimesNewRomanPSMT"/>
          <w:color w:val="000000"/>
          <w:szCs w:val="24"/>
        </w:rPr>
        <w:t xml:space="preserve">common </w:t>
      </w:r>
      <w:r w:rsidR="00E41EF7">
        <w:rPr>
          <w:rFonts w:ascii="TimesNewRomanPSMT" w:hAnsi="TimesNewRomanPSMT" w:cs="TimesNewRomanPSMT"/>
          <w:color w:val="000000"/>
          <w:szCs w:val="24"/>
        </w:rPr>
        <w:t>data model</w:t>
      </w:r>
      <w:r w:rsidRPr="00414CFE">
        <w:rPr>
          <w:rFonts w:ascii="TimesNewRomanPSMT" w:hAnsi="TimesNewRomanPSMT" w:cs="TimesNewRomanPSMT"/>
          <w:color w:val="000000"/>
          <w:szCs w:val="24"/>
        </w:rPr>
        <w:t>, providing a backbone of standardization.</w:t>
      </w:r>
    </w:p>
    <w:p w14:paraId="3E7659A8" w14:textId="77777777" w:rsidR="00841572" w:rsidRPr="00414CFE" w:rsidRDefault="00841572" w:rsidP="001B77DC">
      <w:pPr>
        <w:autoSpaceDE w:val="0"/>
        <w:autoSpaceDN w:val="0"/>
        <w:adjustRightInd w:val="0"/>
        <w:spacing w:line="360" w:lineRule="auto"/>
        <w:rPr>
          <w:rFonts w:ascii="TimesNewRomanPSMT" w:hAnsi="TimesNewRomanPSMT" w:cs="TimesNewRomanPSMT"/>
          <w:color w:val="000000"/>
          <w:szCs w:val="24"/>
        </w:rPr>
      </w:pPr>
      <w:r w:rsidRPr="00414CFE">
        <w:rPr>
          <w:rFonts w:ascii="TimesNewRomanPSMT" w:hAnsi="TimesNewRomanPSMT" w:cs="TimesNewRomanPSMT"/>
          <w:color w:val="000000"/>
          <w:szCs w:val="24"/>
        </w:rPr>
        <w:t>We also conduct the study to exhibit database heterogeneity, population diversity and variance in</w:t>
      </w:r>
    </w:p>
    <w:p w14:paraId="6F18C4F5" w14:textId="1B2E003C" w:rsidR="00841572" w:rsidRPr="00414CFE" w:rsidRDefault="00841572" w:rsidP="001B77DC">
      <w:pPr>
        <w:autoSpaceDE w:val="0"/>
        <w:autoSpaceDN w:val="0"/>
        <w:adjustRightInd w:val="0"/>
        <w:spacing w:line="360" w:lineRule="auto"/>
        <w:rPr>
          <w:rFonts w:ascii="TimesNewRomanPSMT" w:hAnsi="TimesNewRomanPSMT" w:cs="TimesNewRomanPSMT"/>
          <w:color w:val="000000"/>
          <w:szCs w:val="24"/>
        </w:rPr>
      </w:pPr>
      <w:r w:rsidRPr="00414CFE">
        <w:rPr>
          <w:rFonts w:ascii="TimesNewRomanPSMT" w:hAnsi="TimesNewRomanPSMT" w:cs="TimesNewRomanPSMT"/>
          <w:color w:val="000000"/>
          <w:szCs w:val="24"/>
        </w:rPr>
        <w:t>care. From this perspective, we can identify</w:t>
      </w:r>
      <w:r w:rsidR="00414CFE">
        <w:rPr>
          <w:rFonts w:ascii="TimesNewRomanPSMT" w:hAnsi="TimesNewRomanPSMT" w:cs="TimesNewRomanPSMT"/>
          <w:color w:val="000000"/>
          <w:szCs w:val="24"/>
        </w:rPr>
        <w:t xml:space="preserve"> apparent</w:t>
      </w:r>
      <w:r w:rsidRPr="00414CFE">
        <w:rPr>
          <w:rFonts w:ascii="TimesNewRomanPSMT" w:hAnsi="TimesNewRomanPSMT" w:cs="TimesNewRomanPSMT"/>
          <w:color w:val="000000"/>
          <w:szCs w:val="24"/>
        </w:rPr>
        <w:t xml:space="preserve"> </w:t>
      </w:r>
      <w:r w:rsidR="00414CFE">
        <w:rPr>
          <w:rFonts w:ascii="TimesNewRomanPSMT" w:hAnsi="TimesNewRomanPSMT" w:cs="TimesNewRomanPSMT"/>
          <w:color w:val="000000"/>
          <w:szCs w:val="24"/>
        </w:rPr>
        <w:t>differences</w:t>
      </w:r>
      <w:r w:rsidRPr="00414CFE">
        <w:rPr>
          <w:rFonts w:ascii="TimesNewRomanPSMT" w:hAnsi="TimesNewRomanPSMT" w:cs="TimesNewRomanPSMT"/>
          <w:color w:val="000000"/>
          <w:szCs w:val="24"/>
        </w:rPr>
        <w:t xml:space="preserve"> in </w:t>
      </w:r>
      <w:r w:rsidR="00414CFE">
        <w:rPr>
          <w:rFonts w:ascii="TimesNewRomanPSMT" w:hAnsi="TimesNewRomanPSMT" w:cs="TimesNewRomanPSMT"/>
          <w:color w:val="000000"/>
          <w:szCs w:val="24"/>
        </w:rPr>
        <w:t>the natural history of T2D</w:t>
      </w:r>
      <w:r w:rsidRPr="00414CFE">
        <w:rPr>
          <w:rFonts w:ascii="TimesNewRomanPSMT" w:hAnsi="TimesNewRomanPSMT" w:cs="TimesNewRomanPSMT"/>
          <w:color w:val="000000"/>
          <w:szCs w:val="24"/>
        </w:rPr>
        <w:t xml:space="preserve"> and provide generalizable</w:t>
      </w:r>
      <w:r w:rsidR="00414CFE">
        <w:rPr>
          <w:rFonts w:ascii="TimesNewRomanPSMT" w:hAnsi="TimesNewRomanPSMT" w:cs="TimesNewRomanPSMT"/>
          <w:color w:val="000000"/>
          <w:szCs w:val="24"/>
        </w:rPr>
        <w:t xml:space="preserve"> </w:t>
      </w:r>
      <w:r w:rsidR="00F237A6">
        <w:rPr>
          <w:rFonts w:ascii="TimesNewRomanPSMT" w:hAnsi="TimesNewRomanPSMT" w:cs="TimesNewRomanPSMT"/>
          <w:color w:val="000000"/>
          <w:szCs w:val="24"/>
        </w:rPr>
        <w:t>patterns for healthcare practice in managing patients with T2D</w:t>
      </w:r>
      <w:r w:rsidRPr="00414CFE">
        <w:rPr>
          <w:rFonts w:ascii="TimesNewRomanPSMT" w:hAnsi="TimesNewRomanPSMT" w:cs="TimesNewRomanPSMT"/>
          <w:color w:val="000000"/>
          <w:szCs w:val="24"/>
        </w:rPr>
        <w:t>.</w:t>
      </w:r>
    </w:p>
    <w:p w14:paraId="54570D51" w14:textId="12CB4652" w:rsidR="007B4973" w:rsidRDefault="00841572" w:rsidP="001B77DC">
      <w:pPr>
        <w:autoSpaceDE w:val="0"/>
        <w:autoSpaceDN w:val="0"/>
        <w:adjustRightInd w:val="0"/>
        <w:spacing w:line="360" w:lineRule="auto"/>
        <w:rPr>
          <w:rFonts w:eastAsia="Verdana"/>
          <w:lang w:eastAsia="en-GB"/>
        </w:rPr>
      </w:pPr>
      <w:r w:rsidRPr="00414CFE">
        <w:rPr>
          <w:rFonts w:ascii="TimesNewRomanPSMT" w:hAnsi="TimesNewRomanPSMT" w:cs="TimesNewRomanPSMT"/>
          <w:color w:val="000000"/>
          <w:szCs w:val="24"/>
        </w:rPr>
        <w:t xml:space="preserve">We start the analysis using </w:t>
      </w:r>
      <w:r w:rsidR="00F237A6">
        <w:rPr>
          <w:rFonts w:ascii="TimesNewRomanPSMT" w:hAnsi="TimesNewRomanPSMT" w:cs="TimesNewRomanPSMT"/>
          <w:color w:val="000000"/>
          <w:szCs w:val="24"/>
        </w:rPr>
        <w:t>Bayer’s</w:t>
      </w:r>
      <w:r w:rsidRPr="00414CFE">
        <w:rPr>
          <w:rFonts w:ascii="TimesNewRomanPSMT" w:hAnsi="TimesNewRomanPSMT" w:cs="TimesNewRomanPSMT"/>
          <w:color w:val="000000"/>
          <w:szCs w:val="24"/>
        </w:rPr>
        <w:t xml:space="preserve"> internal OMOP data sources </w:t>
      </w:r>
      <w:r w:rsidR="00F237A6">
        <w:rPr>
          <w:rFonts w:ascii="TimesNewRomanPSMT" w:hAnsi="TimesNewRomanPSMT" w:cs="TimesNewRomanPSMT"/>
          <w:color w:val="000000"/>
          <w:szCs w:val="24"/>
        </w:rPr>
        <w:t>--</w:t>
      </w:r>
      <w:r w:rsidRPr="00414CFE">
        <w:rPr>
          <w:rFonts w:ascii="TimesNewRomanPSMT" w:hAnsi="TimesNewRomanPSMT" w:cs="TimesNewRomanPSMT"/>
          <w:color w:val="000000"/>
          <w:szCs w:val="24"/>
        </w:rPr>
        <w:t>CCAE, MDCR and CPRD</w:t>
      </w:r>
      <w:r w:rsidR="00F237A6">
        <w:rPr>
          <w:rFonts w:ascii="TimesNewRomanPSMT" w:hAnsi="TimesNewRomanPSMT" w:cs="TimesNewRomanPSMT"/>
          <w:color w:val="000000"/>
          <w:szCs w:val="24"/>
        </w:rPr>
        <w:t xml:space="preserve">—plus </w:t>
      </w:r>
      <w:r w:rsidR="005946F8">
        <w:rPr>
          <w:rFonts w:ascii="TimesNewRomanPSMT" w:hAnsi="TimesNewRomanPSMT" w:cs="TimesNewRomanPSMT"/>
          <w:color w:val="000000"/>
          <w:szCs w:val="24"/>
        </w:rPr>
        <w:t xml:space="preserve">IQVIA’s data </w:t>
      </w:r>
      <w:proofErr w:type="gramStart"/>
      <w:r w:rsidR="005946F8">
        <w:rPr>
          <w:rFonts w:ascii="TimesNewRomanPSMT" w:hAnsi="TimesNewRomanPSMT" w:cs="TimesNewRomanPSMT"/>
          <w:color w:val="000000"/>
          <w:szCs w:val="24"/>
        </w:rPr>
        <w:t>assets</w:t>
      </w:r>
      <w:r w:rsidR="00F237A6">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w:t>
      </w:r>
      <w:proofErr w:type="gramEnd"/>
      <w:r w:rsidRPr="00414CFE">
        <w:rPr>
          <w:rFonts w:ascii="TimesNewRomanPSMT" w:hAnsi="TimesNewRomanPSMT" w:cs="TimesNewRomanPSMT"/>
          <w:color w:val="000000"/>
          <w:szCs w:val="24"/>
        </w:rPr>
        <w:t xml:space="preserve"> This will</w:t>
      </w:r>
      <w:r w:rsidR="00F237A6">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 xml:space="preserve">cover US </w:t>
      </w:r>
      <w:r w:rsidR="005946F8">
        <w:rPr>
          <w:rFonts w:ascii="TimesNewRomanPSMT" w:hAnsi="TimesNewRomanPSMT" w:cs="TimesNewRomanPSMT"/>
          <w:color w:val="000000"/>
          <w:szCs w:val="24"/>
        </w:rPr>
        <w:t>commercially insured patients</w:t>
      </w:r>
      <w:r w:rsidRPr="00414CFE">
        <w:rPr>
          <w:rFonts w:ascii="TimesNewRomanPSMT" w:hAnsi="TimesNewRomanPSMT" w:cs="TimesNewRomanPSMT"/>
          <w:color w:val="000000"/>
          <w:szCs w:val="24"/>
        </w:rPr>
        <w:t>, US patients over 65 years old</w:t>
      </w:r>
      <w:r w:rsidR="005946F8">
        <w:rPr>
          <w:rFonts w:ascii="TimesNewRomanPSMT" w:hAnsi="TimesNewRomanPSMT" w:cs="TimesNewRomanPSMT"/>
          <w:color w:val="000000"/>
          <w:szCs w:val="24"/>
        </w:rPr>
        <w:t xml:space="preserve"> and </w:t>
      </w:r>
      <w:r w:rsidR="0029218B">
        <w:rPr>
          <w:rFonts w:ascii="TimesNewRomanPSMT" w:hAnsi="TimesNewRomanPSMT" w:cs="TimesNewRomanPSMT"/>
          <w:color w:val="000000"/>
          <w:szCs w:val="24"/>
        </w:rPr>
        <w:t>from lower income</w:t>
      </w:r>
      <w:r w:rsidRPr="00414CFE">
        <w:rPr>
          <w:rFonts w:ascii="TimesNewRomanPSMT" w:hAnsi="TimesNewRomanPSMT" w:cs="TimesNewRomanPSMT"/>
          <w:color w:val="000000"/>
          <w:szCs w:val="24"/>
        </w:rPr>
        <w:t xml:space="preserve"> </w:t>
      </w:r>
      <w:r w:rsidR="0029218B">
        <w:rPr>
          <w:rFonts w:ascii="TimesNewRomanPSMT" w:hAnsi="TimesNewRomanPSMT" w:cs="TimesNewRomanPSMT"/>
          <w:color w:val="000000"/>
          <w:szCs w:val="24"/>
        </w:rPr>
        <w:t xml:space="preserve">strata, </w:t>
      </w:r>
      <w:r w:rsidRPr="00414CFE">
        <w:rPr>
          <w:rFonts w:ascii="TimesNewRomanPSMT" w:hAnsi="TimesNewRomanPSMT" w:cs="TimesNewRomanPSMT"/>
          <w:color w:val="000000"/>
          <w:szCs w:val="24"/>
        </w:rPr>
        <w:t>primary care records in the UK</w:t>
      </w:r>
      <w:r w:rsidR="000D04D4">
        <w:rPr>
          <w:rFonts w:ascii="TimesNewRomanPSMT" w:hAnsi="TimesNewRomanPSMT" w:cs="TimesNewRomanPSMT"/>
          <w:color w:val="000000"/>
          <w:szCs w:val="24"/>
        </w:rPr>
        <w:t xml:space="preserve"> (IMRD-UK)</w:t>
      </w:r>
      <w:r w:rsidR="0029218B">
        <w:rPr>
          <w:rFonts w:ascii="TimesNewRomanPSMT" w:hAnsi="TimesNewRomanPSMT" w:cs="TimesNewRomanPSMT"/>
          <w:color w:val="000000"/>
          <w:szCs w:val="24"/>
        </w:rPr>
        <w:t>, Germany</w:t>
      </w:r>
      <w:r w:rsidR="000D04D4">
        <w:rPr>
          <w:rFonts w:ascii="TimesNewRomanPSMT" w:hAnsi="TimesNewRomanPSMT" w:cs="TimesNewRomanPSMT"/>
          <w:color w:val="000000"/>
          <w:szCs w:val="24"/>
        </w:rPr>
        <w:t xml:space="preserve"> (DA Germany)</w:t>
      </w:r>
      <w:r w:rsidR="0029218B">
        <w:rPr>
          <w:rFonts w:ascii="TimesNewRomanPSMT" w:hAnsi="TimesNewRomanPSMT" w:cs="TimesNewRomanPSMT"/>
          <w:color w:val="000000"/>
          <w:szCs w:val="24"/>
        </w:rPr>
        <w:t>, France</w:t>
      </w:r>
      <w:r w:rsidR="000D04D4">
        <w:rPr>
          <w:rFonts w:ascii="TimesNewRomanPSMT" w:hAnsi="TimesNewRomanPSMT" w:cs="TimesNewRomanPSMT"/>
          <w:color w:val="000000"/>
          <w:szCs w:val="24"/>
        </w:rPr>
        <w:t xml:space="preserve"> (LPD France) and Belgium (LPD Belgium)</w:t>
      </w:r>
      <w:r w:rsidRPr="00414CFE">
        <w:rPr>
          <w:rFonts w:ascii="TimesNewRomanPSMT" w:hAnsi="TimesNewRomanPSMT" w:cs="TimesNewRomanPSMT"/>
          <w:color w:val="000000"/>
          <w:szCs w:val="24"/>
        </w:rPr>
        <w:t>. Extending the</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 xml:space="preserve">study to the OHDSI network </w:t>
      </w:r>
      <w:r w:rsidR="0029218B">
        <w:rPr>
          <w:rFonts w:ascii="TimesNewRomanPSMT" w:hAnsi="TimesNewRomanPSMT" w:cs="TimesNewRomanPSMT"/>
          <w:color w:val="000000"/>
          <w:szCs w:val="24"/>
        </w:rPr>
        <w:t xml:space="preserve">would </w:t>
      </w:r>
      <w:r w:rsidR="0029218B" w:rsidRPr="00414CFE">
        <w:rPr>
          <w:rFonts w:ascii="TimesNewRomanPSMT" w:hAnsi="TimesNewRomanPSMT" w:cs="TimesNewRomanPSMT"/>
          <w:color w:val="000000"/>
          <w:szCs w:val="24"/>
        </w:rPr>
        <w:t>allow</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us to diversify our study with populations, data source types and</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geographic settings</w:t>
      </w:r>
      <w:r w:rsidR="0029218B">
        <w:rPr>
          <w:rFonts w:ascii="TimesNewRomanPSMT" w:hAnsi="TimesNewRomanPSMT" w:cs="TimesNewRomanPSMT"/>
          <w:color w:val="000000"/>
          <w:szCs w:val="24"/>
        </w:rPr>
        <w:t xml:space="preserve"> beyond the ones already described</w:t>
      </w:r>
      <w:r w:rsidRPr="00414CFE">
        <w:rPr>
          <w:rFonts w:ascii="TimesNewRomanPSMT" w:hAnsi="TimesNewRomanPSMT" w:cs="TimesNewRomanPSMT"/>
          <w:color w:val="000000"/>
          <w:szCs w:val="24"/>
        </w:rPr>
        <w:t>. Invited data sources would fall into one of the following categories: Asian</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healthcare data sources, EHR in the US, EHR and registries in Europe and outpatient and</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ambulatory care data sources. Geographic representation we wish to cover in the network study</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 xml:space="preserve">includes: Korea, </w:t>
      </w:r>
      <w:r w:rsidR="00410D7E">
        <w:rPr>
          <w:rFonts w:ascii="TimesNewRomanPSMT" w:hAnsi="TimesNewRomanPSMT" w:cs="TimesNewRomanPSMT"/>
          <w:color w:val="000000"/>
          <w:szCs w:val="24"/>
        </w:rPr>
        <w:t>EU countries</w:t>
      </w:r>
      <w:r w:rsidRPr="00414CFE">
        <w:rPr>
          <w:rFonts w:ascii="TimesNewRomanPSMT" w:hAnsi="TimesNewRomanPSMT" w:cs="TimesNewRomanPSMT"/>
          <w:color w:val="000000"/>
          <w:szCs w:val="24"/>
        </w:rPr>
        <w:t xml:space="preserve">, east coast US, Midwest US and west coast US. </w:t>
      </w:r>
      <w:r w:rsidRPr="0029218B">
        <w:rPr>
          <w:rFonts w:ascii="TimesNewRomanPSMT" w:hAnsi="TimesNewRomanPSMT" w:cs="TimesNewRomanPSMT"/>
          <w:color w:val="000000"/>
          <w:szCs w:val="24"/>
        </w:rPr>
        <w:t>The</w:t>
      </w:r>
      <w:r w:rsidR="0029218B">
        <w:rPr>
          <w:rFonts w:ascii="TimesNewRomanPSMT" w:hAnsi="TimesNewRomanPSMT" w:cs="TimesNewRomanPSMT"/>
          <w:color w:val="000000"/>
          <w:szCs w:val="24"/>
        </w:rPr>
        <w:t xml:space="preserve"> </w:t>
      </w:r>
      <w:r w:rsidRPr="00414CFE">
        <w:rPr>
          <w:rFonts w:ascii="TimesNewRomanPSMT" w:hAnsi="TimesNewRomanPSMT" w:cs="TimesNewRomanPSMT"/>
          <w:color w:val="000000"/>
          <w:szCs w:val="24"/>
        </w:rPr>
        <w:t xml:space="preserve">criterion required to select and include the data sources in the study is specified in the </w:t>
      </w:r>
      <w:r w:rsidRPr="001B77DC">
        <w:rPr>
          <w:rFonts w:ascii="TimesNewRomanPSMT" w:hAnsi="TimesNewRomanPSMT" w:cs="TimesNewRomanPSMT"/>
          <w:szCs w:val="24"/>
        </w:rPr>
        <w:t>section 9.4.</w:t>
      </w:r>
    </w:p>
    <w:p w14:paraId="2AA6BBA9" w14:textId="77777777" w:rsidR="007B4973" w:rsidRDefault="007B4973" w:rsidP="00625988">
      <w:pPr>
        <w:pStyle w:val="Heading2"/>
      </w:pPr>
      <w:bookmarkStart w:id="118" w:name="_Visits"/>
      <w:bookmarkStart w:id="119" w:name="_Variables"/>
      <w:bookmarkStart w:id="120" w:name="_Toc396315349"/>
      <w:bookmarkStart w:id="121" w:name="_Toc396411101"/>
      <w:bookmarkStart w:id="122" w:name="_Toc401784110"/>
      <w:bookmarkStart w:id="123" w:name="_Toc426018020"/>
      <w:bookmarkStart w:id="124" w:name="_Ref444507127"/>
      <w:bookmarkStart w:id="125" w:name="_Toc445993571"/>
      <w:bookmarkStart w:id="126" w:name="_Toc40861137"/>
      <w:bookmarkEnd w:id="118"/>
      <w:bookmarkEnd w:id="119"/>
      <w:r w:rsidRPr="00540E5C">
        <w:t>Variables</w:t>
      </w:r>
      <w:bookmarkEnd w:id="120"/>
      <w:bookmarkEnd w:id="121"/>
      <w:bookmarkEnd w:id="122"/>
      <w:bookmarkEnd w:id="123"/>
      <w:bookmarkEnd w:id="124"/>
      <w:bookmarkEnd w:id="125"/>
      <w:bookmarkEnd w:id="126"/>
    </w:p>
    <w:p w14:paraId="3BD3A465" w14:textId="62BE5F6F" w:rsidR="007B4973" w:rsidRPr="00587782" w:rsidRDefault="009D5E0C" w:rsidP="00625988">
      <w:pPr>
        <w:pStyle w:val="Heading3"/>
        <w:spacing w:before="240" w:after="120"/>
      </w:pPr>
      <w:bookmarkStart w:id="127" w:name="_Toc40861138"/>
      <w:r w:rsidRPr="00587782">
        <w:t>Target cohort</w:t>
      </w:r>
      <w:r w:rsidR="007B4973" w:rsidRPr="00587782">
        <w:t xml:space="preserve"> definition</w:t>
      </w:r>
      <w:bookmarkEnd w:id="127"/>
    </w:p>
    <w:p w14:paraId="0E837CBD" w14:textId="77777777" w:rsidR="00B9502B" w:rsidRPr="0015054B" w:rsidRDefault="00B9502B" w:rsidP="00B9502B">
      <w:pPr>
        <w:pStyle w:val="BayerBodyTextFull"/>
        <w:numPr>
          <w:ilvl w:val="0"/>
          <w:numId w:val="12"/>
        </w:numPr>
        <w:rPr>
          <w:rFonts w:ascii="TimesNewRomanPSMT" w:hAnsi="TimesNewRomanPSMT" w:cs="TimesNewRomanPSMT"/>
          <w:szCs w:val="24"/>
        </w:rPr>
      </w:pPr>
      <w:r w:rsidRPr="0015054B">
        <w:rPr>
          <w:rFonts w:ascii="TimesNewRomanPSMT" w:hAnsi="TimesNewRomanPSMT" w:cs="TimesNewRomanPSMT"/>
          <w:szCs w:val="24"/>
        </w:rPr>
        <w:t>Inclusion criteria</w:t>
      </w:r>
    </w:p>
    <w:p w14:paraId="65551295" w14:textId="77777777" w:rsidR="00B9502B"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At least one diagnosis code of T2D after Jan 1</w:t>
      </w:r>
      <w:r w:rsidRPr="0082179C">
        <w:rPr>
          <w:rFonts w:ascii="TimesNewRomanPSMT" w:hAnsi="TimesNewRomanPSMT" w:cs="TimesNewRomanPSMT"/>
          <w:szCs w:val="24"/>
          <w:vertAlign w:val="superscript"/>
        </w:rPr>
        <w:t>st</w:t>
      </w:r>
      <w:r>
        <w:rPr>
          <w:rFonts w:ascii="TimesNewRomanPSMT" w:hAnsi="TimesNewRomanPSMT" w:cs="TimesNewRomanPSMT"/>
          <w:szCs w:val="24"/>
        </w:rPr>
        <w:t>, 2001 (date of the first record is the index date)</w:t>
      </w:r>
    </w:p>
    <w:p w14:paraId="0BB6D99D" w14:textId="77777777" w:rsidR="00B9502B"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AND at least one anti-diabetic treatment prescription after Jan 1</w:t>
      </w:r>
      <w:r w:rsidRPr="0082179C">
        <w:rPr>
          <w:rFonts w:ascii="TimesNewRomanPSMT" w:hAnsi="TimesNewRomanPSMT" w:cs="TimesNewRomanPSMT"/>
          <w:szCs w:val="24"/>
          <w:vertAlign w:val="superscript"/>
        </w:rPr>
        <w:t>st</w:t>
      </w:r>
      <w:r>
        <w:rPr>
          <w:rFonts w:ascii="TimesNewRomanPSMT" w:hAnsi="TimesNewRomanPSMT" w:cs="TimesNewRomanPSMT"/>
          <w:szCs w:val="24"/>
        </w:rPr>
        <w:t>, 2001</w:t>
      </w:r>
    </w:p>
    <w:p w14:paraId="00C71CB4" w14:textId="6CC0B01E" w:rsidR="00B9502B" w:rsidRDefault="00B9502B" w:rsidP="00B9502B">
      <w:pPr>
        <w:pStyle w:val="BayerBodyTextFull"/>
        <w:numPr>
          <w:ilvl w:val="1"/>
          <w:numId w:val="12"/>
        </w:numPr>
        <w:rPr>
          <w:rFonts w:ascii="TimesNewRomanPSMT" w:hAnsi="TimesNewRomanPSMT" w:cs="TimesNewRomanPSMT"/>
          <w:szCs w:val="24"/>
        </w:rPr>
      </w:pPr>
      <w:r>
        <w:rPr>
          <w:szCs w:val="24"/>
        </w:rPr>
        <w:t xml:space="preserve">AND </w:t>
      </w:r>
      <w:r w:rsidR="007E7C46">
        <w:rPr>
          <w:szCs w:val="24"/>
        </w:rPr>
        <w:t>a</w:t>
      </w:r>
      <w:r>
        <w:rPr>
          <w:szCs w:val="24"/>
        </w:rPr>
        <w:t xml:space="preserve">t least </w:t>
      </w:r>
      <w:r>
        <w:rPr>
          <w:rFonts w:ascii="TimesNewRomanPSMT" w:hAnsi="TimesNewRomanPSMT" w:cs="TimesNewRomanPSMT"/>
          <w:szCs w:val="24"/>
        </w:rPr>
        <w:t xml:space="preserve">18 years of age on the index date </w:t>
      </w:r>
    </w:p>
    <w:p w14:paraId="71A4CF7F" w14:textId="7E662B6D" w:rsidR="00B9502B" w:rsidRPr="00B24307" w:rsidRDefault="00B9502B" w:rsidP="00B9502B">
      <w:pPr>
        <w:pStyle w:val="BayerBodyTextFull"/>
        <w:numPr>
          <w:ilvl w:val="1"/>
          <w:numId w:val="12"/>
        </w:numPr>
        <w:rPr>
          <w:rFonts w:ascii="TimesNewRomanPSMT" w:hAnsi="TimesNewRomanPSMT" w:cs="TimesNewRomanPSMT"/>
          <w:szCs w:val="24"/>
        </w:rPr>
      </w:pPr>
      <w:r>
        <w:rPr>
          <w:szCs w:val="24"/>
        </w:rPr>
        <w:t xml:space="preserve">AND </w:t>
      </w:r>
      <w:r w:rsidR="007E7C46">
        <w:rPr>
          <w:rFonts w:ascii="TimesNewRomanPSMT" w:hAnsi="TimesNewRomanPSMT" w:cs="TimesNewRomanPSMT"/>
          <w:szCs w:val="24"/>
        </w:rPr>
        <w:t>a</w:t>
      </w:r>
      <w:r>
        <w:rPr>
          <w:rFonts w:ascii="TimesNewRomanPSMT" w:hAnsi="TimesNewRomanPSMT" w:cs="TimesNewRomanPSMT"/>
          <w:szCs w:val="24"/>
        </w:rPr>
        <w:t>t least 1 year of database observation before the index date</w:t>
      </w:r>
    </w:p>
    <w:p w14:paraId="5AB93E7C" w14:textId="77777777" w:rsidR="00B9502B" w:rsidRPr="00CA3CDD" w:rsidRDefault="00B9502B" w:rsidP="00B9502B">
      <w:pPr>
        <w:pStyle w:val="BayerBodyTextFull"/>
        <w:rPr>
          <w:rFonts w:ascii="TimesNewRomanPSMT" w:hAnsi="TimesNewRomanPSMT" w:cs="TimesNewRomanPSMT"/>
          <w:szCs w:val="24"/>
        </w:rPr>
      </w:pPr>
    </w:p>
    <w:p w14:paraId="0F9F1076" w14:textId="77777777" w:rsidR="00B9502B" w:rsidRPr="0015054B" w:rsidRDefault="00B9502B" w:rsidP="00B9502B">
      <w:pPr>
        <w:pStyle w:val="BayerBodyTextFull"/>
        <w:numPr>
          <w:ilvl w:val="0"/>
          <w:numId w:val="12"/>
        </w:numPr>
        <w:rPr>
          <w:rFonts w:ascii="TimesNewRomanPSMT" w:hAnsi="TimesNewRomanPSMT" w:cs="TimesNewRomanPSMT"/>
          <w:szCs w:val="24"/>
        </w:rPr>
      </w:pPr>
      <w:r>
        <w:rPr>
          <w:rFonts w:ascii="TimesNewRomanPSMT" w:hAnsi="TimesNewRomanPSMT" w:cs="TimesNewRomanPSMT"/>
          <w:szCs w:val="24"/>
        </w:rPr>
        <w:lastRenderedPageBreak/>
        <w:t>Ex</w:t>
      </w:r>
      <w:r w:rsidRPr="0015054B">
        <w:rPr>
          <w:rFonts w:ascii="TimesNewRomanPSMT" w:hAnsi="TimesNewRomanPSMT" w:cs="TimesNewRomanPSMT"/>
          <w:szCs w:val="24"/>
        </w:rPr>
        <w:t>clusion criteria</w:t>
      </w:r>
    </w:p>
    <w:p w14:paraId="64474A8B" w14:textId="77777777" w:rsidR="00B9502B"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One T2D diagnosis code any time before the index date</w:t>
      </w:r>
    </w:p>
    <w:p w14:paraId="1E03A1DF" w14:textId="77777777" w:rsidR="00B9502B"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 xml:space="preserve">OR one T1D diagnostic code any time before the index date </w:t>
      </w:r>
    </w:p>
    <w:p w14:paraId="0C65A6A8" w14:textId="77777777" w:rsidR="00B9502B" w:rsidRPr="00C35848"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 xml:space="preserve">OR two T1D diagnostic codes any time after the index date </w:t>
      </w:r>
    </w:p>
    <w:p w14:paraId="32B728D0" w14:textId="77777777" w:rsidR="00B9502B"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OR one insulin prescription before the index date or in the 30 days after</w:t>
      </w:r>
    </w:p>
    <w:p w14:paraId="37A58CBA" w14:textId="77777777" w:rsidR="00B9502B" w:rsidRDefault="00B9502B" w:rsidP="00B9502B">
      <w:pPr>
        <w:pStyle w:val="BayerBodyTextFull"/>
        <w:numPr>
          <w:ilvl w:val="1"/>
          <w:numId w:val="12"/>
        </w:numPr>
        <w:rPr>
          <w:rFonts w:ascii="TimesNewRomanPSMT" w:hAnsi="TimesNewRomanPSMT" w:cs="TimesNewRomanPSMT"/>
          <w:szCs w:val="24"/>
        </w:rPr>
      </w:pPr>
      <w:r>
        <w:rPr>
          <w:rFonts w:ascii="TimesNewRomanPSMT" w:hAnsi="TimesNewRomanPSMT" w:cs="TimesNewRomanPSMT"/>
          <w:szCs w:val="24"/>
        </w:rPr>
        <w:t>OR one prescription of an antidiabetic drug before the index date (the 30 days preceding index date will be excluded from this to allow for coding practices, since the diagnosis code might be recorded later than the prescription code).</w:t>
      </w:r>
    </w:p>
    <w:p w14:paraId="64F469C3" w14:textId="77777777" w:rsidR="00777087" w:rsidRPr="00777087" w:rsidRDefault="00777087" w:rsidP="00A2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es-ES"/>
        </w:rPr>
      </w:pPr>
    </w:p>
    <w:p w14:paraId="2D810AC8" w14:textId="141434F2" w:rsidR="007B4973" w:rsidRPr="00587782" w:rsidRDefault="003F0FA3" w:rsidP="00625988">
      <w:pPr>
        <w:pStyle w:val="Heading3"/>
        <w:spacing w:before="240" w:after="120"/>
      </w:pPr>
      <w:bookmarkStart w:id="128" w:name="_Toc40861139"/>
      <w:r w:rsidRPr="00587782">
        <w:t>Outcome</w:t>
      </w:r>
      <w:r w:rsidR="009D5E0C" w:rsidRPr="00587782">
        <w:t xml:space="preserve"> </w:t>
      </w:r>
      <w:proofErr w:type="gramStart"/>
      <w:r w:rsidR="009D5E0C" w:rsidRPr="00587782">
        <w:t>cohorts</w:t>
      </w:r>
      <w:proofErr w:type="gramEnd"/>
      <w:r w:rsidR="009D5E0C" w:rsidRPr="00587782">
        <w:t xml:space="preserve"> </w:t>
      </w:r>
      <w:r w:rsidR="007B4973" w:rsidRPr="00587782">
        <w:t>definition</w:t>
      </w:r>
      <w:bookmarkEnd w:id="128"/>
    </w:p>
    <w:p w14:paraId="6DC29E12" w14:textId="2D08B7C2" w:rsidR="006637BE" w:rsidRPr="00273163" w:rsidRDefault="00273163" w:rsidP="000364C3">
      <w:pPr>
        <w:pStyle w:val="BayerBodyTextFull"/>
        <w:spacing w:line="360" w:lineRule="auto"/>
        <w:rPr>
          <w:szCs w:val="24"/>
        </w:rPr>
      </w:pPr>
      <w:r>
        <w:rPr>
          <w:szCs w:val="24"/>
        </w:rPr>
        <w:t>Details on the concepts used to define the cohorts can be found in annex 2.</w:t>
      </w:r>
    </w:p>
    <w:p w14:paraId="39751BD8" w14:textId="6CD62126" w:rsidR="00D72543" w:rsidRPr="006637BE" w:rsidRDefault="00563F9F" w:rsidP="00273163">
      <w:pPr>
        <w:pStyle w:val="BayerBodyTextFull"/>
        <w:numPr>
          <w:ilvl w:val="0"/>
          <w:numId w:val="26"/>
        </w:numPr>
        <w:spacing w:line="360" w:lineRule="auto"/>
        <w:rPr>
          <w:rFonts w:ascii="TimesNewRomanPSMT" w:hAnsi="TimesNewRomanPSMT" w:cs="TimesNewRomanPSMT"/>
          <w:szCs w:val="24"/>
        </w:rPr>
      </w:pPr>
      <w:r w:rsidRPr="00EF6C0F">
        <w:rPr>
          <w:b/>
          <w:szCs w:val="24"/>
        </w:rPr>
        <w:t>C</w:t>
      </w:r>
      <w:r w:rsidR="00BE42AD">
        <w:rPr>
          <w:b/>
          <w:szCs w:val="24"/>
        </w:rPr>
        <w:t>hronic kidney disease</w:t>
      </w:r>
      <w:r w:rsidRPr="00EF6C0F">
        <w:rPr>
          <w:b/>
          <w:szCs w:val="24"/>
        </w:rPr>
        <w:t>:</w:t>
      </w:r>
      <w:r w:rsidR="00BE42AD">
        <w:rPr>
          <w:b/>
          <w:szCs w:val="24"/>
        </w:rPr>
        <w:t xml:space="preserve"> </w:t>
      </w:r>
      <w:r w:rsidR="00BE42AD" w:rsidRPr="00BE42AD">
        <w:rPr>
          <w:szCs w:val="24"/>
        </w:rPr>
        <w:t>Occurrence of any of the listed conditions after index date</w:t>
      </w:r>
    </w:p>
    <w:p w14:paraId="75126660" w14:textId="3448CC2F" w:rsidR="00BF2F81" w:rsidRDefault="00563F9F" w:rsidP="00273163">
      <w:pPr>
        <w:pStyle w:val="BayerBodyTextFull"/>
        <w:numPr>
          <w:ilvl w:val="0"/>
          <w:numId w:val="26"/>
        </w:numPr>
        <w:spacing w:line="360" w:lineRule="auto"/>
        <w:rPr>
          <w:b/>
          <w:szCs w:val="24"/>
        </w:rPr>
      </w:pPr>
      <w:r w:rsidRPr="000364C3">
        <w:rPr>
          <w:b/>
          <w:szCs w:val="24"/>
        </w:rPr>
        <w:t>D</w:t>
      </w:r>
      <w:r w:rsidR="00BE42AD">
        <w:rPr>
          <w:b/>
          <w:szCs w:val="24"/>
        </w:rPr>
        <w:t xml:space="preserve">iabetic </w:t>
      </w:r>
      <w:r w:rsidR="00AC4D7C">
        <w:rPr>
          <w:b/>
          <w:szCs w:val="24"/>
        </w:rPr>
        <w:t>retinopathy</w:t>
      </w:r>
      <w:r w:rsidR="00DA1C62" w:rsidRPr="000364C3">
        <w:rPr>
          <w:b/>
          <w:szCs w:val="24"/>
        </w:rPr>
        <w:t>:</w:t>
      </w:r>
      <w:r w:rsidR="00D72543">
        <w:rPr>
          <w:b/>
          <w:szCs w:val="24"/>
        </w:rPr>
        <w:t xml:space="preserve"> </w:t>
      </w:r>
      <w:r w:rsidR="00D72543" w:rsidRPr="00BE42AD">
        <w:rPr>
          <w:szCs w:val="24"/>
        </w:rPr>
        <w:t xml:space="preserve">Occurrence of any of the listed conditions after </w:t>
      </w:r>
      <w:r w:rsidR="00BE42AD" w:rsidRPr="00BE42AD">
        <w:rPr>
          <w:szCs w:val="24"/>
        </w:rPr>
        <w:t>index date</w:t>
      </w:r>
    </w:p>
    <w:p w14:paraId="13563258" w14:textId="77777777" w:rsidR="006637BE" w:rsidRDefault="00563F9F" w:rsidP="00273163">
      <w:pPr>
        <w:pStyle w:val="BayerBodyTextFull"/>
        <w:numPr>
          <w:ilvl w:val="0"/>
          <w:numId w:val="26"/>
        </w:numPr>
        <w:spacing w:line="360" w:lineRule="auto"/>
        <w:rPr>
          <w:szCs w:val="24"/>
        </w:rPr>
      </w:pPr>
      <w:r w:rsidRPr="00EF7413">
        <w:rPr>
          <w:b/>
          <w:szCs w:val="24"/>
        </w:rPr>
        <w:t>D</w:t>
      </w:r>
      <w:r w:rsidR="00A51422">
        <w:rPr>
          <w:b/>
          <w:szCs w:val="24"/>
        </w:rPr>
        <w:t>iabetic neuropathy</w:t>
      </w:r>
      <w:r w:rsidR="00195966" w:rsidRPr="00EF7413">
        <w:rPr>
          <w:b/>
          <w:szCs w:val="24"/>
        </w:rPr>
        <w:t>:</w:t>
      </w:r>
      <w:r w:rsidR="00BF2F81">
        <w:rPr>
          <w:b/>
          <w:szCs w:val="24"/>
        </w:rPr>
        <w:t xml:space="preserve"> </w:t>
      </w:r>
      <w:r w:rsidR="00BF2F81" w:rsidRPr="00BE42AD">
        <w:rPr>
          <w:szCs w:val="24"/>
        </w:rPr>
        <w:t>Occurrence of any of the listed conditions after index date</w:t>
      </w:r>
    </w:p>
    <w:p w14:paraId="59A14D9A" w14:textId="510A4DC4" w:rsidR="00714EED" w:rsidRPr="00C02CF4" w:rsidRDefault="00C02CF4" w:rsidP="00273163">
      <w:pPr>
        <w:pStyle w:val="BayerBodyTextFull"/>
        <w:numPr>
          <w:ilvl w:val="0"/>
          <w:numId w:val="26"/>
        </w:numPr>
        <w:spacing w:line="360" w:lineRule="auto"/>
        <w:rPr>
          <w:szCs w:val="24"/>
        </w:rPr>
      </w:pPr>
      <w:r w:rsidRPr="00C02CF4">
        <w:rPr>
          <w:b/>
          <w:szCs w:val="24"/>
        </w:rPr>
        <w:t>Cardiovascular disease</w:t>
      </w:r>
      <w:r w:rsidR="007D19E8" w:rsidRPr="00C02CF4">
        <w:rPr>
          <w:b/>
          <w:szCs w:val="24"/>
        </w:rPr>
        <w:t>:</w:t>
      </w:r>
      <w:r>
        <w:rPr>
          <w:b/>
          <w:szCs w:val="24"/>
        </w:rPr>
        <w:t xml:space="preserve"> </w:t>
      </w:r>
      <w:r w:rsidRPr="00BE42AD">
        <w:rPr>
          <w:szCs w:val="24"/>
        </w:rPr>
        <w:t>Occurrence of any of the listed conditions after index date</w:t>
      </w:r>
    </w:p>
    <w:p w14:paraId="7DE8492A" w14:textId="77777777" w:rsidR="00C56403" w:rsidRPr="00C56403" w:rsidRDefault="00C56403" w:rsidP="00273163">
      <w:pPr>
        <w:pStyle w:val="ListParagraph"/>
        <w:numPr>
          <w:ilvl w:val="1"/>
          <w:numId w:val="26"/>
        </w:numPr>
        <w:spacing w:before="100" w:beforeAutospacing="1" w:after="100" w:afterAutospacing="1"/>
        <w:rPr>
          <w:szCs w:val="24"/>
        </w:rPr>
      </w:pPr>
      <w:r>
        <w:t xml:space="preserve">CHD (excluding HF): </w:t>
      </w:r>
    </w:p>
    <w:p w14:paraId="5268A023" w14:textId="77777777" w:rsidR="006637BE" w:rsidRPr="006637BE" w:rsidRDefault="003B44AA" w:rsidP="00273163">
      <w:pPr>
        <w:pStyle w:val="ListParagraph"/>
        <w:numPr>
          <w:ilvl w:val="1"/>
          <w:numId w:val="26"/>
        </w:numPr>
        <w:spacing w:before="100" w:beforeAutospacing="1" w:after="100" w:afterAutospacing="1"/>
        <w:rPr>
          <w:rFonts w:ascii="TimesNewRomanPSMT" w:hAnsi="TimesNewRomanPSMT" w:cs="TimesNewRomanPSMT"/>
          <w:color w:val="000000"/>
          <w:szCs w:val="24"/>
        </w:rPr>
      </w:pPr>
      <w:r>
        <w:t>PAD:</w:t>
      </w:r>
    </w:p>
    <w:p w14:paraId="71511F5A" w14:textId="77777777" w:rsidR="006637BE" w:rsidRPr="006637BE" w:rsidRDefault="00E11444" w:rsidP="00273163">
      <w:pPr>
        <w:pStyle w:val="ListParagraph"/>
        <w:numPr>
          <w:ilvl w:val="1"/>
          <w:numId w:val="26"/>
        </w:numPr>
        <w:spacing w:before="100" w:beforeAutospacing="1" w:after="100" w:afterAutospacing="1"/>
        <w:rPr>
          <w:rFonts w:ascii="TimesNewRomanPSMT" w:hAnsi="TimesNewRomanPSMT" w:cs="TimesNewRomanPSMT"/>
          <w:color w:val="000000"/>
          <w:szCs w:val="24"/>
        </w:rPr>
      </w:pPr>
      <w:proofErr w:type="spellStart"/>
      <w:r>
        <w:t>CeVD</w:t>
      </w:r>
      <w:proofErr w:type="spellEnd"/>
      <w:r>
        <w:t>:</w:t>
      </w:r>
    </w:p>
    <w:p w14:paraId="4A877339" w14:textId="4D5FDE0E" w:rsidR="007B4973" w:rsidRPr="006637BE" w:rsidRDefault="00A22AB8" w:rsidP="00273163">
      <w:pPr>
        <w:pStyle w:val="ListParagraph"/>
        <w:numPr>
          <w:ilvl w:val="1"/>
          <w:numId w:val="26"/>
        </w:numPr>
        <w:spacing w:before="100" w:beforeAutospacing="1" w:after="100" w:afterAutospacing="1"/>
        <w:rPr>
          <w:rFonts w:ascii="TimesNewRomanPSMT" w:hAnsi="TimesNewRomanPSMT" w:cs="TimesNewRomanPSMT"/>
          <w:color w:val="000000"/>
          <w:szCs w:val="24"/>
        </w:rPr>
      </w:pPr>
      <w:r>
        <w:t>H</w:t>
      </w:r>
      <w:r w:rsidR="00BB10FB">
        <w:t>eart failure</w:t>
      </w:r>
      <w:r>
        <w:t>:</w:t>
      </w:r>
      <w:r w:rsidR="00FF0F3E">
        <w:t xml:space="preserve"> </w:t>
      </w:r>
      <w:r w:rsidR="00BB10FB">
        <w:t xml:space="preserve">we will </w:t>
      </w:r>
      <w:r w:rsidR="00FF0F3E">
        <w:t xml:space="preserve">use the phenotype from OHDSI </w:t>
      </w:r>
      <w:proofErr w:type="spellStart"/>
      <w:r w:rsidR="00FF0F3E">
        <w:t>github</w:t>
      </w:r>
      <w:proofErr w:type="spellEnd"/>
      <w:r w:rsidR="00FF0F3E">
        <w:t xml:space="preserve"> Phenotype library</w:t>
      </w:r>
      <w:r w:rsidR="00924B48">
        <w:rPr>
          <w:rStyle w:val="FootnoteReference"/>
        </w:rPr>
        <w:footnoteReference w:id="2"/>
      </w:r>
      <w:r w:rsidR="00FF0F3E">
        <w:t>.</w:t>
      </w:r>
      <w:r w:rsidR="00A36A96">
        <w:br/>
      </w:r>
      <w:hyperlink r:id="rId12" w:anchor="L1" w:history="1">
        <w:r w:rsidR="00FF0F3E" w:rsidRPr="006637BE">
          <w:rPr>
            <w:rStyle w:val="Hyperlink"/>
            <w:rFonts w:ascii="TimesNewRomanPSMT" w:hAnsi="TimesNewRomanPSMT" w:cs="TimesNewRomanPSMT"/>
            <w:szCs w:val="24"/>
          </w:rPr>
          <w:t>https://github.com/OHDSI/PhenotypeLibrary/blob/master/Heart%20Failure/Heart%20Failure%20(All).txt#L1</w:t>
        </w:r>
      </w:hyperlink>
    </w:p>
    <w:p w14:paraId="495C2002" w14:textId="264C00C6" w:rsidR="007B4973" w:rsidRPr="00EE74EF" w:rsidRDefault="003F0FA3" w:rsidP="00625988">
      <w:pPr>
        <w:pStyle w:val="Heading3"/>
        <w:spacing w:before="240" w:after="120"/>
      </w:pPr>
      <w:bookmarkStart w:id="129" w:name="_Toc40861140"/>
      <w:bookmarkStart w:id="130" w:name="_Toc396315350"/>
      <w:bookmarkStart w:id="131" w:name="_Toc396411102"/>
      <w:bookmarkStart w:id="132" w:name="_Toc401784111"/>
      <w:bookmarkStart w:id="133" w:name="_Toc426018021"/>
      <w:bookmarkStart w:id="134" w:name="_Toc445993572"/>
      <w:r w:rsidRPr="00EE74EF">
        <w:t>Covariate definition</w:t>
      </w:r>
      <w:bookmarkEnd w:id="129"/>
      <w:r w:rsidRPr="00EE74EF">
        <w:t xml:space="preserve"> </w:t>
      </w:r>
      <w:bookmarkEnd w:id="130"/>
      <w:bookmarkEnd w:id="131"/>
      <w:bookmarkEnd w:id="132"/>
      <w:bookmarkEnd w:id="133"/>
      <w:bookmarkEnd w:id="134"/>
    </w:p>
    <w:p w14:paraId="3606F2E0" w14:textId="5EB4B454" w:rsidR="00273163" w:rsidRDefault="00273163" w:rsidP="00124AC0">
      <w:pPr>
        <w:pStyle w:val="BayerBodyTextFull"/>
      </w:pPr>
      <w:r>
        <w:t>The analysis will be stratified by the following covariates:</w:t>
      </w:r>
    </w:p>
    <w:p w14:paraId="57EAE684" w14:textId="2085CA28" w:rsidR="00AA44B1" w:rsidRPr="00EE74EF" w:rsidRDefault="00AA44B1" w:rsidP="00124AC0">
      <w:pPr>
        <w:pStyle w:val="BayerBodyTextFull"/>
      </w:pPr>
      <w:r w:rsidRPr="00EE74EF">
        <w:t>Age categories</w:t>
      </w:r>
      <w:r w:rsidR="00273163">
        <w:t xml:space="preserve"> at index</w:t>
      </w:r>
      <w:r w:rsidRPr="00EE74EF">
        <w:t xml:space="preserve">: less than </w:t>
      </w:r>
      <w:r w:rsidR="007A25AF">
        <w:t xml:space="preserve">50, 50 to </w:t>
      </w:r>
      <w:r w:rsidR="00AC4D7C">
        <w:t>7</w:t>
      </w:r>
      <w:r w:rsidR="00DC17F7">
        <w:t>5</w:t>
      </w:r>
      <w:r w:rsidRPr="00EE74EF">
        <w:t>, and more than 75.</w:t>
      </w:r>
    </w:p>
    <w:p w14:paraId="75CDBF1A" w14:textId="3D96ADA6" w:rsidR="003C6AE4" w:rsidRPr="00EE74EF" w:rsidRDefault="00EE74EF" w:rsidP="00124AC0">
      <w:pPr>
        <w:pStyle w:val="BayerBodyTextFull"/>
      </w:pPr>
      <w:r w:rsidRPr="00EE74EF">
        <w:t>Calendar year</w:t>
      </w:r>
      <w:r w:rsidR="00B60F99">
        <w:t xml:space="preserve"> of the index diagnosis</w:t>
      </w:r>
    </w:p>
    <w:p w14:paraId="78188E46" w14:textId="6168BDF7" w:rsidR="00EE74EF" w:rsidRPr="00EE74EF" w:rsidRDefault="00EE74EF" w:rsidP="00124AC0">
      <w:pPr>
        <w:pStyle w:val="BayerBodyTextFull"/>
      </w:pPr>
      <w:r w:rsidRPr="00EE74EF">
        <w:t>Data source</w:t>
      </w:r>
    </w:p>
    <w:p w14:paraId="6125A50C" w14:textId="26FB5B08" w:rsidR="007B4973" w:rsidRDefault="005839DA" w:rsidP="00625988">
      <w:pPr>
        <w:pStyle w:val="Heading2"/>
      </w:pPr>
      <w:bookmarkStart w:id="135" w:name="_Toc396315360"/>
      <w:bookmarkStart w:id="136" w:name="_Toc396411112"/>
      <w:bookmarkStart w:id="137" w:name="_Toc401784121"/>
      <w:bookmarkStart w:id="138" w:name="_Toc426018031"/>
      <w:bookmarkStart w:id="139" w:name="_Toc445993587"/>
      <w:bookmarkStart w:id="140" w:name="_Ref474672841"/>
      <w:bookmarkStart w:id="141" w:name="_Toc40861141"/>
      <w:r>
        <w:t>Data s</w:t>
      </w:r>
      <w:r w:rsidR="007B4973">
        <w:t>o</w:t>
      </w:r>
      <w:r w:rsidR="007B4973" w:rsidRPr="00540E5C">
        <w:t>urces</w:t>
      </w:r>
      <w:bookmarkEnd w:id="135"/>
      <w:bookmarkEnd w:id="136"/>
      <w:bookmarkEnd w:id="137"/>
      <w:bookmarkEnd w:id="138"/>
      <w:bookmarkEnd w:id="139"/>
      <w:bookmarkEnd w:id="140"/>
      <w:bookmarkEnd w:id="141"/>
    </w:p>
    <w:bookmarkStart w:id="142" w:name="_Study_Size"/>
    <w:bookmarkStart w:id="143" w:name="_Toc396315361"/>
    <w:bookmarkStart w:id="144" w:name="_Toc396411113"/>
    <w:bookmarkStart w:id="145" w:name="_Toc401784122"/>
    <w:bookmarkStart w:id="146" w:name="_Toc426018032"/>
    <w:bookmarkStart w:id="147" w:name="_Toc445993588"/>
    <w:bookmarkEnd w:id="142"/>
    <w:p w14:paraId="7E16E381" w14:textId="089B6305" w:rsidR="006473B9" w:rsidRDefault="001B77DC" w:rsidP="00A33E67">
      <w:pPr>
        <w:autoSpaceDE w:val="0"/>
        <w:autoSpaceDN w:val="0"/>
        <w:adjustRightInd w:val="0"/>
        <w:rPr>
          <w:rFonts w:ascii="TimesNewRomanPSMT" w:hAnsi="TimesNewRomanPSMT" w:cs="TimesNewRomanPSMT"/>
          <w:szCs w:val="24"/>
        </w:rPr>
      </w:pPr>
      <w:r>
        <w:rPr>
          <w:rFonts w:ascii="TimesNewRomanPSMT" w:hAnsi="TimesNewRomanPSMT" w:cs="TimesNewRomanPSMT"/>
          <w:szCs w:val="24"/>
        </w:rPr>
        <w:fldChar w:fldCharType="begin"/>
      </w:r>
      <w:r>
        <w:rPr>
          <w:rFonts w:ascii="TimesNewRomanPSMT" w:hAnsi="TimesNewRomanPSMT" w:cs="TimesNewRomanPSMT"/>
          <w:szCs w:val="24"/>
        </w:rPr>
        <w:instrText xml:space="preserve"> REF _Ref401782520 \h </w:instrText>
      </w:r>
      <w:r>
        <w:rPr>
          <w:rFonts w:ascii="TimesNewRomanPSMT" w:hAnsi="TimesNewRomanPSMT" w:cs="TimesNewRomanPSMT"/>
          <w:szCs w:val="24"/>
        </w:rPr>
      </w:r>
      <w:r>
        <w:rPr>
          <w:rFonts w:ascii="TimesNewRomanPSMT" w:hAnsi="TimesNewRomanPSMT" w:cs="TimesNewRomanPSMT"/>
          <w:szCs w:val="24"/>
        </w:rPr>
        <w:fldChar w:fldCharType="end"/>
      </w:r>
      <w:r>
        <w:rPr>
          <w:rFonts w:ascii="TimesNewRomanPSMT" w:hAnsi="TimesNewRomanPSMT" w:cs="TimesNewRomanPSMT"/>
          <w:szCs w:val="24"/>
        </w:rPr>
        <w:fldChar w:fldCharType="begin"/>
      </w:r>
      <w:r>
        <w:rPr>
          <w:rFonts w:ascii="TimesNewRomanPSMT" w:hAnsi="TimesNewRomanPSMT" w:cs="TimesNewRomanPSMT"/>
          <w:szCs w:val="24"/>
        </w:rPr>
        <w:instrText xml:space="preserve"> REF _Ref35290040 \h </w:instrText>
      </w:r>
      <w:r>
        <w:rPr>
          <w:rFonts w:ascii="TimesNewRomanPSMT" w:hAnsi="TimesNewRomanPSMT" w:cs="TimesNewRomanPSMT"/>
          <w:szCs w:val="24"/>
        </w:rPr>
      </w:r>
      <w:r>
        <w:rPr>
          <w:rFonts w:ascii="TimesNewRomanPSMT" w:hAnsi="TimesNewRomanPSMT" w:cs="TimesNewRomanPSMT"/>
          <w:szCs w:val="24"/>
        </w:rPr>
        <w:fldChar w:fldCharType="separate"/>
      </w:r>
      <w:r w:rsidRPr="00C83347">
        <w:t xml:space="preserve">Table </w:t>
      </w:r>
      <w:r>
        <w:rPr>
          <w:noProof/>
        </w:rPr>
        <w:t>2</w:t>
      </w:r>
      <w:r>
        <w:rPr>
          <w:rFonts w:ascii="TimesNewRomanPSMT" w:hAnsi="TimesNewRomanPSMT" w:cs="TimesNewRomanPSMT"/>
          <w:szCs w:val="24"/>
        </w:rPr>
        <w:fldChar w:fldCharType="end"/>
      </w:r>
      <w:r w:rsidR="00D466C5" w:rsidRPr="00D466C5">
        <w:rPr>
          <w:rFonts w:ascii="TimesNewRomanPSMT" w:hAnsi="TimesNewRomanPSMT" w:cs="TimesNewRomanPSMT"/>
          <w:szCs w:val="24"/>
        </w:rPr>
        <w:t xml:space="preserve"> provides descriptions for each of</w:t>
      </w:r>
      <w:r w:rsidR="00D466C5">
        <w:rPr>
          <w:rFonts w:ascii="TimesNewRomanPSMT" w:hAnsi="TimesNewRomanPSMT" w:cs="TimesNewRomanPSMT"/>
          <w:szCs w:val="24"/>
        </w:rPr>
        <w:t xml:space="preserve"> </w:t>
      </w:r>
      <w:r w:rsidR="00D466C5" w:rsidRPr="00D466C5">
        <w:rPr>
          <w:rFonts w:ascii="TimesNewRomanPSMT" w:hAnsi="TimesNewRomanPSMT" w:cs="TimesNewRomanPSMT"/>
          <w:szCs w:val="24"/>
        </w:rPr>
        <w:t xml:space="preserve">the </w:t>
      </w:r>
      <w:r w:rsidR="005C3448">
        <w:rPr>
          <w:rFonts w:ascii="TimesNewRomanPSMT" w:hAnsi="TimesNewRomanPSMT" w:cs="TimesNewRomanPSMT"/>
          <w:szCs w:val="24"/>
        </w:rPr>
        <w:t xml:space="preserve">available </w:t>
      </w:r>
      <w:r w:rsidR="00D466C5" w:rsidRPr="00D466C5">
        <w:rPr>
          <w:rFonts w:ascii="TimesNewRomanPSMT" w:hAnsi="TimesNewRomanPSMT" w:cs="TimesNewRomanPSMT"/>
          <w:szCs w:val="24"/>
        </w:rPr>
        <w:t xml:space="preserve">data sources. Further as specified in section 9.2 </w:t>
      </w:r>
      <w:r w:rsidR="00D466C5">
        <w:rPr>
          <w:rFonts w:ascii="TimesNewRomanPSMT" w:hAnsi="TimesNewRomanPSMT" w:cs="TimesNewRomanPSMT"/>
          <w:szCs w:val="24"/>
        </w:rPr>
        <w:t>the</w:t>
      </w:r>
      <w:r w:rsidR="00A33E67">
        <w:rPr>
          <w:rFonts w:ascii="TimesNewRomanPSMT" w:hAnsi="TimesNewRomanPSMT" w:cs="TimesNewRomanPSMT"/>
          <w:szCs w:val="24"/>
        </w:rPr>
        <w:t xml:space="preserve"> full</w:t>
      </w:r>
      <w:r w:rsidR="00D466C5">
        <w:rPr>
          <w:rFonts w:ascii="TimesNewRomanPSMT" w:hAnsi="TimesNewRomanPSMT" w:cs="TimesNewRomanPSMT"/>
          <w:szCs w:val="24"/>
        </w:rPr>
        <w:t xml:space="preserve"> study protocol could be</w:t>
      </w:r>
      <w:r w:rsidR="00A33E67">
        <w:rPr>
          <w:rFonts w:ascii="TimesNewRomanPSMT" w:hAnsi="TimesNewRomanPSMT" w:cs="TimesNewRomanPSMT"/>
          <w:szCs w:val="24"/>
        </w:rPr>
        <w:t xml:space="preserve"> shared to the</w:t>
      </w:r>
      <w:r w:rsidR="00D466C5" w:rsidRPr="00D466C5">
        <w:rPr>
          <w:rFonts w:ascii="TimesNewRomanPSMT" w:hAnsi="TimesNewRomanPSMT" w:cs="TimesNewRomanPSMT"/>
          <w:szCs w:val="24"/>
        </w:rPr>
        <w:t xml:space="preserve"> extended </w:t>
      </w:r>
      <w:r w:rsidR="00A33E67">
        <w:rPr>
          <w:rFonts w:ascii="TimesNewRomanPSMT" w:hAnsi="TimesNewRomanPSMT" w:cs="TimesNewRomanPSMT"/>
          <w:szCs w:val="24"/>
        </w:rPr>
        <w:t>OHDSI</w:t>
      </w:r>
      <w:r w:rsidR="00D466C5" w:rsidRPr="00D466C5">
        <w:rPr>
          <w:rFonts w:ascii="TimesNewRomanPSMT" w:hAnsi="TimesNewRomanPSMT" w:cs="TimesNewRomanPSMT"/>
          <w:szCs w:val="24"/>
        </w:rPr>
        <w:t xml:space="preserve"> network</w:t>
      </w:r>
      <w:r w:rsidR="00517E0B">
        <w:rPr>
          <w:rFonts w:ascii="TimesNewRomanPSMT" w:hAnsi="TimesNewRomanPSMT" w:cs="TimesNewRomanPSMT"/>
          <w:szCs w:val="24"/>
        </w:rPr>
        <w:t xml:space="preserve"> so other OMOP data partners with interest in this research can</w:t>
      </w:r>
      <w:r w:rsidR="00D466C5" w:rsidRPr="00D466C5">
        <w:rPr>
          <w:rFonts w:ascii="TimesNewRomanPSMT" w:hAnsi="TimesNewRomanPSMT" w:cs="TimesNewRomanPSMT"/>
          <w:szCs w:val="24"/>
        </w:rPr>
        <w:t xml:space="preserve"> </w:t>
      </w:r>
      <w:r w:rsidR="00A33E67">
        <w:rPr>
          <w:rFonts w:ascii="TimesNewRomanPSMT" w:hAnsi="TimesNewRomanPSMT" w:cs="TimesNewRomanPSMT"/>
          <w:szCs w:val="24"/>
        </w:rPr>
        <w:t>replicate the analysis and obtain</w:t>
      </w:r>
      <w:r w:rsidR="00D466C5" w:rsidRPr="00D466C5">
        <w:rPr>
          <w:rFonts w:ascii="TimesNewRomanPSMT" w:hAnsi="TimesNewRomanPSMT" w:cs="TimesNewRomanPSMT"/>
          <w:szCs w:val="24"/>
        </w:rPr>
        <w:t xml:space="preserve"> information.</w:t>
      </w:r>
    </w:p>
    <w:p w14:paraId="13D3E9FB" w14:textId="1816F61B" w:rsidR="004D5133" w:rsidRDefault="004D5133" w:rsidP="00A33E67">
      <w:pPr>
        <w:autoSpaceDE w:val="0"/>
        <w:autoSpaceDN w:val="0"/>
        <w:adjustRightInd w:val="0"/>
        <w:rPr>
          <w:rFonts w:ascii="TimesNewRomanPSMT" w:hAnsi="TimesNewRomanPSMT" w:cs="TimesNewRomanPSMT"/>
          <w:szCs w:val="24"/>
        </w:rPr>
      </w:pPr>
    </w:p>
    <w:p w14:paraId="58035EF6" w14:textId="65C91F18" w:rsidR="001B77DC" w:rsidRPr="00C83347" w:rsidRDefault="001B77DC" w:rsidP="001B77DC">
      <w:pPr>
        <w:pStyle w:val="Caption"/>
        <w:spacing w:before="240" w:line="360" w:lineRule="auto"/>
        <w:ind w:left="0"/>
        <w:rPr>
          <w:rFonts w:ascii="Times New Roman" w:hAnsi="Times New Roman"/>
          <w:sz w:val="24"/>
        </w:rPr>
      </w:pPr>
      <w:bookmarkStart w:id="148" w:name="_Ref35290040"/>
      <w:r w:rsidRPr="00C83347">
        <w:rPr>
          <w:rFonts w:ascii="Times New Roman" w:hAnsi="Times New Roman"/>
          <w:sz w:val="24"/>
        </w:rPr>
        <w:t xml:space="preserve">Table </w:t>
      </w:r>
      <w:r w:rsidRPr="00474FA6">
        <w:rPr>
          <w:rFonts w:ascii="Times New Roman" w:hAnsi="Times New Roman"/>
          <w:sz w:val="24"/>
        </w:rPr>
        <w:fldChar w:fldCharType="begin"/>
      </w:r>
      <w:r w:rsidRPr="00474FA6">
        <w:rPr>
          <w:rFonts w:ascii="Times New Roman" w:hAnsi="Times New Roman"/>
          <w:sz w:val="24"/>
        </w:rPr>
        <w:instrText xml:space="preserve"> SEQ Table \* ARABIC </w:instrText>
      </w:r>
      <w:r w:rsidRPr="00474FA6">
        <w:rPr>
          <w:rFonts w:ascii="Times New Roman" w:hAnsi="Times New Roman"/>
          <w:sz w:val="24"/>
        </w:rPr>
        <w:fldChar w:fldCharType="separate"/>
      </w:r>
      <w:r>
        <w:rPr>
          <w:rFonts w:ascii="Times New Roman" w:hAnsi="Times New Roman"/>
          <w:noProof/>
          <w:sz w:val="24"/>
        </w:rPr>
        <w:t>2</w:t>
      </w:r>
      <w:r w:rsidRPr="00474FA6">
        <w:rPr>
          <w:rFonts w:ascii="Times New Roman" w:hAnsi="Times New Roman"/>
          <w:sz w:val="24"/>
        </w:rPr>
        <w:fldChar w:fldCharType="end"/>
      </w:r>
      <w:bookmarkEnd w:id="148"/>
      <w:r w:rsidRPr="00C83347">
        <w:rPr>
          <w:rFonts w:ascii="Times New Roman" w:hAnsi="Times New Roman"/>
          <w:sz w:val="24"/>
        </w:rPr>
        <w:t>: Data Source Descriptions</w:t>
      </w:r>
    </w:p>
    <w:tbl>
      <w:tblPr>
        <w:tblStyle w:val="GridTable2-Accent1"/>
        <w:tblW w:w="9696" w:type="dxa"/>
        <w:tblLook w:val="0620" w:firstRow="1" w:lastRow="0" w:firstColumn="0" w:lastColumn="0" w:noHBand="1" w:noVBand="1"/>
      </w:tblPr>
      <w:tblGrid>
        <w:gridCol w:w="1657"/>
        <w:gridCol w:w="1141"/>
        <w:gridCol w:w="1030"/>
        <w:gridCol w:w="5868"/>
      </w:tblGrid>
      <w:tr w:rsidR="004240D5" w:rsidRPr="004D5133" w14:paraId="604D7A57" w14:textId="77777777" w:rsidTr="004240D5">
        <w:trPr>
          <w:cnfStyle w:val="100000000000" w:firstRow="1" w:lastRow="0" w:firstColumn="0" w:lastColumn="0" w:oddVBand="0" w:evenVBand="0" w:oddHBand="0" w:evenHBand="0" w:firstRowFirstColumn="0" w:firstRowLastColumn="0" w:lastRowFirstColumn="0" w:lastRowLastColumn="0"/>
          <w:trHeight w:val="353"/>
        </w:trPr>
        <w:tc>
          <w:tcPr>
            <w:tcW w:w="1657" w:type="dxa"/>
          </w:tcPr>
          <w:p w14:paraId="3AB57477" w14:textId="31A0181F" w:rsidR="004240D5" w:rsidRPr="004240D5" w:rsidRDefault="004240D5" w:rsidP="004240D5">
            <w:pPr>
              <w:pStyle w:val="BayerBodyTextFull"/>
              <w:rPr>
                <w:rFonts w:eastAsia="Verdana"/>
                <w:szCs w:val="24"/>
                <w:lang w:eastAsia="en-GB"/>
              </w:rPr>
            </w:pPr>
            <w:r w:rsidRPr="00B103F8">
              <w:rPr>
                <w:rFonts w:eastAsia="Verdana"/>
                <w:i/>
                <w:lang w:eastAsia="en-GB"/>
              </w:rPr>
              <w:t>Data Source</w:t>
            </w:r>
          </w:p>
        </w:tc>
        <w:tc>
          <w:tcPr>
            <w:tcW w:w="1141" w:type="dxa"/>
            <w:noWrap/>
          </w:tcPr>
          <w:p w14:paraId="5E41D2D8" w14:textId="65CA2065" w:rsidR="004240D5" w:rsidRPr="004240D5" w:rsidRDefault="004240D5" w:rsidP="004240D5">
            <w:pPr>
              <w:pStyle w:val="BayerBodyTextFull"/>
              <w:rPr>
                <w:rFonts w:eastAsia="Verdana"/>
                <w:szCs w:val="24"/>
                <w:lang w:eastAsia="en-GB"/>
              </w:rPr>
            </w:pPr>
            <w:r w:rsidRPr="00B103F8">
              <w:rPr>
                <w:rFonts w:eastAsia="Verdana"/>
                <w:i/>
                <w:lang w:eastAsia="en-GB"/>
              </w:rPr>
              <w:t>Country</w:t>
            </w:r>
          </w:p>
        </w:tc>
        <w:tc>
          <w:tcPr>
            <w:tcW w:w="1030" w:type="dxa"/>
            <w:noWrap/>
          </w:tcPr>
          <w:p w14:paraId="1E428B9A" w14:textId="1649B94E" w:rsidR="004240D5" w:rsidRPr="004240D5" w:rsidRDefault="004240D5" w:rsidP="004240D5">
            <w:pPr>
              <w:pStyle w:val="BayerBodyTextFull"/>
              <w:rPr>
                <w:rFonts w:eastAsia="Verdana"/>
                <w:szCs w:val="24"/>
                <w:lang w:eastAsia="en-GB"/>
              </w:rPr>
            </w:pPr>
            <w:r w:rsidRPr="00B103F8">
              <w:rPr>
                <w:rFonts w:eastAsia="Verdana"/>
                <w:i/>
                <w:lang w:eastAsia="en-GB"/>
              </w:rPr>
              <w:t>Type</w:t>
            </w:r>
          </w:p>
        </w:tc>
        <w:tc>
          <w:tcPr>
            <w:tcW w:w="5868" w:type="dxa"/>
          </w:tcPr>
          <w:p w14:paraId="79F25255" w14:textId="2556AD6B" w:rsidR="004240D5" w:rsidRPr="004240D5" w:rsidRDefault="004240D5" w:rsidP="004240D5">
            <w:pPr>
              <w:pStyle w:val="BayerBodyTextFull"/>
              <w:rPr>
                <w:rFonts w:eastAsia="Verdana"/>
                <w:szCs w:val="24"/>
                <w:lang w:eastAsia="en-GB"/>
              </w:rPr>
            </w:pPr>
            <w:r w:rsidRPr="00B103F8">
              <w:rPr>
                <w:rFonts w:eastAsia="Verdana"/>
                <w:i/>
                <w:lang w:eastAsia="en-GB"/>
              </w:rPr>
              <w:t>Description</w:t>
            </w:r>
          </w:p>
        </w:tc>
      </w:tr>
      <w:tr w:rsidR="004D5133" w:rsidRPr="004D5133" w14:paraId="70D1AFC1" w14:textId="77777777" w:rsidTr="004240D5">
        <w:trPr>
          <w:trHeight w:val="2304"/>
        </w:trPr>
        <w:tc>
          <w:tcPr>
            <w:tcW w:w="1657" w:type="dxa"/>
            <w:hideMark/>
          </w:tcPr>
          <w:p w14:paraId="592E4BA8" w14:textId="77777777" w:rsidR="004D5133" w:rsidRPr="004240D5" w:rsidRDefault="004D5133" w:rsidP="004240D5">
            <w:pPr>
              <w:pStyle w:val="BayerBodyTextFull"/>
              <w:rPr>
                <w:rFonts w:eastAsia="Verdana"/>
                <w:szCs w:val="24"/>
                <w:lang w:eastAsia="en-GB"/>
              </w:rPr>
            </w:pPr>
            <w:r w:rsidRPr="004240D5">
              <w:rPr>
                <w:rFonts w:eastAsia="Verdana"/>
                <w:szCs w:val="24"/>
                <w:lang w:eastAsia="en-GB"/>
              </w:rPr>
              <w:t>Clinical Practice Research Datalink (CPRD)</w:t>
            </w:r>
          </w:p>
        </w:tc>
        <w:tc>
          <w:tcPr>
            <w:tcW w:w="1141" w:type="dxa"/>
            <w:noWrap/>
            <w:hideMark/>
          </w:tcPr>
          <w:p w14:paraId="60194B57" w14:textId="77777777" w:rsidR="004D5133" w:rsidRPr="004240D5" w:rsidRDefault="004D5133" w:rsidP="004240D5">
            <w:pPr>
              <w:pStyle w:val="BayerBodyTextFull"/>
              <w:rPr>
                <w:rFonts w:eastAsia="Verdana"/>
                <w:szCs w:val="24"/>
                <w:lang w:eastAsia="en-GB"/>
              </w:rPr>
            </w:pPr>
            <w:r w:rsidRPr="004240D5">
              <w:rPr>
                <w:rFonts w:eastAsia="Verdana"/>
                <w:szCs w:val="24"/>
                <w:lang w:eastAsia="en-GB"/>
              </w:rPr>
              <w:t>UK</w:t>
            </w:r>
          </w:p>
        </w:tc>
        <w:tc>
          <w:tcPr>
            <w:tcW w:w="1030" w:type="dxa"/>
            <w:noWrap/>
            <w:hideMark/>
          </w:tcPr>
          <w:p w14:paraId="456C243E" w14:textId="77777777" w:rsidR="004D5133" w:rsidRPr="004240D5" w:rsidRDefault="004D5133" w:rsidP="004240D5">
            <w:pPr>
              <w:pStyle w:val="BayerBodyTextFull"/>
              <w:rPr>
                <w:rFonts w:eastAsia="Verdana"/>
                <w:szCs w:val="24"/>
                <w:lang w:eastAsia="en-GB"/>
              </w:rPr>
            </w:pPr>
            <w:r w:rsidRPr="004240D5">
              <w:rPr>
                <w:rFonts w:eastAsia="Verdana"/>
                <w:szCs w:val="24"/>
                <w:lang w:eastAsia="en-GB"/>
              </w:rPr>
              <w:t xml:space="preserve">EHR </w:t>
            </w:r>
          </w:p>
        </w:tc>
        <w:tc>
          <w:tcPr>
            <w:tcW w:w="5868" w:type="dxa"/>
            <w:hideMark/>
          </w:tcPr>
          <w:p w14:paraId="60B73DFB" w14:textId="77777777" w:rsidR="004D5133" w:rsidRPr="004240D5" w:rsidRDefault="004D5133" w:rsidP="004240D5">
            <w:pPr>
              <w:pStyle w:val="BayerBodyTextFull"/>
              <w:rPr>
                <w:rFonts w:eastAsia="Verdana"/>
                <w:szCs w:val="24"/>
                <w:lang w:eastAsia="en-GB"/>
              </w:rPr>
            </w:pPr>
            <w:r w:rsidRPr="004240D5">
              <w:rPr>
                <w:rFonts w:eastAsia="Verdana"/>
                <w:szCs w:val="24"/>
                <w:lang w:eastAsia="en-GB"/>
              </w:rPr>
              <w:t xml:space="preserve">CPRD is an anonymized longitudinal electronic health records from primary care practices in UK. Patient management system with many aspects of patient </w:t>
            </w:r>
            <w:proofErr w:type="gramStart"/>
            <w:r w:rsidRPr="004240D5">
              <w:rPr>
                <w:rFonts w:eastAsia="Verdana"/>
                <w:szCs w:val="24"/>
                <w:lang w:eastAsia="en-GB"/>
              </w:rPr>
              <w:t>care  covered</w:t>
            </w:r>
            <w:proofErr w:type="gramEnd"/>
            <w:r w:rsidRPr="004240D5">
              <w:rPr>
                <w:rFonts w:eastAsia="Verdana"/>
                <w:szCs w:val="24"/>
                <w:lang w:eastAsia="en-GB"/>
              </w:rPr>
              <w:t>, including diagnoses, prescriptions, signs and symptoms, procedures, labs, lifestyle factors, clinical and administrative/social data. As of 1 April 2018, CPRD contained 12.51 million patients with patient-level observations from October 1987 through December 2016. An internal HTML summary report characterizing the data quality of CPRD is available using the OHDSI tool ACHILLES in ATLAS. A screen capture of the report is included in the annex. Access to the interactive report on Bayer’s OHDSI</w:t>
            </w:r>
            <w:r w:rsidRPr="004240D5">
              <w:rPr>
                <w:rFonts w:eastAsia="Verdana"/>
                <w:szCs w:val="24"/>
                <w:lang w:eastAsia="en-GB"/>
              </w:rPr>
              <w:br/>
              <w:t>server is available upon request.</w:t>
            </w:r>
          </w:p>
        </w:tc>
      </w:tr>
      <w:tr w:rsidR="004D5133" w:rsidRPr="004D5133" w14:paraId="6EE864E9" w14:textId="77777777" w:rsidTr="00513C20">
        <w:trPr>
          <w:trHeight w:val="988"/>
        </w:trPr>
        <w:tc>
          <w:tcPr>
            <w:tcW w:w="1657" w:type="dxa"/>
            <w:hideMark/>
          </w:tcPr>
          <w:p w14:paraId="37507CB2" w14:textId="5FE6869B" w:rsidR="004D5133" w:rsidRPr="004240D5" w:rsidRDefault="004D5133" w:rsidP="004240D5">
            <w:pPr>
              <w:pStyle w:val="BayerBodyTextFull"/>
              <w:rPr>
                <w:rFonts w:eastAsia="Verdana"/>
                <w:szCs w:val="24"/>
                <w:lang w:eastAsia="en-GB"/>
              </w:rPr>
            </w:pPr>
            <w:r w:rsidRPr="004240D5">
              <w:rPr>
                <w:rFonts w:eastAsia="Verdana"/>
                <w:szCs w:val="24"/>
                <w:lang w:eastAsia="en-GB"/>
              </w:rPr>
              <w:t xml:space="preserve">Truven </w:t>
            </w:r>
            <w:proofErr w:type="spellStart"/>
            <w:r w:rsidRPr="004240D5">
              <w:rPr>
                <w:rFonts w:eastAsia="Verdana"/>
                <w:szCs w:val="24"/>
                <w:lang w:eastAsia="en-GB"/>
              </w:rPr>
              <w:t>MarketScan</w:t>
            </w:r>
            <w:proofErr w:type="spellEnd"/>
            <w:r w:rsidRPr="004240D5">
              <w:rPr>
                <w:rFonts w:eastAsia="Verdana"/>
                <w:szCs w:val="24"/>
                <w:lang w:eastAsia="en-GB"/>
              </w:rPr>
              <w:t xml:space="preserve"> </w:t>
            </w:r>
            <w:r w:rsidR="00E23347">
              <w:rPr>
                <w:rFonts w:eastAsia="Verdana"/>
                <w:szCs w:val="24"/>
                <w:lang w:eastAsia="en-GB"/>
              </w:rPr>
              <w:t xml:space="preserve">combined </w:t>
            </w:r>
            <w:r w:rsidRPr="004240D5">
              <w:rPr>
                <w:rFonts w:eastAsia="Verdana"/>
                <w:szCs w:val="24"/>
                <w:lang w:eastAsia="en-GB"/>
              </w:rPr>
              <w:t>Commercial Claims and Encounters (CCAE)</w:t>
            </w:r>
            <w:r w:rsidR="00E23347">
              <w:rPr>
                <w:rFonts w:eastAsia="Verdana"/>
                <w:szCs w:val="24"/>
                <w:lang w:eastAsia="en-GB"/>
              </w:rPr>
              <w:t xml:space="preserve"> and </w:t>
            </w:r>
            <w:r w:rsidR="00E23347" w:rsidRPr="004240D5">
              <w:rPr>
                <w:rFonts w:eastAsia="Verdana"/>
                <w:szCs w:val="24"/>
                <w:lang w:eastAsia="en-GB"/>
              </w:rPr>
              <w:t>Medicare</w:t>
            </w:r>
            <w:r w:rsidR="00E23347" w:rsidRPr="004240D5">
              <w:rPr>
                <w:rFonts w:eastAsia="Verdana"/>
                <w:szCs w:val="24"/>
                <w:lang w:eastAsia="en-GB"/>
              </w:rPr>
              <w:br/>
              <w:t>Supplemental</w:t>
            </w:r>
            <w:r w:rsidR="00E23347" w:rsidRPr="004240D5">
              <w:rPr>
                <w:rFonts w:eastAsia="Verdana"/>
                <w:szCs w:val="24"/>
                <w:lang w:eastAsia="en-GB"/>
              </w:rPr>
              <w:br/>
              <w:t>Beneficiaries</w:t>
            </w:r>
            <w:r w:rsidR="00E23347" w:rsidRPr="004240D5">
              <w:rPr>
                <w:rFonts w:eastAsia="Verdana"/>
                <w:szCs w:val="24"/>
                <w:lang w:eastAsia="en-GB"/>
              </w:rPr>
              <w:br/>
              <w:t>(MDCR)</w:t>
            </w:r>
          </w:p>
        </w:tc>
        <w:tc>
          <w:tcPr>
            <w:tcW w:w="1141" w:type="dxa"/>
            <w:noWrap/>
            <w:hideMark/>
          </w:tcPr>
          <w:p w14:paraId="25CC7CA0" w14:textId="77777777" w:rsidR="004D5133" w:rsidRPr="004240D5" w:rsidRDefault="004D5133" w:rsidP="004240D5">
            <w:pPr>
              <w:pStyle w:val="BayerBodyTextFull"/>
              <w:rPr>
                <w:rFonts w:eastAsia="Verdana"/>
                <w:szCs w:val="24"/>
                <w:lang w:eastAsia="en-GB"/>
              </w:rPr>
            </w:pPr>
            <w:r w:rsidRPr="004240D5">
              <w:rPr>
                <w:rFonts w:eastAsia="Verdana"/>
                <w:szCs w:val="24"/>
                <w:lang w:eastAsia="en-GB"/>
              </w:rPr>
              <w:t>USA</w:t>
            </w:r>
          </w:p>
        </w:tc>
        <w:tc>
          <w:tcPr>
            <w:tcW w:w="1030" w:type="dxa"/>
            <w:noWrap/>
            <w:hideMark/>
          </w:tcPr>
          <w:p w14:paraId="30D5D64D" w14:textId="77777777" w:rsidR="004D5133" w:rsidRPr="004240D5" w:rsidRDefault="004D5133" w:rsidP="004240D5">
            <w:pPr>
              <w:pStyle w:val="BayerBodyTextFull"/>
              <w:rPr>
                <w:rFonts w:eastAsia="Verdana"/>
                <w:szCs w:val="24"/>
                <w:lang w:eastAsia="en-GB"/>
              </w:rPr>
            </w:pPr>
            <w:r w:rsidRPr="004240D5">
              <w:rPr>
                <w:rFonts w:eastAsia="Verdana"/>
                <w:szCs w:val="24"/>
                <w:lang w:eastAsia="en-GB"/>
              </w:rPr>
              <w:t>Claims</w:t>
            </w:r>
          </w:p>
        </w:tc>
        <w:tc>
          <w:tcPr>
            <w:tcW w:w="5868" w:type="dxa"/>
            <w:hideMark/>
          </w:tcPr>
          <w:p w14:paraId="168B0917" w14:textId="1975AC45" w:rsidR="004D5133" w:rsidRPr="004240D5" w:rsidRDefault="004D5133" w:rsidP="004240D5">
            <w:pPr>
              <w:pStyle w:val="BayerBodyTextFull"/>
              <w:rPr>
                <w:rFonts w:eastAsia="Verdana"/>
                <w:szCs w:val="24"/>
                <w:lang w:eastAsia="en-GB"/>
              </w:rPr>
            </w:pPr>
            <w:r w:rsidRPr="004240D5">
              <w:rPr>
                <w:rFonts w:eastAsia="Verdana"/>
                <w:szCs w:val="24"/>
                <w:lang w:eastAsia="en-GB"/>
              </w:rPr>
              <w:t>CCAE is an administrative health claims database for active employees, early retirees, COBRA continues, and their dependents insured by employer-sponsored plans (individuals in plans or product lines with fee-for-service plans and fully capitated or partially capitated plans). As of 1 April 2018, CCAE contained 138.51 million patients with patient-level observations from January 2002 through December 2016. An internal HTML summary report characterizing the data</w:t>
            </w:r>
            <w:r w:rsidRPr="004240D5">
              <w:rPr>
                <w:rFonts w:eastAsia="Verdana"/>
                <w:szCs w:val="24"/>
                <w:lang w:eastAsia="en-GB"/>
              </w:rPr>
              <w:br/>
              <w:t>quality of CCAE is available using the OHDSI tool ACHILLES in ATLAS. A screen capture of the report is included in the annex. Access to the interactive report on Bayer’s OHDSI server is available upon request.</w:t>
            </w:r>
            <w:r w:rsidR="00E23347">
              <w:rPr>
                <w:rFonts w:eastAsia="Verdana"/>
                <w:szCs w:val="24"/>
                <w:lang w:eastAsia="en-GB"/>
              </w:rPr>
              <w:t xml:space="preserve"> </w:t>
            </w:r>
            <w:r w:rsidR="00E23347" w:rsidRPr="004240D5">
              <w:rPr>
                <w:rFonts w:eastAsia="Verdana"/>
                <w:szCs w:val="24"/>
                <w:lang w:eastAsia="en-GB"/>
              </w:rPr>
              <w:t>MDCR is an administrative health claims database for Medicare-eligible active and retired employees and their Medicare-eligible dependents from employer-sponsored supplemental plans (predominantly fee-for-service plans). Only plans where both the Medicare-paid amounts and the employer</w:t>
            </w:r>
            <w:r w:rsidR="00371822">
              <w:rPr>
                <w:rFonts w:eastAsia="Verdana"/>
                <w:szCs w:val="24"/>
                <w:lang w:eastAsia="en-GB"/>
              </w:rPr>
              <w:t xml:space="preserve"> </w:t>
            </w:r>
            <w:r w:rsidR="00E23347" w:rsidRPr="004240D5">
              <w:rPr>
                <w:rFonts w:eastAsia="Verdana"/>
                <w:szCs w:val="24"/>
                <w:lang w:eastAsia="en-GB"/>
              </w:rPr>
              <w:t>paid amounts were available and evident on the claims were selected for this database.</w:t>
            </w:r>
            <w:r w:rsidR="00E23347" w:rsidRPr="004240D5">
              <w:rPr>
                <w:rFonts w:eastAsia="Verdana"/>
                <w:szCs w:val="24"/>
                <w:lang w:eastAsia="en-GB"/>
              </w:rPr>
              <w:br/>
              <w:t>As of 1 April 2018, MDCR contained 9.89 million patients with patient-level observations from January 2002 through December 2016. An internal HTML summary report characterizing the data</w:t>
            </w:r>
            <w:r w:rsidR="00E23347" w:rsidRPr="004240D5">
              <w:rPr>
                <w:rFonts w:eastAsia="Verdana"/>
                <w:szCs w:val="24"/>
                <w:lang w:eastAsia="en-GB"/>
              </w:rPr>
              <w:br/>
              <w:t xml:space="preserve">quality of MDCR is available using the OHDSI tool </w:t>
            </w:r>
            <w:r w:rsidR="00E23347" w:rsidRPr="004240D5">
              <w:rPr>
                <w:rFonts w:eastAsia="Verdana"/>
                <w:szCs w:val="24"/>
                <w:lang w:eastAsia="en-GB"/>
              </w:rPr>
              <w:lastRenderedPageBreak/>
              <w:t>ACHILLES in ATLAS. A screen capture of the report is included in the annex. Access to the interactive report on Bayer’s OHDSI server is available upon request.</w:t>
            </w:r>
          </w:p>
        </w:tc>
      </w:tr>
      <w:tr w:rsidR="004240D5" w:rsidRPr="004D5133" w14:paraId="79A25E89" w14:textId="77777777" w:rsidTr="004240D5">
        <w:trPr>
          <w:trHeight w:val="2592"/>
        </w:trPr>
        <w:tc>
          <w:tcPr>
            <w:tcW w:w="1657" w:type="dxa"/>
          </w:tcPr>
          <w:p w14:paraId="6BD5D766" w14:textId="45B452D9" w:rsidR="004240D5" w:rsidRPr="00075BD6" w:rsidRDefault="00075BD6" w:rsidP="004240D5">
            <w:pPr>
              <w:pStyle w:val="BayerBodyTextFull"/>
              <w:rPr>
                <w:rFonts w:eastAsia="Verdana"/>
                <w:szCs w:val="24"/>
                <w:lang w:eastAsia="en-GB"/>
              </w:rPr>
            </w:pPr>
            <w:r>
              <w:lastRenderedPageBreak/>
              <w:t xml:space="preserve">OMOP </w:t>
            </w:r>
            <w:r w:rsidRPr="00075BD6">
              <w:t>Longitudinal Patient Database (</w:t>
            </w:r>
            <w:proofErr w:type="gramStart"/>
            <w:r w:rsidRPr="00075BD6">
              <w:t>LPD)  Belgium</w:t>
            </w:r>
            <w:proofErr w:type="gramEnd"/>
          </w:p>
        </w:tc>
        <w:tc>
          <w:tcPr>
            <w:tcW w:w="1141" w:type="dxa"/>
            <w:noWrap/>
          </w:tcPr>
          <w:p w14:paraId="05B54816" w14:textId="045BFECA" w:rsidR="004240D5" w:rsidRPr="004240D5" w:rsidRDefault="00075BD6" w:rsidP="004240D5">
            <w:pPr>
              <w:pStyle w:val="BayerBodyTextFull"/>
              <w:rPr>
                <w:rFonts w:eastAsia="Verdana"/>
                <w:szCs w:val="24"/>
                <w:lang w:eastAsia="en-GB"/>
              </w:rPr>
            </w:pPr>
            <w:r>
              <w:rPr>
                <w:rFonts w:eastAsia="Verdana"/>
                <w:szCs w:val="24"/>
                <w:lang w:eastAsia="en-GB"/>
              </w:rPr>
              <w:t>Belgium</w:t>
            </w:r>
          </w:p>
        </w:tc>
        <w:tc>
          <w:tcPr>
            <w:tcW w:w="1030" w:type="dxa"/>
            <w:noWrap/>
          </w:tcPr>
          <w:p w14:paraId="169B3A5A" w14:textId="2B09AAEE" w:rsidR="004240D5" w:rsidRPr="004240D5" w:rsidRDefault="00075BD6" w:rsidP="004240D5">
            <w:pPr>
              <w:pStyle w:val="BayerBodyTextFull"/>
              <w:rPr>
                <w:rFonts w:eastAsia="Verdana"/>
                <w:szCs w:val="24"/>
                <w:lang w:eastAsia="en-GB"/>
              </w:rPr>
            </w:pPr>
            <w:r>
              <w:rPr>
                <w:rFonts w:eastAsia="Verdana"/>
                <w:szCs w:val="24"/>
                <w:lang w:eastAsia="en-GB"/>
              </w:rPr>
              <w:t>EMR</w:t>
            </w:r>
          </w:p>
        </w:tc>
        <w:tc>
          <w:tcPr>
            <w:tcW w:w="5868" w:type="dxa"/>
          </w:tcPr>
          <w:p w14:paraId="5C1A57AD" w14:textId="0A6D21A3" w:rsidR="004240D5" w:rsidRPr="004240D5" w:rsidRDefault="00075BD6" w:rsidP="004240D5">
            <w:pPr>
              <w:pStyle w:val="BayerBodyTextFull"/>
              <w:rPr>
                <w:rFonts w:eastAsia="Verdana"/>
                <w:szCs w:val="24"/>
                <w:lang w:eastAsia="en-GB"/>
              </w:rPr>
            </w:pPr>
            <w:r>
              <w:rPr>
                <w:highlight w:val="white"/>
              </w:rPr>
              <w:t>The IQVIA LPD Belgium database consists of data collected from electronic medical records and longitudinal patient database. Data coverage 2 million patients, 688 care sites, 15 million visits, and 140 million service records. Dates of service include 2008 forward.  Key attributes include demographics, prescriptions as prescribed at brand level, diagnosis, social and lifestyle factors, lab measurements</w:t>
            </w:r>
            <w:r>
              <w:t xml:space="preserve"> and quantitative findings from pathology reports.</w:t>
            </w:r>
          </w:p>
        </w:tc>
      </w:tr>
      <w:tr w:rsidR="00075BD6" w:rsidRPr="004D5133" w14:paraId="490C3D79" w14:textId="77777777" w:rsidTr="004240D5">
        <w:trPr>
          <w:trHeight w:val="2592"/>
        </w:trPr>
        <w:tc>
          <w:tcPr>
            <w:tcW w:w="1657" w:type="dxa"/>
          </w:tcPr>
          <w:p w14:paraId="4DCD98A2" w14:textId="1FA5616C" w:rsidR="00075BD6" w:rsidRPr="00075BD6" w:rsidRDefault="00075BD6" w:rsidP="004240D5">
            <w:pPr>
              <w:pStyle w:val="BayerBodyTextFull"/>
            </w:pPr>
            <w:r>
              <w:t xml:space="preserve">OMOP Disease </w:t>
            </w:r>
            <w:proofErr w:type="spellStart"/>
            <w:r>
              <w:t>Analyser</w:t>
            </w:r>
            <w:proofErr w:type="spellEnd"/>
            <w:r>
              <w:t xml:space="preserve"> (DA) Germany</w:t>
            </w:r>
          </w:p>
        </w:tc>
        <w:tc>
          <w:tcPr>
            <w:tcW w:w="1141" w:type="dxa"/>
            <w:noWrap/>
          </w:tcPr>
          <w:p w14:paraId="636563EE" w14:textId="1DA6626B" w:rsidR="00075BD6" w:rsidRDefault="00075BD6" w:rsidP="004240D5">
            <w:pPr>
              <w:pStyle w:val="BayerBodyTextFull"/>
              <w:rPr>
                <w:rFonts w:eastAsia="Verdana"/>
                <w:szCs w:val="24"/>
                <w:lang w:eastAsia="en-GB"/>
              </w:rPr>
            </w:pPr>
            <w:r>
              <w:rPr>
                <w:rFonts w:eastAsia="Verdana"/>
                <w:szCs w:val="24"/>
                <w:lang w:eastAsia="en-GB"/>
              </w:rPr>
              <w:t>Germany</w:t>
            </w:r>
          </w:p>
        </w:tc>
        <w:tc>
          <w:tcPr>
            <w:tcW w:w="1030" w:type="dxa"/>
            <w:noWrap/>
          </w:tcPr>
          <w:p w14:paraId="43B77C93" w14:textId="4D6BD291" w:rsidR="00075BD6" w:rsidRDefault="00075BD6" w:rsidP="004240D5">
            <w:pPr>
              <w:pStyle w:val="BayerBodyTextFull"/>
              <w:rPr>
                <w:rFonts w:eastAsia="Verdana"/>
                <w:szCs w:val="24"/>
                <w:lang w:eastAsia="en-GB"/>
              </w:rPr>
            </w:pPr>
            <w:r>
              <w:rPr>
                <w:rFonts w:eastAsia="Verdana"/>
                <w:szCs w:val="24"/>
                <w:lang w:eastAsia="en-GB"/>
              </w:rPr>
              <w:t>EMR</w:t>
            </w:r>
          </w:p>
        </w:tc>
        <w:tc>
          <w:tcPr>
            <w:tcW w:w="5868" w:type="dxa"/>
          </w:tcPr>
          <w:p w14:paraId="7132E871" w14:textId="1D368967" w:rsidR="00075BD6" w:rsidRDefault="00075BD6" w:rsidP="004240D5">
            <w:pPr>
              <w:pStyle w:val="BayerBodyTextFull"/>
              <w:rPr>
                <w:highlight w:val="white"/>
              </w:rPr>
            </w:pPr>
            <w:r>
              <w:rPr>
                <w:highlight w:val="white"/>
              </w:rPr>
              <w:t>The IQVIA (Formerly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over the counter medicines, vaccines, large molecule biologics, diagnosis, lab measurements, actions (e.g. referrals, sick notes).</w:t>
            </w:r>
          </w:p>
        </w:tc>
      </w:tr>
      <w:tr w:rsidR="00075BD6" w:rsidRPr="004D5133" w14:paraId="754F0A61" w14:textId="77777777" w:rsidTr="004240D5">
        <w:trPr>
          <w:trHeight w:val="2592"/>
        </w:trPr>
        <w:tc>
          <w:tcPr>
            <w:tcW w:w="1657" w:type="dxa"/>
          </w:tcPr>
          <w:p w14:paraId="7185322D" w14:textId="46791798" w:rsidR="00075BD6" w:rsidRPr="00075BD6" w:rsidRDefault="00075BD6" w:rsidP="004240D5">
            <w:pPr>
              <w:pStyle w:val="BayerBodyTextFull"/>
            </w:pPr>
            <w:r>
              <w:t xml:space="preserve">OMOP </w:t>
            </w:r>
            <w:r w:rsidRPr="00075BD6">
              <w:t>Longitudinal Patient Database (LPD) France</w:t>
            </w:r>
          </w:p>
        </w:tc>
        <w:tc>
          <w:tcPr>
            <w:tcW w:w="1141" w:type="dxa"/>
            <w:noWrap/>
          </w:tcPr>
          <w:p w14:paraId="1DE2CBC8" w14:textId="6559C7E3" w:rsidR="00075BD6" w:rsidRDefault="00075BD6" w:rsidP="004240D5">
            <w:pPr>
              <w:pStyle w:val="BayerBodyTextFull"/>
              <w:rPr>
                <w:rFonts w:eastAsia="Verdana"/>
                <w:szCs w:val="24"/>
                <w:lang w:eastAsia="en-GB"/>
              </w:rPr>
            </w:pPr>
            <w:r>
              <w:rPr>
                <w:rFonts w:eastAsia="Verdana"/>
                <w:szCs w:val="24"/>
                <w:lang w:eastAsia="en-GB"/>
              </w:rPr>
              <w:t>France</w:t>
            </w:r>
          </w:p>
        </w:tc>
        <w:tc>
          <w:tcPr>
            <w:tcW w:w="1030" w:type="dxa"/>
            <w:noWrap/>
          </w:tcPr>
          <w:p w14:paraId="20B06CA2" w14:textId="3746DB8F" w:rsidR="00075BD6" w:rsidRDefault="00075BD6" w:rsidP="004240D5">
            <w:pPr>
              <w:pStyle w:val="BayerBodyTextFull"/>
              <w:rPr>
                <w:rFonts w:eastAsia="Verdana"/>
                <w:szCs w:val="24"/>
                <w:lang w:eastAsia="en-GB"/>
              </w:rPr>
            </w:pPr>
            <w:r>
              <w:rPr>
                <w:rFonts w:eastAsia="Verdana"/>
                <w:szCs w:val="24"/>
                <w:lang w:eastAsia="en-GB"/>
              </w:rPr>
              <w:t>EMR</w:t>
            </w:r>
          </w:p>
        </w:tc>
        <w:tc>
          <w:tcPr>
            <w:tcW w:w="5868" w:type="dxa"/>
          </w:tcPr>
          <w:p w14:paraId="2B444670" w14:textId="3B120BCD" w:rsidR="00075BD6" w:rsidRDefault="00075BD6" w:rsidP="004240D5">
            <w:pPr>
              <w:pStyle w:val="BayerBodyTextFull"/>
              <w:rPr>
                <w:highlight w:val="white"/>
              </w:rPr>
            </w:pPr>
            <w:r>
              <w:rPr>
                <w:highlight w:val="white"/>
              </w:rPr>
              <w:t xml:space="preserve">The IQVIA OMOP </w:t>
            </w:r>
            <w:r w:rsidRPr="00075BD6">
              <w:t>Longitudinal Patient Database (LPD)</w:t>
            </w:r>
            <w:r>
              <w:t xml:space="preserve"> France database consists of anonymized patient records collected from Patient Management software used by Doctors during an office visit to document patients’ clinical records.  The total database consists of 1200 GPs, 7.8 million patients, 620 specialists across 8 specialties (cardiology, neurology, psychiatry, pulmonology, gastroenterology, </w:t>
            </w:r>
            <w:proofErr w:type="spellStart"/>
            <w:r>
              <w:t>gynaecology</w:t>
            </w:r>
            <w:proofErr w:type="spellEnd"/>
            <w:r>
              <w:t>, diabetology &amp; rheumatology).</w:t>
            </w:r>
          </w:p>
        </w:tc>
      </w:tr>
      <w:tr w:rsidR="00E47EAE" w:rsidRPr="004D5133" w14:paraId="49A089D5" w14:textId="77777777" w:rsidTr="00E47EAE">
        <w:trPr>
          <w:trHeight w:val="1838"/>
        </w:trPr>
        <w:tc>
          <w:tcPr>
            <w:tcW w:w="1657" w:type="dxa"/>
          </w:tcPr>
          <w:p w14:paraId="3FD6AB3A" w14:textId="1BDE3237" w:rsidR="00E47EAE" w:rsidRDefault="00E47EAE" w:rsidP="004240D5">
            <w:pPr>
              <w:pStyle w:val="BayerBodyTextFull"/>
            </w:pPr>
            <w:r w:rsidRPr="00E47EAE">
              <w:t>IQVIA Medical Research Data-UK (IMRD-UK)</w:t>
            </w:r>
          </w:p>
        </w:tc>
        <w:tc>
          <w:tcPr>
            <w:tcW w:w="1141" w:type="dxa"/>
            <w:noWrap/>
          </w:tcPr>
          <w:p w14:paraId="2973B18E" w14:textId="1B9C4FBC" w:rsidR="00E47EAE" w:rsidRDefault="00E47EAE" w:rsidP="004240D5">
            <w:pPr>
              <w:pStyle w:val="BayerBodyTextFull"/>
              <w:rPr>
                <w:rFonts w:eastAsia="Verdana"/>
                <w:szCs w:val="24"/>
                <w:lang w:eastAsia="en-GB"/>
              </w:rPr>
            </w:pPr>
            <w:r>
              <w:rPr>
                <w:rFonts w:eastAsia="Verdana"/>
                <w:szCs w:val="24"/>
                <w:lang w:eastAsia="en-GB"/>
              </w:rPr>
              <w:t>UK</w:t>
            </w:r>
          </w:p>
        </w:tc>
        <w:tc>
          <w:tcPr>
            <w:tcW w:w="1030" w:type="dxa"/>
            <w:noWrap/>
          </w:tcPr>
          <w:p w14:paraId="566F5420" w14:textId="7B1051E3" w:rsidR="00E47EAE" w:rsidRDefault="00E47EAE" w:rsidP="004240D5">
            <w:pPr>
              <w:pStyle w:val="BayerBodyTextFull"/>
              <w:rPr>
                <w:rFonts w:eastAsia="Verdana"/>
                <w:szCs w:val="24"/>
                <w:lang w:eastAsia="en-GB"/>
              </w:rPr>
            </w:pPr>
            <w:r>
              <w:rPr>
                <w:rFonts w:eastAsia="Verdana"/>
                <w:szCs w:val="24"/>
                <w:lang w:eastAsia="en-GB"/>
              </w:rPr>
              <w:t>EMR</w:t>
            </w:r>
          </w:p>
        </w:tc>
        <w:tc>
          <w:tcPr>
            <w:tcW w:w="5868" w:type="dxa"/>
          </w:tcPr>
          <w:p w14:paraId="07FB2AAB" w14:textId="1EE45EF9" w:rsidR="00E47EAE" w:rsidRDefault="00E47EAE" w:rsidP="004240D5">
            <w:pPr>
              <w:pStyle w:val="BayerBodyTextFull"/>
              <w:rPr>
                <w:highlight w:val="white"/>
              </w:rPr>
            </w:pPr>
            <w:r w:rsidRPr="00E47EAE">
              <w:t>The UK IQVIA Medical Research Data (IMRD-UK) is a large database of anonymized electronic medical records collected at Primary Care clinics throughout the UK. Data coverage includes 15 million patients, 5 million providers, 793 care sites and more than 5 billion service records. Dates of service include from 1989 through present.</w:t>
            </w:r>
          </w:p>
        </w:tc>
      </w:tr>
      <w:tr w:rsidR="00B31A32" w:rsidRPr="004D5133" w14:paraId="4FFC60DB" w14:textId="77777777" w:rsidTr="00E47EAE">
        <w:trPr>
          <w:trHeight w:val="1838"/>
        </w:trPr>
        <w:tc>
          <w:tcPr>
            <w:tcW w:w="1657" w:type="dxa"/>
          </w:tcPr>
          <w:p w14:paraId="6833ACAF" w14:textId="52C8B3C4" w:rsidR="00B31A32" w:rsidRPr="00B31A32" w:rsidRDefault="00B31A32" w:rsidP="00B31A32">
            <w:pPr>
              <w:pStyle w:val="BayerBodyTextFull"/>
              <w:rPr>
                <w:lang w:val="es-ES"/>
              </w:rPr>
            </w:pPr>
            <w:r w:rsidRPr="00B31A32">
              <w:rPr>
                <w:lang w:val="es-ES"/>
              </w:rPr>
              <w:lastRenderedPageBreak/>
              <w:t xml:space="preserve">IQVIA </w:t>
            </w:r>
            <w:proofErr w:type="spellStart"/>
            <w:r w:rsidRPr="00B31A32">
              <w:rPr>
                <w:lang w:val="es-ES"/>
              </w:rPr>
              <w:t>Brazil</w:t>
            </w:r>
            <w:proofErr w:type="spellEnd"/>
            <w:r w:rsidRPr="00B31A32">
              <w:rPr>
                <w:lang w:val="es-ES"/>
              </w:rPr>
              <w:t xml:space="preserve"> </w:t>
            </w:r>
            <w:proofErr w:type="spellStart"/>
            <w:r w:rsidRPr="00B31A32">
              <w:rPr>
                <w:lang w:val="es-ES"/>
              </w:rPr>
              <w:t>DataSUS</w:t>
            </w:r>
            <w:proofErr w:type="spellEnd"/>
            <w:r w:rsidRPr="00B31A32">
              <w:rPr>
                <w:lang w:val="es-ES"/>
              </w:rPr>
              <w:t xml:space="preserve"> (DSUS) LPD</w:t>
            </w:r>
          </w:p>
        </w:tc>
        <w:tc>
          <w:tcPr>
            <w:tcW w:w="1141" w:type="dxa"/>
            <w:noWrap/>
          </w:tcPr>
          <w:p w14:paraId="2174AA17" w14:textId="78A539BF" w:rsidR="00B31A32" w:rsidRDefault="00B31A32" w:rsidP="00B31A32">
            <w:pPr>
              <w:pStyle w:val="BayerBodyTextFull"/>
              <w:rPr>
                <w:rFonts w:eastAsia="Verdana"/>
                <w:szCs w:val="24"/>
                <w:lang w:eastAsia="en-GB"/>
              </w:rPr>
            </w:pPr>
            <w:r>
              <w:rPr>
                <w:rFonts w:eastAsia="Verdana"/>
                <w:szCs w:val="24"/>
                <w:lang w:eastAsia="en-GB"/>
              </w:rPr>
              <w:t>Brazil</w:t>
            </w:r>
          </w:p>
        </w:tc>
        <w:tc>
          <w:tcPr>
            <w:tcW w:w="1030" w:type="dxa"/>
            <w:noWrap/>
          </w:tcPr>
          <w:p w14:paraId="13ADF925" w14:textId="75A54287" w:rsidR="00B31A32" w:rsidRDefault="00B31A32" w:rsidP="00B31A32">
            <w:pPr>
              <w:pStyle w:val="BayerBodyTextFull"/>
              <w:rPr>
                <w:rFonts w:eastAsia="Verdana"/>
                <w:szCs w:val="24"/>
                <w:lang w:eastAsia="en-GB"/>
              </w:rPr>
            </w:pPr>
            <w:r>
              <w:rPr>
                <w:rFonts w:eastAsia="Verdana"/>
                <w:szCs w:val="24"/>
                <w:lang w:eastAsia="en-GB"/>
              </w:rPr>
              <w:t>Claims</w:t>
            </w:r>
          </w:p>
        </w:tc>
        <w:tc>
          <w:tcPr>
            <w:tcW w:w="5868" w:type="dxa"/>
          </w:tcPr>
          <w:p w14:paraId="143BAA2E" w14:textId="5FF635D8" w:rsidR="00B31A32" w:rsidRPr="00E47EAE" w:rsidRDefault="00B31A32" w:rsidP="00B31A32">
            <w:pPr>
              <w:pStyle w:val="BayerBodyTextFull"/>
            </w:pPr>
            <w:r>
              <w:rPr>
                <w:highlight w:val="white"/>
              </w:rPr>
              <w:t xml:space="preserve">The IQVIA Brazil </w:t>
            </w:r>
            <w:proofErr w:type="spellStart"/>
            <w:r>
              <w:rPr>
                <w:highlight w:val="white"/>
              </w:rPr>
              <w:t>DataSUS</w:t>
            </w:r>
            <w:proofErr w:type="spellEnd"/>
            <w:r>
              <w:rPr>
                <w:highlight w:val="white"/>
              </w:rPr>
              <w:t xml:space="preserve"> database is a collection of medical claims from the information system of the Brazilian Ministry of Health (MOH), which is the backbone of hospital and high complexity/cost management system of the government.  IQVIA developed a set of integration and linking methodologies to put all assets together and create a longitudinal asset combining SIA (ambulatory) and SIH (hospital) data.  The data covers between 70 and 75% of the population (approximately 150 million patients) under this MOH hospital setting.  Key variables of this database </w:t>
            </w:r>
            <w:proofErr w:type="gramStart"/>
            <w:r>
              <w:rPr>
                <w:highlight w:val="white"/>
              </w:rPr>
              <w:t>includes</w:t>
            </w:r>
            <w:proofErr w:type="gramEnd"/>
            <w:r>
              <w:rPr>
                <w:highlight w:val="white"/>
              </w:rPr>
              <w:t xml:space="preserve"> demographics, costs, resource utilization, mortality, new born data, oncology, nephrology, hospital facilities, etc.</w:t>
            </w:r>
          </w:p>
        </w:tc>
      </w:tr>
    </w:tbl>
    <w:p w14:paraId="2A5A7E12" w14:textId="77777777" w:rsidR="004D5133" w:rsidRDefault="004D5133" w:rsidP="00A33E67">
      <w:pPr>
        <w:autoSpaceDE w:val="0"/>
        <w:autoSpaceDN w:val="0"/>
        <w:adjustRightInd w:val="0"/>
        <w:rPr>
          <w:rFonts w:ascii="TimesNewRomanPSMT" w:hAnsi="TimesNewRomanPSMT" w:cs="TimesNewRomanPSMT"/>
          <w:szCs w:val="24"/>
        </w:rPr>
      </w:pPr>
    </w:p>
    <w:p w14:paraId="486D3112" w14:textId="77777777" w:rsidR="007B4973" w:rsidRDefault="007B4973" w:rsidP="00625988">
      <w:pPr>
        <w:pStyle w:val="Heading2"/>
      </w:pPr>
      <w:bookmarkStart w:id="149" w:name="_Ref36043612"/>
      <w:bookmarkStart w:id="150" w:name="_Toc40861142"/>
      <w:r w:rsidRPr="00540E5C">
        <w:t xml:space="preserve">Study </w:t>
      </w:r>
      <w:r>
        <w:t>s</w:t>
      </w:r>
      <w:r w:rsidRPr="00540E5C">
        <w:t>ize</w:t>
      </w:r>
      <w:bookmarkEnd w:id="143"/>
      <w:bookmarkEnd w:id="144"/>
      <w:bookmarkEnd w:id="145"/>
      <w:bookmarkEnd w:id="146"/>
      <w:bookmarkEnd w:id="147"/>
      <w:bookmarkEnd w:id="149"/>
      <w:bookmarkEnd w:id="150"/>
    </w:p>
    <w:p w14:paraId="142235B5" w14:textId="1FE24DAD" w:rsidR="002E3ADD" w:rsidRPr="005D5E2B" w:rsidRDefault="002E3ADD" w:rsidP="002E3ADD">
      <w:pPr>
        <w:pStyle w:val="BayerBodyTextFull"/>
        <w:rPr>
          <w:rFonts w:ascii="TimesNewRomanPSMT" w:hAnsi="TimesNewRomanPSMT" w:cs="TimesNewRomanPSMT"/>
          <w:szCs w:val="24"/>
        </w:rPr>
      </w:pPr>
      <w:r w:rsidRPr="005D5E2B">
        <w:rPr>
          <w:rFonts w:ascii="TimesNewRomanPSMT" w:hAnsi="TimesNewRomanPSMT" w:cs="TimesNewRomanPSMT"/>
          <w:szCs w:val="24"/>
        </w:rPr>
        <w:t>Patients meeting</w:t>
      </w:r>
      <w:r w:rsidR="009D08D9">
        <w:rPr>
          <w:rFonts w:ascii="TimesNewRomanPSMT" w:hAnsi="TimesNewRomanPSMT" w:cs="TimesNewRomanPSMT"/>
          <w:szCs w:val="24"/>
        </w:rPr>
        <w:t xml:space="preserve"> provisional</w:t>
      </w:r>
      <w:r w:rsidRPr="005D5E2B">
        <w:rPr>
          <w:rFonts w:ascii="TimesNewRomanPSMT" w:hAnsi="TimesNewRomanPSMT" w:cs="TimesNewRomanPSMT"/>
          <w:szCs w:val="24"/>
        </w:rPr>
        <w:t xml:space="preserve"> target cohort definition (patients with T2D): </w:t>
      </w:r>
    </w:p>
    <w:p w14:paraId="7F731ABF" w14:textId="77777777" w:rsidR="002E3ADD" w:rsidRDefault="002E3ADD" w:rsidP="002E3ADD">
      <w:pPr>
        <w:pStyle w:val="BayerBodyTextFull"/>
        <w:numPr>
          <w:ilvl w:val="0"/>
          <w:numId w:val="11"/>
        </w:numPr>
        <w:rPr>
          <w:rFonts w:ascii="TimesNewRomanPSMT" w:hAnsi="TimesNewRomanPSMT" w:cs="TimesNewRomanPSMT"/>
          <w:szCs w:val="24"/>
          <w:lang w:val="es-ES"/>
        </w:rPr>
      </w:pPr>
      <w:r>
        <w:rPr>
          <w:rFonts w:ascii="TimesNewRomanPSMT" w:hAnsi="TimesNewRomanPSMT" w:cs="TimesNewRomanPSMT"/>
          <w:szCs w:val="24"/>
          <w:lang w:val="es-ES"/>
        </w:rPr>
        <w:t xml:space="preserve">CPRD: </w:t>
      </w:r>
      <w:r>
        <w:t>331,251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81"/>
      </w:tblGrid>
      <w:tr w:rsidR="002E3ADD" w:rsidRPr="00FB28F4" w14:paraId="4ACDDA57" w14:textId="77777777" w:rsidTr="00DA5087">
        <w:trPr>
          <w:tblCellSpacing w:w="15" w:type="dxa"/>
        </w:trPr>
        <w:tc>
          <w:tcPr>
            <w:tcW w:w="0" w:type="auto"/>
            <w:vAlign w:val="center"/>
            <w:hideMark/>
          </w:tcPr>
          <w:p w14:paraId="7DD601DA" w14:textId="77777777" w:rsidR="002E3ADD" w:rsidRPr="00FB28F4" w:rsidRDefault="002E3ADD" w:rsidP="00DA5087">
            <w:pPr>
              <w:pStyle w:val="ListParagraph"/>
              <w:numPr>
                <w:ilvl w:val="0"/>
                <w:numId w:val="11"/>
              </w:numPr>
              <w:rPr>
                <w:szCs w:val="24"/>
                <w:lang w:val="es-ES" w:eastAsia="es-ES"/>
              </w:rPr>
            </w:pPr>
            <w:r w:rsidRPr="00FB28F4">
              <w:rPr>
                <w:rFonts w:ascii="TimesNewRomanPSMT" w:hAnsi="TimesNewRomanPSMT" w:cs="TimesNewRomanPSMT"/>
                <w:szCs w:val="24"/>
                <w:lang w:val="es-ES"/>
              </w:rPr>
              <w:t xml:space="preserve">CCAE: </w:t>
            </w:r>
            <w:r w:rsidRPr="00FB28F4">
              <w:rPr>
                <w:szCs w:val="24"/>
                <w:lang w:val="es-ES" w:eastAsia="es-ES"/>
              </w:rPr>
              <w:t>2,662,448</w:t>
            </w:r>
          </w:p>
        </w:tc>
        <w:tc>
          <w:tcPr>
            <w:tcW w:w="0" w:type="auto"/>
            <w:vAlign w:val="center"/>
            <w:hideMark/>
          </w:tcPr>
          <w:p w14:paraId="1611FAC3" w14:textId="77777777" w:rsidR="002E3ADD" w:rsidRPr="00FB28F4" w:rsidRDefault="002E3ADD" w:rsidP="00DA5087">
            <w:pPr>
              <w:rPr>
                <w:szCs w:val="24"/>
                <w:lang w:val="es-ES" w:eastAsia="es-ES"/>
              </w:rPr>
            </w:pPr>
          </w:p>
        </w:tc>
      </w:tr>
    </w:tbl>
    <w:p w14:paraId="22182A79" w14:textId="11FF32FC" w:rsidR="002E3ADD" w:rsidRPr="00DA5087" w:rsidRDefault="002E3ADD" w:rsidP="002E3ADD">
      <w:pPr>
        <w:pStyle w:val="BayerBodyTextFull"/>
        <w:numPr>
          <w:ilvl w:val="0"/>
          <w:numId w:val="11"/>
        </w:numPr>
        <w:rPr>
          <w:rFonts w:eastAsia="Verdana"/>
          <w:lang w:eastAsia="en-GB"/>
        </w:rPr>
      </w:pPr>
      <w:r>
        <w:rPr>
          <w:rFonts w:ascii="TimesNewRomanPSMT" w:hAnsi="TimesNewRomanPSMT" w:cs="TimesNewRomanPSMT"/>
          <w:szCs w:val="24"/>
          <w:lang w:val="es-ES"/>
        </w:rPr>
        <w:t xml:space="preserve">MDCR: </w:t>
      </w:r>
      <w:r>
        <w:t>789,307</w:t>
      </w:r>
    </w:p>
    <w:p w14:paraId="0653AED0" w14:textId="2B356B15" w:rsidR="00DA5087" w:rsidRPr="001A473F" w:rsidRDefault="001A473F" w:rsidP="002E3ADD">
      <w:pPr>
        <w:pStyle w:val="BayerBodyTextFull"/>
        <w:numPr>
          <w:ilvl w:val="0"/>
          <w:numId w:val="11"/>
        </w:numPr>
        <w:rPr>
          <w:rFonts w:eastAsia="Verdana"/>
          <w:lang w:eastAsia="en-GB"/>
        </w:rPr>
      </w:pPr>
      <w:r>
        <w:rPr>
          <w:rFonts w:ascii="TimesNewRomanPSMT" w:hAnsi="TimesNewRomanPSMT" w:cs="TimesNewRomanPSMT"/>
          <w:szCs w:val="24"/>
          <w:lang w:val="es-ES"/>
        </w:rPr>
        <w:t xml:space="preserve">US </w:t>
      </w:r>
      <w:proofErr w:type="spellStart"/>
      <w:r>
        <w:rPr>
          <w:rFonts w:ascii="TimesNewRomanPSMT" w:hAnsi="TimesNewRomanPSMT" w:cs="TimesNewRomanPSMT"/>
          <w:szCs w:val="24"/>
          <w:lang w:val="es-ES"/>
        </w:rPr>
        <w:t>Ambulatory</w:t>
      </w:r>
      <w:proofErr w:type="spellEnd"/>
      <w:r>
        <w:rPr>
          <w:rFonts w:ascii="TimesNewRomanPSMT" w:hAnsi="TimesNewRomanPSMT" w:cs="TimesNewRomanPSMT"/>
          <w:szCs w:val="24"/>
          <w:lang w:val="es-ES"/>
        </w:rPr>
        <w:t xml:space="preserve"> EMR: </w:t>
      </w:r>
      <w:r w:rsidR="00527D81">
        <w:rPr>
          <w:rFonts w:ascii="TimesNewRomanPSMT" w:hAnsi="TimesNewRomanPSMT" w:cs="TimesNewRomanPSMT"/>
          <w:szCs w:val="24"/>
          <w:lang w:val="es-ES"/>
        </w:rPr>
        <w:t>5,982,314</w:t>
      </w:r>
    </w:p>
    <w:p w14:paraId="3B6DDB95" w14:textId="4DADB733" w:rsidR="001A473F" w:rsidRPr="001A473F" w:rsidRDefault="001A473F" w:rsidP="002E3ADD">
      <w:pPr>
        <w:pStyle w:val="BayerBodyTextFull"/>
        <w:numPr>
          <w:ilvl w:val="0"/>
          <w:numId w:val="11"/>
        </w:numPr>
        <w:rPr>
          <w:rFonts w:eastAsia="Verdana"/>
          <w:lang w:eastAsia="en-GB"/>
        </w:rPr>
      </w:pPr>
      <w:r>
        <w:rPr>
          <w:rFonts w:ascii="TimesNewRomanPSMT" w:hAnsi="TimesNewRomanPSMT" w:cs="TimesNewRomanPSMT"/>
          <w:szCs w:val="24"/>
          <w:lang w:val="es-ES"/>
        </w:rPr>
        <w:t>UK IMRD:</w:t>
      </w:r>
      <w:r w:rsidR="00527D81">
        <w:rPr>
          <w:rFonts w:ascii="TimesNewRomanPSMT" w:hAnsi="TimesNewRomanPSMT" w:cs="TimesNewRomanPSMT"/>
          <w:szCs w:val="24"/>
          <w:lang w:val="es-ES"/>
        </w:rPr>
        <w:t xml:space="preserve"> </w:t>
      </w:r>
      <w:r w:rsidR="0073601E">
        <w:rPr>
          <w:rFonts w:ascii="TimesNewRomanPSMT" w:hAnsi="TimesNewRomanPSMT" w:cs="TimesNewRomanPSMT"/>
          <w:szCs w:val="24"/>
          <w:lang w:val="es-ES"/>
        </w:rPr>
        <w:t>504,791</w:t>
      </w:r>
    </w:p>
    <w:p w14:paraId="6F9C4154" w14:textId="11323B6B" w:rsidR="001A473F" w:rsidRPr="001A473F" w:rsidRDefault="001A473F" w:rsidP="002E3ADD">
      <w:pPr>
        <w:pStyle w:val="BayerBodyTextFull"/>
        <w:numPr>
          <w:ilvl w:val="0"/>
          <w:numId w:val="11"/>
        </w:numPr>
        <w:rPr>
          <w:rFonts w:eastAsia="Verdana"/>
          <w:lang w:eastAsia="en-GB"/>
        </w:rPr>
      </w:pPr>
      <w:r>
        <w:rPr>
          <w:rFonts w:ascii="TimesNewRomanPSMT" w:hAnsi="TimesNewRomanPSMT" w:cs="TimesNewRomanPSMT"/>
          <w:szCs w:val="24"/>
          <w:lang w:val="es-ES"/>
        </w:rPr>
        <w:t>France LPD:</w:t>
      </w:r>
      <w:r w:rsidR="0073601E">
        <w:rPr>
          <w:rFonts w:ascii="TimesNewRomanPSMT" w:hAnsi="TimesNewRomanPSMT" w:cs="TimesNewRomanPSMT"/>
          <w:szCs w:val="24"/>
          <w:lang w:val="es-ES"/>
        </w:rPr>
        <w:t xml:space="preserve"> 498,583</w:t>
      </w:r>
    </w:p>
    <w:p w14:paraId="2DCC7E3D" w14:textId="3766E4EF" w:rsidR="001A473F" w:rsidRPr="001A473F" w:rsidRDefault="001A473F" w:rsidP="002E3ADD">
      <w:pPr>
        <w:pStyle w:val="BayerBodyTextFull"/>
        <w:numPr>
          <w:ilvl w:val="0"/>
          <w:numId w:val="11"/>
        </w:numPr>
        <w:rPr>
          <w:rFonts w:eastAsia="Verdana"/>
          <w:lang w:eastAsia="en-GB"/>
        </w:rPr>
      </w:pPr>
      <w:proofErr w:type="spellStart"/>
      <w:r>
        <w:rPr>
          <w:rFonts w:ascii="TimesNewRomanPSMT" w:hAnsi="TimesNewRomanPSMT" w:cs="TimesNewRomanPSMT"/>
          <w:szCs w:val="24"/>
          <w:lang w:val="es-ES"/>
        </w:rPr>
        <w:t>Germany</w:t>
      </w:r>
      <w:proofErr w:type="spellEnd"/>
      <w:r>
        <w:rPr>
          <w:rFonts w:ascii="TimesNewRomanPSMT" w:hAnsi="TimesNewRomanPSMT" w:cs="TimesNewRomanPSMT"/>
          <w:szCs w:val="24"/>
          <w:lang w:val="es-ES"/>
        </w:rPr>
        <w:t xml:space="preserve"> DA:</w:t>
      </w:r>
      <w:r w:rsidR="0073601E">
        <w:rPr>
          <w:rFonts w:ascii="TimesNewRomanPSMT" w:hAnsi="TimesNewRomanPSMT" w:cs="TimesNewRomanPSMT"/>
          <w:szCs w:val="24"/>
          <w:lang w:val="es-ES"/>
        </w:rPr>
        <w:t xml:space="preserve"> 1,884,668</w:t>
      </w:r>
    </w:p>
    <w:p w14:paraId="1669484F" w14:textId="36AB90CD" w:rsidR="001A473F" w:rsidRPr="001A473F" w:rsidRDefault="001A473F" w:rsidP="002E3ADD">
      <w:pPr>
        <w:pStyle w:val="BayerBodyTextFull"/>
        <w:numPr>
          <w:ilvl w:val="0"/>
          <w:numId w:val="11"/>
        </w:numPr>
        <w:rPr>
          <w:rFonts w:eastAsia="Verdana"/>
          <w:lang w:eastAsia="en-GB"/>
        </w:rPr>
      </w:pPr>
      <w:proofErr w:type="spellStart"/>
      <w:r>
        <w:rPr>
          <w:rFonts w:ascii="TimesNewRomanPSMT" w:hAnsi="TimesNewRomanPSMT" w:cs="TimesNewRomanPSMT"/>
          <w:szCs w:val="24"/>
          <w:lang w:val="es-ES"/>
        </w:rPr>
        <w:t>Belgium</w:t>
      </w:r>
      <w:proofErr w:type="spellEnd"/>
      <w:r>
        <w:rPr>
          <w:rFonts w:ascii="TimesNewRomanPSMT" w:hAnsi="TimesNewRomanPSMT" w:cs="TimesNewRomanPSMT"/>
          <w:szCs w:val="24"/>
          <w:lang w:val="es-ES"/>
        </w:rPr>
        <w:t xml:space="preserve"> LPD:</w:t>
      </w:r>
      <w:r w:rsidR="0073601E">
        <w:rPr>
          <w:rFonts w:ascii="TimesNewRomanPSMT" w:hAnsi="TimesNewRomanPSMT" w:cs="TimesNewRomanPSMT"/>
          <w:szCs w:val="24"/>
          <w:lang w:val="es-ES"/>
        </w:rPr>
        <w:t xml:space="preserve"> 55,083</w:t>
      </w:r>
    </w:p>
    <w:p w14:paraId="4F1EE5E1" w14:textId="77777777" w:rsidR="009A0F11" w:rsidRDefault="009A0F11" w:rsidP="00B25B60">
      <w:pPr>
        <w:pStyle w:val="BayerBodyTextFull"/>
        <w:rPr>
          <w:rFonts w:eastAsia="Verdana"/>
          <w:lang w:eastAsia="en-GB"/>
        </w:rPr>
      </w:pPr>
    </w:p>
    <w:p w14:paraId="312BF213" w14:textId="621A445B" w:rsidR="001A473F" w:rsidRDefault="009A0F11" w:rsidP="00B25B60">
      <w:pPr>
        <w:pStyle w:val="BayerBodyTextFull"/>
        <w:rPr>
          <w:rFonts w:eastAsia="Verdana"/>
          <w:lang w:eastAsia="en-GB"/>
        </w:rPr>
      </w:pPr>
      <w:r>
        <w:rPr>
          <w:rFonts w:eastAsia="Verdana"/>
          <w:lang w:eastAsia="en-GB"/>
        </w:rPr>
        <w:t>CCAE and MDCR will be evaluated as a single combined database.</w:t>
      </w:r>
    </w:p>
    <w:p w14:paraId="47C537AB" w14:textId="77777777" w:rsidR="007B4973" w:rsidRDefault="007B4973" w:rsidP="00625988">
      <w:pPr>
        <w:pStyle w:val="Heading2"/>
      </w:pPr>
      <w:bookmarkStart w:id="151" w:name="_Data_management"/>
      <w:bookmarkStart w:id="152" w:name="_Toc396315362"/>
      <w:bookmarkStart w:id="153" w:name="_Toc396411114"/>
      <w:bookmarkStart w:id="154" w:name="_Toc401784123"/>
      <w:bookmarkStart w:id="155" w:name="_Toc426018033"/>
      <w:bookmarkStart w:id="156" w:name="_Toc445993589"/>
      <w:bookmarkStart w:id="157" w:name="_Toc40861143"/>
      <w:bookmarkEnd w:id="151"/>
      <w:r w:rsidRPr="00540E5C">
        <w:t>Data management</w:t>
      </w:r>
      <w:bookmarkEnd w:id="152"/>
      <w:bookmarkEnd w:id="153"/>
      <w:bookmarkEnd w:id="154"/>
      <w:bookmarkEnd w:id="155"/>
      <w:bookmarkEnd w:id="156"/>
      <w:bookmarkEnd w:id="157"/>
    </w:p>
    <w:p w14:paraId="41CE5FE0" w14:textId="6BD095AF" w:rsidR="00670772" w:rsidRPr="0073689E" w:rsidRDefault="00670772" w:rsidP="00670772">
      <w:pPr>
        <w:pStyle w:val="BayerBodyTextFull"/>
        <w:spacing w:line="360" w:lineRule="auto"/>
        <w:rPr>
          <w:iCs/>
          <w:color w:val="000000" w:themeColor="text1"/>
        </w:rPr>
      </w:pPr>
      <w:r w:rsidRPr="0073689E">
        <w:rPr>
          <w:iCs/>
          <w:color w:val="000000" w:themeColor="text1"/>
        </w:rPr>
        <w:t xml:space="preserve">Prior to this study, the original data sources were converted to the OMOP </w:t>
      </w:r>
      <w:r w:rsidR="005C3448">
        <w:rPr>
          <w:iCs/>
          <w:color w:val="000000" w:themeColor="text1"/>
        </w:rPr>
        <w:t xml:space="preserve">common </w:t>
      </w:r>
      <w:r w:rsidR="00E41EF7">
        <w:rPr>
          <w:iCs/>
          <w:color w:val="000000" w:themeColor="text1"/>
        </w:rPr>
        <w:t>data model</w:t>
      </w:r>
      <w:r w:rsidRPr="0073689E">
        <w:rPr>
          <w:iCs/>
          <w:color w:val="000000" w:themeColor="text1"/>
        </w:rPr>
        <w:t xml:space="preserve"> through a process known as ETL (extraction, transformation, loading). This process defines the rules for how source codes are mapped to standardized concepts in OMOP while maintaining quality of information. The data is refreshed periodically</w:t>
      </w:r>
      <w:r>
        <w:rPr>
          <w:iCs/>
          <w:color w:val="000000" w:themeColor="text1"/>
        </w:rPr>
        <w:t>,</w:t>
      </w:r>
      <w:r w:rsidRPr="0073689E">
        <w:rPr>
          <w:iCs/>
          <w:color w:val="000000" w:themeColor="text1"/>
        </w:rPr>
        <w:t xml:space="preserve"> responding to updates by the data source.</w:t>
      </w:r>
    </w:p>
    <w:p w14:paraId="2540E872" w14:textId="5551237D" w:rsidR="00670772" w:rsidRPr="0073689E" w:rsidRDefault="00670772" w:rsidP="00670772">
      <w:pPr>
        <w:pStyle w:val="BayerBodyTextFull"/>
        <w:spacing w:line="360" w:lineRule="auto"/>
        <w:rPr>
          <w:iCs/>
          <w:color w:val="000000" w:themeColor="text1"/>
        </w:rPr>
      </w:pPr>
      <w:r w:rsidRPr="0073689E">
        <w:rPr>
          <w:iCs/>
          <w:color w:val="000000" w:themeColor="text1"/>
        </w:rPr>
        <w:t xml:space="preserve">The OMOP process maps source codes to a standardized set of concepts depending on their domain. There are five key standardized domains: condition, drug, measurement procedure and observation. Source codes under the condition and procedure domain map to SNOMED vocabulary. Source </w:t>
      </w:r>
      <w:r w:rsidRPr="0073689E">
        <w:rPr>
          <w:iCs/>
          <w:color w:val="000000" w:themeColor="text1"/>
        </w:rPr>
        <w:lastRenderedPageBreak/>
        <w:t xml:space="preserve">codes under the drug domain map to RxNorm vocabulary. Source codes under the measurement domain map to LOINC vocabulary. Source codes under the observation domain will map to either SNOMED, RxNorm or LOINC, depending on the context. Full documentation of the ETL (extraction, transformation, loading) process into the OMOP </w:t>
      </w:r>
      <w:r w:rsidR="005C3448">
        <w:rPr>
          <w:iCs/>
          <w:color w:val="000000" w:themeColor="text1"/>
        </w:rPr>
        <w:t xml:space="preserve">common </w:t>
      </w:r>
      <w:r w:rsidR="00E41EF7">
        <w:rPr>
          <w:iCs/>
          <w:color w:val="000000" w:themeColor="text1"/>
        </w:rPr>
        <w:t>data model</w:t>
      </w:r>
      <w:r w:rsidRPr="0073689E">
        <w:rPr>
          <w:iCs/>
          <w:color w:val="000000" w:themeColor="text1"/>
        </w:rPr>
        <w:t xml:space="preserve"> for CPRD, CCAE, and MDCR (our internal data sources) is provided in the </w:t>
      </w:r>
      <w:r w:rsidRPr="0073689E">
        <w:rPr>
          <w:iCs/>
          <w:color w:val="000000" w:themeColor="text1"/>
        </w:rPr>
        <w:fldChar w:fldCharType="begin"/>
      </w:r>
      <w:r w:rsidRPr="0073689E">
        <w:rPr>
          <w:iCs/>
          <w:color w:val="000000" w:themeColor="text1"/>
        </w:rPr>
        <w:instrText xml:space="preserve"> REF _Ref510685920 \h  \* MERGEFORMAT </w:instrText>
      </w:r>
      <w:r w:rsidRPr="0073689E">
        <w:rPr>
          <w:iCs/>
          <w:color w:val="000000" w:themeColor="text1"/>
        </w:rPr>
      </w:r>
      <w:r w:rsidRPr="0073689E">
        <w:rPr>
          <w:iCs/>
          <w:color w:val="000000" w:themeColor="text1"/>
        </w:rPr>
        <w:fldChar w:fldCharType="separate"/>
      </w:r>
      <w:r w:rsidRPr="0073689E">
        <w:rPr>
          <w:iCs/>
          <w:color w:val="000000" w:themeColor="text1"/>
        </w:rPr>
        <w:t>Annex 1: List of stand-alone documents</w:t>
      </w:r>
      <w:r w:rsidRPr="0073689E">
        <w:rPr>
          <w:iCs/>
          <w:color w:val="000000" w:themeColor="text1"/>
        </w:rPr>
        <w:fldChar w:fldCharType="end"/>
      </w:r>
      <w:r w:rsidRPr="0073689E">
        <w:rPr>
          <w:iCs/>
          <w:color w:val="000000" w:themeColor="text1"/>
        </w:rPr>
        <w:t>.</w:t>
      </w:r>
    </w:p>
    <w:p w14:paraId="46222F9C" w14:textId="56D8A48A" w:rsidR="00670772" w:rsidRPr="0073689E" w:rsidRDefault="00670772" w:rsidP="00670772">
      <w:pPr>
        <w:pStyle w:val="BayerBodyTextFull"/>
        <w:spacing w:line="360" w:lineRule="auto"/>
        <w:rPr>
          <w:iCs/>
          <w:color w:val="000000" w:themeColor="text1"/>
        </w:rPr>
      </w:pPr>
      <w:r w:rsidRPr="0073689E">
        <w:rPr>
          <w:iCs/>
          <w:color w:val="000000" w:themeColor="text1"/>
        </w:rPr>
        <w:t xml:space="preserve">Internal OMOP data sources are stored in a database management system, redshift, on a private Bayer server. Access requires connection credentials and is limited to the designated researcher. The OMOP </w:t>
      </w:r>
      <w:r w:rsidR="005C3448">
        <w:rPr>
          <w:iCs/>
          <w:color w:val="000000" w:themeColor="text1"/>
        </w:rPr>
        <w:t xml:space="preserve">common </w:t>
      </w:r>
      <w:r w:rsidR="00E41EF7">
        <w:rPr>
          <w:iCs/>
          <w:color w:val="000000" w:themeColor="text1"/>
        </w:rPr>
        <w:t>data model</w:t>
      </w:r>
      <w:r w:rsidRPr="0073689E">
        <w:rPr>
          <w:iCs/>
          <w:color w:val="000000" w:themeColor="text1"/>
        </w:rPr>
        <w:t xml:space="preserve"> and generated cohorts cannot be overwritten</w:t>
      </w:r>
      <w:r>
        <w:rPr>
          <w:iCs/>
          <w:color w:val="000000" w:themeColor="text1"/>
        </w:rPr>
        <w:t>;</w:t>
      </w:r>
      <w:r w:rsidRPr="0073689E">
        <w:rPr>
          <w:iCs/>
          <w:color w:val="000000" w:themeColor="text1"/>
        </w:rPr>
        <w:t xml:space="preserve"> therefore</w:t>
      </w:r>
      <w:r>
        <w:rPr>
          <w:iCs/>
          <w:color w:val="000000" w:themeColor="text1"/>
        </w:rPr>
        <w:t>,</w:t>
      </w:r>
      <w:r w:rsidRPr="0073689E">
        <w:rPr>
          <w:iCs/>
          <w:color w:val="000000" w:themeColor="text1"/>
        </w:rPr>
        <w:t xml:space="preserve"> analysis may only be conducted in a scratch schema unique to the designated researcher, ensuring that information is not manipulated or erased. </w:t>
      </w:r>
    </w:p>
    <w:p w14:paraId="2889577A" w14:textId="77777777" w:rsidR="00670772" w:rsidRPr="0073689E" w:rsidRDefault="00670772" w:rsidP="00670772">
      <w:pPr>
        <w:pStyle w:val="BayerBodyTextFull"/>
        <w:spacing w:line="360" w:lineRule="auto"/>
        <w:rPr>
          <w:iCs/>
          <w:color w:val="000000" w:themeColor="text1"/>
        </w:rPr>
      </w:pPr>
      <w:r w:rsidRPr="0073689E">
        <w:rPr>
          <w:iCs/>
          <w:color w:val="000000" w:themeColor="text1"/>
        </w:rPr>
        <w:t xml:space="preserve">We will not have access to external OMOP data sources participating in the network study. Study participants will be sent a script of parameterized code that will be run in their local OHDSI environment. Only summary statistics and tables </w:t>
      </w:r>
      <w:r>
        <w:rPr>
          <w:iCs/>
          <w:color w:val="000000" w:themeColor="text1"/>
        </w:rPr>
        <w:t xml:space="preserve">(i.e. aggregated results) </w:t>
      </w:r>
      <w:r w:rsidRPr="0073689E">
        <w:rPr>
          <w:iCs/>
          <w:color w:val="000000" w:themeColor="text1"/>
        </w:rPr>
        <w:t xml:space="preserve">will be returned. </w:t>
      </w:r>
    </w:p>
    <w:p w14:paraId="37EDBB10" w14:textId="77777777" w:rsidR="00670772" w:rsidRPr="0073689E" w:rsidRDefault="00670772" w:rsidP="00670772">
      <w:pPr>
        <w:pStyle w:val="BayerBodyTextFull"/>
        <w:spacing w:line="360" w:lineRule="auto"/>
      </w:pPr>
      <w:r w:rsidRPr="0073689E">
        <w:rPr>
          <w:iCs/>
          <w:color w:val="000000" w:themeColor="text1"/>
        </w:rPr>
        <w:t>Data sources participating in our network study will not provide ETL information, however these data sources have been validated to ensure that the OMOP data set matches the quality of information provided in the original source.</w:t>
      </w:r>
    </w:p>
    <w:p w14:paraId="749E5B5A" w14:textId="77777777" w:rsidR="006473B9" w:rsidRDefault="006473B9" w:rsidP="00625988">
      <w:pPr>
        <w:pStyle w:val="BayerBodyTextFull"/>
        <w:rPr>
          <w:rFonts w:eastAsia="Verdana"/>
          <w:lang w:eastAsia="en-GB"/>
        </w:rPr>
      </w:pPr>
    </w:p>
    <w:p w14:paraId="2D12F655" w14:textId="77777777" w:rsidR="007B4973" w:rsidRDefault="007B4973" w:rsidP="00625988">
      <w:pPr>
        <w:pStyle w:val="Heading2"/>
      </w:pPr>
      <w:bookmarkStart w:id="158" w:name="_Data_analysis"/>
      <w:bookmarkStart w:id="159" w:name="_Toc396315363"/>
      <w:bookmarkStart w:id="160" w:name="_Toc396411115"/>
      <w:bookmarkStart w:id="161" w:name="_Toc401784124"/>
      <w:bookmarkStart w:id="162" w:name="_Toc426018034"/>
      <w:bookmarkStart w:id="163" w:name="_Toc445993590"/>
      <w:bookmarkStart w:id="164" w:name="_Toc40861144"/>
      <w:bookmarkEnd w:id="158"/>
      <w:r w:rsidRPr="00540E5C">
        <w:t>Data analysis</w:t>
      </w:r>
      <w:bookmarkEnd w:id="159"/>
      <w:bookmarkEnd w:id="160"/>
      <w:bookmarkEnd w:id="161"/>
      <w:bookmarkEnd w:id="162"/>
      <w:bookmarkEnd w:id="163"/>
      <w:bookmarkEnd w:id="164"/>
    </w:p>
    <w:p w14:paraId="03427A9E" w14:textId="77777777" w:rsidR="001268DE" w:rsidRDefault="00670772" w:rsidP="00FB3CCE">
      <w:pPr>
        <w:spacing w:line="360" w:lineRule="auto"/>
      </w:pPr>
      <w:bookmarkStart w:id="165" w:name="_Toc422905689"/>
      <w:bookmarkStart w:id="166" w:name="_Toc422905857"/>
      <w:bookmarkStart w:id="167" w:name="_Toc424638119"/>
      <w:bookmarkStart w:id="168" w:name="_Quality_control"/>
      <w:bookmarkStart w:id="169" w:name="_Toc396315374"/>
      <w:bookmarkStart w:id="170" w:name="_Toc396411126"/>
      <w:bookmarkStart w:id="171" w:name="_Toc401784135"/>
      <w:bookmarkStart w:id="172" w:name="_Toc426018043"/>
      <w:bookmarkStart w:id="173" w:name="_Toc445993599"/>
      <w:bookmarkEnd w:id="165"/>
      <w:bookmarkEnd w:id="166"/>
      <w:bookmarkEnd w:id="167"/>
      <w:bookmarkEnd w:id="168"/>
      <w:r w:rsidRPr="0073689E">
        <w:t>Statistical analyses will be of descriptive nature. No comparative analysis will be performe</w:t>
      </w:r>
      <w:r w:rsidRPr="00BD699B">
        <w:t>d. All variables will be analyzed descriptively with appropriate statistical methods: categorical variables by frequency tables (absolute and relative frequencies) and continuous variables by sample statistics (i.e. mean, standard deviation, minimum, median, quartiles, 5th and 95th percentiles, and maximum). Continuous variables will be described by absolute value and as change from baseline per analysis time point, if applicable. Selected continuous variables will be categorized in a clinically meaningful way. Rates will be described by absolute value and 95% confidence interval.</w:t>
      </w:r>
      <w:r w:rsidR="00A74A2F" w:rsidRPr="002F008B">
        <w:t xml:space="preserve"> </w:t>
      </w:r>
    </w:p>
    <w:p w14:paraId="4E0EEB9E" w14:textId="0E2263DB" w:rsidR="001268DE" w:rsidRPr="00FB3CCE" w:rsidRDefault="001268DE" w:rsidP="00FB3CCE">
      <w:pPr>
        <w:autoSpaceDE w:val="0"/>
        <w:autoSpaceDN w:val="0"/>
        <w:adjustRightInd w:val="0"/>
        <w:spacing w:line="360" w:lineRule="auto"/>
      </w:pPr>
      <w:r w:rsidRPr="00FB3CCE">
        <w:t>Once the cohort of T2D patients is created, we start the analysis by determining the complications sequences. The sequence begins with the initial event, first complication occurrence, and continues counting “first occurrences” to any of the other complications listed in the objectives. Once</w:t>
      </w:r>
      <w:r w:rsidR="00C4149B" w:rsidRPr="00FB3CCE">
        <w:t xml:space="preserve"> </w:t>
      </w:r>
      <w:r w:rsidRPr="00FB3CCE">
        <w:t xml:space="preserve">the </w:t>
      </w:r>
      <w:r w:rsidR="00192BE9" w:rsidRPr="00FB3CCE">
        <w:t>complication</w:t>
      </w:r>
      <w:r w:rsidRPr="00FB3CCE">
        <w:t xml:space="preserve"> sequences are established, the number of patients following the same sequence are </w:t>
      </w:r>
      <w:proofErr w:type="gramStart"/>
      <w:r w:rsidRPr="00FB3CCE">
        <w:t>counted up</w:t>
      </w:r>
      <w:proofErr w:type="gramEnd"/>
      <w:r w:rsidRPr="00FB3CCE">
        <w:t xml:space="preserve"> and tabulated for each data source. Cell counts less than 5 can be</w:t>
      </w:r>
      <w:r w:rsidR="00C4149B" w:rsidRPr="00FB3CCE">
        <w:t xml:space="preserve"> </w:t>
      </w:r>
      <w:r w:rsidRPr="00FB3CCE">
        <w:t>suppressed. We can</w:t>
      </w:r>
      <w:r w:rsidR="00C4149B" w:rsidRPr="00FB3CCE">
        <w:t xml:space="preserve"> </w:t>
      </w:r>
      <w:r w:rsidRPr="00FB3CCE">
        <w:lastRenderedPageBreak/>
        <w:t>consider temporal</w:t>
      </w:r>
      <w:r w:rsidR="00192BE9" w:rsidRPr="00FB3CCE">
        <w:t xml:space="preserve">, and demographic </w:t>
      </w:r>
      <w:r w:rsidRPr="00FB3CCE">
        <w:t>pattern</w:t>
      </w:r>
      <w:r w:rsidR="00192BE9" w:rsidRPr="00FB3CCE">
        <w:t>s</w:t>
      </w:r>
      <w:r w:rsidRPr="00FB3CCE">
        <w:t xml:space="preserve"> by stratifying the treatment counts by the index year</w:t>
      </w:r>
      <w:r w:rsidR="00192BE9" w:rsidRPr="00FB3CCE">
        <w:t>,</w:t>
      </w:r>
      <w:r w:rsidR="00C4149B" w:rsidRPr="00FB3CCE">
        <w:t xml:space="preserve"> </w:t>
      </w:r>
      <w:r w:rsidR="00192BE9" w:rsidRPr="00FB3CCE">
        <w:t xml:space="preserve">age at T2D onset, and </w:t>
      </w:r>
      <w:r w:rsidR="00C4149B" w:rsidRPr="00FB3CCE">
        <w:t>database</w:t>
      </w:r>
      <w:r w:rsidRPr="00FB3CCE">
        <w:t>.</w:t>
      </w:r>
      <w:r w:rsidR="00C4149B" w:rsidRPr="00FB3CCE">
        <w:t xml:space="preserve"> </w:t>
      </w:r>
      <w:r w:rsidRPr="00FB3CCE">
        <w:t>The tables created in the analysis will be used by the TxPath tool to create sunburst graphs to</w:t>
      </w:r>
      <w:r w:rsidR="00C4149B" w:rsidRPr="00FB3CCE">
        <w:t xml:space="preserve"> </w:t>
      </w:r>
      <w:r w:rsidRPr="00FB3CCE">
        <w:t xml:space="preserve">visualize the sequence of </w:t>
      </w:r>
      <w:r w:rsidR="00396239" w:rsidRPr="00FB3CCE">
        <w:t>complications</w:t>
      </w:r>
      <w:r w:rsidRPr="00FB3CCE">
        <w:t>.</w:t>
      </w:r>
      <w:r w:rsidR="00396239" w:rsidRPr="00FB3CCE">
        <w:t xml:space="preserve"> </w:t>
      </w:r>
      <w:r w:rsidRPr="00FB3CCE">
        <w:t>Each data source will output a unique sunburst graph.</w:t>
      </w:r>
      <w:r w:rsidR="00396239" w:rsidRPr="00FB3CCE">
        <w:t xml:space="preserve"> </w:t>
      </w:r>
      <w:r w:rsidRPr="00FB3CCE">
        <w:t>The</w:t>
      </w:r>
      <w:r w:rsidR="00396239" w:rsidRPr="00FB3CCE">
        <w:t xml:space="preserve"> </w:t>
      </w:r>
      <w:r w:rsidRPr="00FB3CCE">
        <w:t xml:space="preserve">main output of the study is a tabulation of sequences; counts and rates of persons </w:t>
      </w:r>
      <w:r w:rsidR="00396239" w:rsidRPr="00FB3CCE">
        <w:t xml:space="preserve">with T2D </w:t>
      </w:r>
      <w:r w:rsidRPr="00FB3CCE">
        <w:t>with</w:t>
      </w:r>
      <w:r w:rsidR="00396239" w:rsidRPr="00FB3CCE">
        <w:t xml:space="preserve"> </w:t>
      </w:r>
      <w:r w:rsidRPr="00FB3CCE">
        <w:t xml:space="preserve">unique </w:t>
      </w:r>
      <w:r w:rsidR="00396239" w:rsidRPr="00FB3CCE">
        <w:t>complications’</w:t>
      </w:r>
      <w:r w:rsidRPr="00FB3CCE">
        <w:t xml:space="preserve"> pathway.</w:t>
      </w:r>
    </w:p>
    <w:p w14:paraId="2D71FBF8" w14:textId="77777777" w:rsidR="001268DE" w:rsidRPr="00FB3CCE" w:rsidRDefault="001268DE" w:rsidP="00FB3CCE">
      <w:pPr>
        <w:autoSpaceDE w:val="0"/>
        <w:autoSpaceDN w:val="0"/>
        <w:adjustRightInd w:val="0"/>
        <w:spacing w:line="360" w:lineRule="auto"/>
      </w:pPr>
      <w:r w:rsidRPr="00FB3CCE">
        <w:t>No data imputation strategies will be applied to supplement missing data. However, missing values</w:t>
      </w:r>
    </w:p>
    <w:p w14:paraId="08DC1E55" w14:textId="77777777" w:rsidR="001268DE" w:rsidRPr="00FB3CCE" w:rsidRDefault="001268DE" w:rsidP="00FB3CCE">
      <w:pPr>
        <w:autoSpaceDE w:val="0"/>
        <w:autoSpaceDN w:val="0"/>
        <w:adjustRightInd w:val="0"/>
        <w:spacing w:line="360" w:lineRule="auto"/>
      </w:pPr>
      <w:r w:rsidRPr="00FB3CCE">
        <w:t>may occur in a small proportion. In this case, individuals with missing values will be kept in the</w:t>
      </w:r>
    </w:p>
    <w:p w14:paraId="08A69902" w14:textId="7F84500F" w:rsidR="001268DE" w:rsidRDefault="001268DE" w:rsidP="00FB3CCE">
      <w:pPr>
        <w:spacing w:line="360" w:lineRule="auto"/>
      </w:pPr>
      <w:r w:rsidRPr="00FB3CCE">
        <w:t>analysis and a separate category will be created for missing values of that variable.</w:t>
      </w:r>
    </w:p>
    <w:p w14:paraId="12689262" w14:textId="3EAE6286" w:rsidR="007B4973" w:rsidRDefault="007B4973" w:rsidP="00625988">
      <w:pPr>
        <w:pStyle w:val="Heading2"/>
      </w:pPr>
      <w:bookmarkStart w:id="174" w:name="_Toc40861145"/>
      <w:r w:rsidRPr="00540E5C">
        <w:t>Quality control</w:t>
      </w:r>
      <w:bookmarkEnd w:id="169"/>
      <w:bookmarkEnd w:id="170"/>
      <w:bookmarkEnd w:id="171"/>
      <w:bookmarkEnd w:id="172"/>
      <w:bookmarkEnd w:id="173"/>
      <w:bookmarkEnd w:id="174"/>
    </w:p>
    <w:p w14:paraId="6D25E4CE" w14:textId="2DC8E0B6" w:rsidR="005D4B54" w:rsidRPr="00756805" w:rsidRDefault="00670772" w:rsidP="00670772">
      <w:pPr>
        <w:spacing w:line="360" w:lineRule="auto"/>
      </w:pPr>
      <w:r w:rsidRPr="0073689E">
        <w:t>The study will be conducted by a designated researcher who has access to the OHDSI analytical tools in the Bayer network. Before the study is executed with our internal OMOP data sources, the procedure will be reviewed by the study team. All OHDSI analytical tools have been extensively validated and undergo continuous maintenance</w:t>
      </w:r>
      <w:r>
        <w:t>.</w:t>
      </w:r>
    </w:p>
    <w:p w14:paraId="780D0923" w14:textId="77777777" w:rsidR="007B4973" w:rsidRDefault="007B4973" w:rsidP="00625988">
      <w:pPr>
        <w:pStyle w:val="Heading2"/>
      </w:pPr>
      <w:bookmarkStart w:id="175" w:name="_Toc483319593"/>
      <w:bookmarkStart w:id="176" w:name="_Toc483319594"/>
      <w:bookmarkStart w:id="177" w:name="_Toc483319595"/>
      <w:bookmarkStart w:id="178" w:name="_Limitations_of_the"/>
      <w:bookmarkStart w:id="179" w:name="_Toc396315379"/>
      <w:bookmarkStart w:id="180" w:name="_Toc396411131"/>
      <w:bookmarkStart w:id="181" w:name="_Toc401784140"/>
      <w:bookmarkStart w:id="182" w:name="_Toc426018048"/>
      <w:bookmarkStart w:id="183" w:name="_Toc445993604"/>
      <w:bookmarkStart w:id="184" w:name="_Toc40861146"/>
      <w:bookmarkEnd w:id="175"/>
      <w:bookmarkEnd w:id="176"/>
      <w:bookmarkEnd w:id="177"/>
      <w:bookmarkEnd w:id="178"/>
      <w:r w:rsidRPr="006631A2">
        <w:t>Limitations of the research methods</w:t>
      </w:r>
      <w:bookmarkEnd w:id="179"/>
      <w:bookmarkEnd w:id="180"/>
      <w:bookmarkEnd w:id="181"/>
      <w:bookmarkEnd w:id="182"/>
      <w:bookmarkEnd w:id="183"/>
      <w:bookmarkEnd w:id="184"/>
    </w:p>
    <w:p w14:paraId="78BABB69" w14:textId="62C47A73" w:rsidR="00670772" w:rsidRDefault="00670772" w:rsidP="00670772">
      <w:pPr>
        <w:pStyle w:val="BayerBodyTextFull"/>
        <w:spacing w:line="360" w:lineRule="auto"/>
      </w:pPr>
      <w:r>
        <w:t xml:space="preserve">Depending on the nature of the source population in the database, our analysis is susceptible to bias such as selection bias. This is because the data sources might not be fully representative for their relative countries. Acknowledging for this limitation, we believe the network study approach, particularly with OHDSI, allows us to put the results of each individual data source in context with one another and increase the generalizability of the findings. Our goal is to establish the prevalence of T2D patients across a diverse series of populations using different data sources. If we focus on a single data source and do not display </w:t>
      </w:r>
      <w:r w:rsidRPr="00FE6DB2">
        <w:t>heterogeneity</w:t>
      </w:r>
      <w:r>
        <w:t>, we would not be able to determine whether the treatment pathway results are generalizable to other populations. The OHDSI component allows us to evaluate this diverse array of healthcare data sources systematically. It should also be considered that there could be a small possibility that the results could underreport prevalence due to minor missed data mappings during the OMOP standardization process.</w:t>
      </w:r>
    </w:p>
    <w:p w14:paraId="269A6E10" w14:textId="4DF28B39" w:rsidR="00082810" w:rsidRDefault="00082810" w:rsidP="00670772">
      <w:pPr>
        <w:pStyle w:val="BayerBodyTextFull"/>
        <w:spacing w:line="360" w:lineRule="auto"/>
      </w:pPr>
      <w:r>
        <w:t xml:space="preserve">By </w:t>
      </w:r>
      <w:r w:rsidR="00DC02F4">
        <w:t xml:space="preserve">asking for a minimum of 365 days of prior observation in the database before the index date we ensure </w:t>
      </w:r>
      <w:r w:rsidR="000C4718">
        <w:t xml:space="preserve">incident nature of T2D ascertainment and a proper baseline characterization. However, this may yield to misclassification in some databases were encounters between patient and health system might not be </w:t>
      </w:r>
      <w:r w:rsidR="00D86429">
        <w:t xml:space="preserve">frequent. Although this might be especially relevant for younger populations, we expect our base target cohorts to be </w:t>
      </w:r>
      <w:r w:rsidR="00683AB6">
        <w:t>older and thus less affected by seldom encounters.</w:t>
      </w:r>
    </w:p>
    <w:p w14:paraId="39776C6D" w14:textId="77777777" w:rsidR="00E40928" w:rsidRPr="00124AC0" w:rsidRDefault="00E40928" w:rsidP="00625988">
      <w:pPr>
        <w:pStyle w:val="BayerBodyTextFull"/>
      </w:pPr>
    </w:p>
    <w:p w14:paraId="3B50A94C" w14:textId="77777777" w:rsidR="007B4973" w:rsidRDefault="007B4973" w:rsidP="00625988">
      <w:pPr>
        <w:pStyle w:val="Heading2"/>
      </w:pPr>
      <w:bookmarkStart w:id="185" w:name="_Toc396315380"/>
      <w:bookmarkStart w:id="186" w:name="_Toc396411132"/>
      <w:bookmarkStart w:id="187" w:name="_Toc401784141"/>
      <w:bookmarkStart w:id="188" w:name="_Toc426018049"/>
      <w:bookmarkStart w:id="189" w:name="_Toc445993605"/>
      <w:bookmarkStart w:id="190" w:name="_Toc40861147"/>
      <w:r w:rsidRPr="00497B82">
        <w:t>Other aspects</w:t>
      </w:r>
      <w:bookmarkEnd w:id="185"/>
      <w:bookmarkEnd w:id="186"/>
      <w:bookmarkEnd w:id="187"/>
      <w:bookmarkEnd w:id="188"/>
      <w:bookmarkEnd w:id="189"/>
      <w:bookmarkEnd w:id="190"/>
    </w:p>
    <w:p w14:paraId="1E337A3B" w14:textId="77777777" w:rsidR="00670772" w:rsidRPr="0073689E" w:rsidRDefault="00670772" w:rsidP="00670772">
      <w:pPr>
        <w:pStyle w:val="Heading3"/>
        <w:spacing w:before="240" w:after="120" w:line="360" w:lineRule="auto"/>
        <w:rPr>
          <w:bCs/>
        </w:rPr>
      </w:pPr>
      <w:bookmarkStart w:id="191" w:name="_Protection_of_human"/>
      <w:bookmarkStart w:id="192" w:name="_Toc12536102"/>
      <w:bookmarkStart w:id="193" w:name="_Toc34685270"/>
      <w:bookmarkStart w:id="194" w:name="_Toc40861148"/>
      <w:bookmarkStart w:id="195" w:name="_Toc396315381"/>
      <w:bookmarkStart w:id="196" w:name="_Toc396411133"/>
      <w:bookmarkStart w:id="197" w:name="_Toc401784142"/>
      <w:bookmarkStart w:id="198" w:name="_Toc426018050"/>
      <w:bookmarkStart w:id="199" w:name="_Toc445993606"/>
      <w:bookmarkEnd w:id="191"/>
      <w:r w:rsidRPr="0073689E">
        <w:rPr>
          <w:bCs/>
        </w:rPr>
        <w:t>OHDSI Network Process and Transparency</w:t>
      </w:r>
      <w:bookmarkEnd w:id="192"/>
      <w:bookmarkEnd w:id="193"/>
      <w:bookmarkEnd w:id="194"/>
    </w:p>
    <w:p w14:paraId="37E4F02B" w14:textId="77777777" w:rsidR="00670772" w:rsidRDefault="00670772" w:rsidP="00670772">
      <w:pPr>
        <w:pStyle w:val="BayerBodyTextFull"/>
        <w:spacing w:line="360" w:lineRule="auto"/>
      </w:pPr>
      <w:r w:rsidRPr="0073689E">
        <w:t xml:space="preserve">Extending our study to the OHDSI network requires translation of this protocol in OHDSI template and creation of a study specific R package. The OHDSI protocol is required to ensure study transparency for all community members and that participants have clear guidance on how to reproduce the study in their OMOP environment. A study package is created and disbursed to participating community members to run on their OMOP data. External collaborators will only be able to change the parameter settings to input their private </w:t>
      </w:r>
      <w:proofErr w:type="spellStart"/>
      <w:r w:rsidRPr="0073689E">
        <w:t>dbms</w:t>
      </w:r>
      <w:proofErr w:type="spellEnd"/>
      <w:r w:rsidRPr="0073689E">
        <w:t xml:space="preserve"> connection details and determine small cell count suppression. Study sites will only return summary results and tables generated from the study package. No patient level data is exchanged. Analytical code and the study protocol are open source and publicly available. Extending the study to the OHDSI community allows us to generate results from data sources that would not otherwise be available in a different setting. </w:t>
      </w:r>
    </w:p>
    <w:p w14:paraId="438C7682" w14:textId="77777777" w:rsidR="007B4973" w:rsidRDefault="007B4973" w:rsidP="00625988">
      <w:pPr>
        <w:pStyle w:val="Heading1"/>
      </w:pPr>
      <w:bookmarkStart w:id="200" w:name="_Toc40861149"/>
      <w:r w:rsidRPr="00497B82">
        <w:t>Protection of human subjects</w:t>
      </w:r>
      <w:bookmarkEnd w:id="195"/>
      <w:bookmarkEnd w:id="196"/>
      <w:bookmarkEnd w:id="197"/>
      <w:bookmarkEnd w:id="198"/>
      <w:bookmarkEnd w:id="199"/>
      <w:bookmarkEnd w:id="200"/>
    </w:p>
    <w:p w14:paraId="2C7EBFAB" w14:textId="77777777" w:rsidR="00670772" w:rsidRPr="0073689E" w:rsidRDefault="00670772" w:rsidP="00670772">
      <w:pPr>
        <w:pStyle w:val="BayerBodyTextFull"/>
        <w:spacing w:line="360" w:lineRule="auto"/>
      </w:pPr>
      <w:bookmarkStart w:id="201" w:name="_Toc396315388"/>
      <w:bookmarkStart w:id="202" w:name="_Toc396411139"/>
      <w:bookmarkStart w:id="203" w:name="_Toc401784149"/>
      <w:bookmarkStart w:id="204" w:name="_Toc426018057"/>
      <w:bookmarkStart w:id="205" w:name="_Toc445993613"/>
      <w:r w:rsidRPr="0073689E">
        <w:t>This study will be conducted in accordance with good pharmacoepidemiology practice. In this investigation we will use a medical record linkage database where the information of patients is anonymized and there is no need to obtain informed consent from patients. We will comply with all applicable data protection, security and privacy laws, rules and regulations with respect to the collection, production, use, processing, storage, transfer, modification, deletion, and/or disclosure of any information related to this study under this Agreement.</w:t>
      </w:r>
    </w:p>
    <w:p w14:paraId="055832A9" w14:textId="5FB6A71B" w:rsidR="00E40928" w:rsidRPr="00124AC0" w:rsidRDefault="00670772" w:rsidP="00670772">
      <w:pPr>
        <w:pStyle w:val="BayerBodyTextFull"/>
        <w:spacing w:line="360" w:lineRule="auto"/>
      </w:pPr>
      <w:r w:rsidRPr="0073689E">
        <w:t>Bayer will ensure that information is not disclosed or transferred to any third party not mentioned in this protocol. Bayer will ensure that appropriate technical and organizational measures are taken to protect information against accidental or unlawful destruction or accidental loss or alteration, or unauthorized disclosure or access and against all other unlawful forms of processing. The database used to perform this study is maintained at the premises of Bayer AG. Privacy issues will be addressed and respected at each stage of the study. All analyses and reporting will be done on appropriately de-identified data and only in aggregate form. We will abide by the Guidelines for good pharmacoepidemiology practice</w:t>
      </w:r>
      <w:r>
        <w:t>.</w:t>
      </w:r>
    </w:p>
    <w:p w14:paraId="08574A6A" w14:textId="77777777" w:rsidR="007B4973" w:rsidRDefault="007B4973" w:rsidP="00625988">
      <w:pPr>
        <w:pStyle w:val="Heading1"/>
      </w:pPr>
      <w:bookmarkStart w:id="206" w:name="_Toc40861150"/>
      <w:r w:rsidRPr="00497B82">
        <w:lastRenderedPageBreak/>
        <w:t>Management and reporting of adverse events/adverse reactions</w:t>
      </w:r>
      <w:bookmarkEnd w:id="201"/>
      <w:bookmarkEnd w:id="202"/>
      <w:bookmarkEnd w:id="203"/>
      <w:bookmarkEnd w:id="204"/>
      <w:bookmarkEnd w:id="205"/>
      <w:bookmarkEnd w:id="206"/>
    </w:p>
    <w:p w14:paraId="6CF7F658" w14:textId="5F8F2795" w:rsidR="00A6229D" w:rsidRDefault="00A6229D" w:rsidP="00A6229D">
      <w:pPr>
        <w:pStyle w:val="BayerBodyTextFull"/>
        <w:spacing w:line="360" w:lineRule="auto"/>
      </w:pPr>
      <w:r>
        <w:t xml:space="preserve">This is a non-interventional study based on secondary use of data and is not a PASS, so no individual reporting of adverse reactions will be included in the study as there is no plan to obtain information on drug use of any kind.  However, as European data is included in the study, the management and reporting of adverse events will be according to the European Medicines Agency (EMA) Guideline on Good Pharmacovigilance Practices (GVP) </w:t>
      </w:r>
      <w:bookmarkStart w:id="207" w:name="_Collection"/>
      <w:bookmarkStart w:id="208" w:name="_Management_and_reporting"/>
      <w:bookmarkStart w:id="209" w:name="_Toc396315393"/>
      <w:bookmarkStart w:id="210" w:name="_Toc396411144"/>
      <w:bookmarkStart w:id="211" w:name="_Toc401784154"/>
      <w:bookmarkStart w:id="212" w:name="_Toc426018062"/>
      <w:bookmarkStart w:id="213" w:name="_Toc445993618"/>
      <w:bookmarkStart w:id="214" w:name="_Toc40861151"/>
      <w:bookmarkEnd w:id="207"/>
      <w:bookmarkEnd w:id="208"/>
      <w:r>
        <w:t xml:space="preserve">(Module VI–Management and reporting of adverse reactions to medicinal products), for non-interventional study designs that are based on secondary use of data. As per the EMA Guideline on Good Pharmacovigilance Practices (Module VI–Management and reporting of adverse reactions to medicinal products [Revision 1]), individual reporting of adverse reactions is not required for non-interventional study designs that are based on secondary use of data. </w:t>
      </w:r>
    </w:p>
    <w:p w14:paraId="3F87139A" w14:textId="09A729B7" w:rsidR="007B4973" w:rsidRDefault="007B4973" w:rsidP="00A6229D">
      <w:pPr>
        <w:pStyle w:val="Heading1"/>
      </w:pPr>
      <w:r w:rsidRPr="00497B82">
        <w:t>Plans for disseminating and communicating study results</w:t>
      </w:r>
      <w:bookmarkEnd w:id="209"/>
      <w:bookmarkEnd w:id="210"/>
      <w:bookmarkEnd w:id="211"/>
      <w:bookmarkEnd w:id="212"/>
      <w:bookmarkEnd w:id="213"/>
      <w:bookmarkEnd w:id="214"/>
    </w:p>
    <w:p w14:paraId="32815412" w14:textId="1364B78A" w:rsidR="00E40928" w:rsidRPr="00124AC0" w:rsidRDefault="00670772" w:rsidP="00670772">
      <w:pPr>
        <w:pStyle w:val="BayerBodyTextFull"/>
        <w:spacing w:line="360" w:lineRule="auto"/>
      </w:pPr>
      <w:r w:rsidRPr="0073689E">
        <w:t xml:space="preserve">The results of this observational study are intended to be published in a peer-reviewed journal and as abstracts/presentations at medical congresses under the oversight of the market authorization holder (MAH). Current guidelines and recommendation on good publication practice will be followed (e.g. Good Publication Practice Guidelines 2, </w:t>
      </w:r>
      <w:proofErr w:type="spellStart"/>
      <w:r w:rsidRPr="0073689E">
        <w:t>STrengthening</w:t>
      </w:r>
      <w:proofErr w:type="spellEnd"/>
      <w:r w:rsidRPr="0073689E">
        <w:t xml:space="preserve"> the Reporting of </w:t>
      </w:r>
      <w:proofErr w:type="spellStart"/>
      <w:r w:rsidRPr="0073689E">
        <w:t>OBservational</w:t>
      </w:r>
      <w:proofErr w:type="spellEnd"/>
      <w:r w:rsidRPr="0073689E">
        <w:t xml:space="preserve"> studies in Epidemiology (STROBE))</w:t>
      </w:r>
      <w:r>
        <w:t>.</w:t>
      </w:r>
    </w:p>
    <w:p w14:paraId="3E2F60F7" w14:textId="77777777" w:rsidR="007B4973" w:rsidRPr="00DD480F" w:rsidRDefault="007B4973" w:rsidP="00625988">
      <w:pPr>
        <w:pStyle w:val="BayerBodyTextFull"/>
      </w:pPr>
      <w:r>
        <w:rPr>
          <w:rStyle w:val="BodytextAgencyChar"/>
          <w:rFonts w:ascii="Times New Roman" w:hAnsi="Times New Roman" w:cs="Times New Roman"/>
          <w:sz w:val="22"/>
          <w:szCs w:val="22"/>
          <w:lang w:val="en-US"/>
        </w:rPr>
        <w:br w:type="page"/>
      </w:r>
    </w:p>
    <w:p w14:paraId="3AA7B075" w14:textId="77777777" w:rsidR="007B4973" w:rsidRDefault="007B4973" w:rsidP="00625988">
      <w:pPr>
        <w:pStyle w:val="Heading1"/>
      </w:pPr>
      <w:bookmarkStart w:id="215" w:name="_Toc396315394"/>
      <w:bookmarkStart w:id="216" w:name="_Toc396411145"/>
      <w:bookmarkStart w:id="217" w:name="_Toc426018063"/>
      <w:bookmarkStart w:id="218" w:name="_Toc445993619"/>
      <w:bookmarkStart w:id="219" w:name="_Toc40861152"/>
      <w:r>
        <w:lastRenderedPageBreak/>
        <w:t>R</w:t>
      </w:r>
      <w:r w:rsidRPr="00497B82">
        <w:t>eferences</w:t>
      </w:r>
      <w:bookmarkEnd w:id="215"/>
      <w:bookmarkEnd w:id="216"/>
      <w:bookmarkEnd w:id="217"/>
      <w:bookmarkEnd w:id="218"/>
      <w:bookmarkEnd w:id="219"/>
    </w:p>
    <w:p w14:paraId="2F09E479" w14:textId="77777777" w:rsidR="00EC3F20" w:rsidRPr="00EC3F20" w:rsidRDefault="00E62E8F" w:rsidP="00EC3F20">
      <w:pPr>
        <w:pStyle w:val="EndNoteBibliography"/>
        <w:spacing w:after="240"/>
      </w:pPr>
      <w:r>
        <w:rPr>
          <w:b/>
        </w:rPr>
        <w:fldChar w:fldCharType="begin"/>
      </w:r>
      <w:r w:rsidRPr="00167BBA">
        <w:rPr>
          <w:lang w:val="de-DE"/>
        </w:rPr>
        <w:instrText xml:space="preserve"> ADDIN EN.REFLIST </w:instrText>
      </w:r>
      <w:r>
        <w:rPr>
          <w:b/>
        </w:rPr>
        <w:fldChar w:fldCharType="separate"/>
      </w:r>
      <w:bookmarkStart w:id="220" w:name="_ENREF_1"/>
      <w:r w:rsidR="00EC3F20" w:rsidRPr="00167BBA">
        <w:rPr>
          <w:lang w:val="de-DE"/>
        </w:rPr>
        <w:t>1.</w:t>
      </w:r>
      <w:r w:rsidR="00EC3F20" w:rsidRPr="00167BBA">
        <w:rPr>
          <w:lang w:val="de-DE"/>
        </w:rPr>
        <w:tab/>
        <w:t xml:space="preserve">Tuttle KR, Bakris GL, Bilous RW, Chiang JL, De Boer IH, Goldstein-Fuchs J, et al. </w:t>
      </w:r>
      <w:r w:rsidR="00EC3F20" w:rsidRPr="00EC3F20">
        <w:t>Diabetic kidney disease: a report from an ADA Consensus Conference. American journal of kidney diseases. 2014;64(4):510-33.</w:t>
      </w:r>
      <w:bookmarkEnd w:id="220"/>
    </w:p>
    <w:p w14:paraId="7A1AAF8F" w14:textId="77777777" w:rsidR="00EC3F20" w:rsidRPr="00EC3F20" w:rsidRDefault="00EC3F20" w:rsidP="00EC3F20">
      <w:pPr>
        <w:pStyle w:val="EndNoteBibliography"/>
        <w:spacing w:after="240"/>
      </w:pPr>
      <w:bookmarkStart w:id="221" w:name="_ENREF_2"/>
      <w:r w:rsidRPr="00EC3F20">
        <w:t>2.</w:t>
      </w:r>
      <w:r w:rsidRPr="00EC3F20">
        <w:tab/>
        <w:t>Harjutsalo V, Groop PH. Epidemiology and risk factors for diabetic kidney disease. Adv Chronic Kidney Dis. 2014;21(3):260-6.</w:t>
      </w:r>
      <w:bookmarkEnd w:id="221"/>
    </w:p>
    <w:p w14:paraId="30DDDFEB" w14:textId="77777777" w:rsidR="00EC3F20" w:rsidRPr="00EC3F20" w:rsidRDefault="00EC3F20" w:rsidP="00EC3F20">
      <w:pPr>
        <w:pStyle w:val="EndNoteBibliography"/>
        <w:spacing w:after="240"/>
      </w:pPr>
      <w:bookmarkStart w:id="222" w:name="_ENREF_3"/>
      <w:r w:rsidRPr="00EC3F20">
        <w:t>3.</w:t>
      </w:r>
      <w:r w:rsidRPr="00EC3F20">
        <w:tab/>
        <w:t>Li L, Jick S, Breitenstein S, Michel A. Prevalence of Diabetes and Diabetic Nephropathy in a Large U.S. Commercially Insured Pediatric Population, 2002-2013. Diabetes Care. 2016;39(2):278-84.</w:t>
      </w:r>
      <w:bookmarkEnd w:id="222"/>
    </w:p>
    <w:p w14:paraId="2947600B" w14:textId="77777777" w:rsidR="00EC3F20" w:rsidRPr="00EC3F20" w:rsidRDefault="00EC3F20" w:rsidP="00EC3F20">
      <w:pPr>
        <w:pStyle w:val="EndNoteBibliography"/>
        <w:spacing w:after="240"/>
      </w:pPr>
      <w:bookmarkStart w:id="223" w:name="_ENREF_4"/>
      <w:r w:rsidRPr="00EC3F20">
        <w:t>4.</w:t>
      </w:r>
      <w:r w:rsidRPr="00EC3F20">
        <w:tab/>
        <w:t>Park CW. Diabetic kidney disease: from epidemiology to clinical perspectives. Diabetes &amp; metabolism journal. 2014;38(4):252-60.</w:t>
      </w:r>
      <w:bookmarkEnd w:id="223"/>
    </w:p>
    <w:p w14:paraId="79508C47" w14:textId="77777777" w:rsidR="00EC3F20" w:rsidRPr="00EC3F20" w:rsidRDefault="00EC3F20" w:rsidP="00EC3F20">
      <w:pPr>
        <w:pStyle w:val="EndNoteBibliography"/>
        <w:spacing w:after="240"/>
      </w:pPr>
      <w:bookmarkStart w:id="224" w:name="_ENREF_5"/>
      <w:r w:rsidRPr="00EC3F20">
        <w:t>5.</w:t>
      </w:r>
      <w:r w:rsidRPr="00EC3F20">
        <w:tab/>
        <w:t>Maffi P, Secchi A. The burden of diabetes: emerging data.  Management of Diabetic Retinopathy. 60: Karger Publishers; 2017. p. 1-5.</w:t>
      </w:r>
      <w:bookmarkEnd w:id="224"/>
    </w:p>
    <w:p w14:paraId="1DD20B33" w14:textId="77777777" w:rsidR="00EC3F20" w:rsidRPr="00EC3F20" w:rsidRDefault="00EC3F20" w:rsidP="00EC3F20">
      <w:pPr>
        <w:pStyle w:val="EndNoteBibliography"/>
        <w:spacing w:after="240"/>
      </w:pPr>
      <w:bookmarkStart w:id="225" w:name="_ENREF_6"/>
      <w:r w:rsidRPr="00EC3F20">
        <w:t>6.</w:t>
      </w:r>
      <w:r w:rsidRPr="00EC3F20">
        <w:tab/>
        <w:t>Yau JW, Rogers SL, Kawasaki R, Lamoureux EL, Kowalski JW, Bek T, et al. Global prevalence and major risk factors of diabetic retinopathy. Diabetes care. 2012;35(3):556-64.</w:t>
      </w:r>
      <w:bookmarkEnd w:id="225"/>
    </w:p>
    <w:p w14:paraId="6C1BC24F" w14:textId="77777777" w:rsidR="00EC3F20" w:rsidRPr="00EC3F20" w:rsidRDefault="00EC3F20" w:rsidP="00EC3F20">
      <w:pPr>
        <w:pStyle w:val="EndNoteBibliography"/>
        <w:spacing w:after="240"/>
      </w:pPr>
      <w:bookmarkStart w:id="226" w:name="_ENREF_7"/>
      <w:r w:rsidRPr="00EC3F20">
        <w:t>7.</w:t>
      </w:r>
      <w:r w:rsidRPr="00EC3F20">
        <w:tab/>
        <w:t>Hicks CW, Selvin E. Epidemiology of Peripheral Neuropathy and Lower Extremity Disease in Diabetes. Current diabetes reports. 2019;19(10):86.</w:t>
      </w:r>
      <w:bookmarkEnd w:id="226"/>
    </w:p>
    <w:p w14:paraId="7CCBD356" w14:textId="77777777" w:rsidR="00EC3F20" w:rsidRPr="00EC3F20" w:rsidRDefault="00EC3F20" w:rsidP="00EC3F20">
      <w:pPr>
        <w:pStyle w:val="EndNoteBibliography"/>
        <w:spacing w:after="240"/>
      </w:pPr>
      <w:bookmarkStart w:id="227" w:name="_ENREF_8"/>
      <w:r w:rsidRPr="00EC3F20">
        <w:t>8.</w:t>
      </w:r>
      <w:r w:rsidRPr="00EC3F20">
        <w:tab/>
        <w:t>Benichou T, Pereira B, Mermillod M, Tauveron I, Pfabigan D, Maqdasy S, et al. Heart rate variability in type 2 diabetes mellitus: A systematic review and meta–analysis. PLoS One. 2018;13(4):e0195166.</w:t>
      </w:r>
      <w:bookmarkEnd w:id="227"/>
    </w:p>
    <w:p w14:paraId="2FE45F21" w14:textId="77777777" w:rsidR="00EC3F20" w:rsidRPr="00EC3F20" w:rsidRDefault="00EC3F20" w:rsidP="00EC3F20">
      <w:pPr>
        <w:pStyle w:val="EndNoteBibliography"/>
        <w:spacing w:after="240"/>
      </w:pPr>
      <w:bookmarkStart w:id="228" w:name="_ENREF_9"/>
      <w:r w:rsidRPr="00EC3F20">
        <w:t>9.</w:t>
      </w:r>
      <w:r w:rsidRPr="00EC3F20">
        <w:tab/>
        <w:t>Chawla A, Chawla R, Jaggi S. Microvasular and macrovascular complications in diabetes mellitus: distinct or continuum? Indian journal of endocrinology and metabolism. 2016;20(4):546.</w:t>
      </w:r>
      <w:bookmarkEnd w:id="228"/>
    </w:p>
    <w:p w14:paraId="2240FB2F" w14:textId="77777777" w:rsidR="00EC3F20" w:rsidRPr="00EC3F20" w:rsidRDefault="00EC3F20" w:rsidP="00EC3F20">
      <w:pPr>
        <w:pStyle w:val="EndNoteBibliography"/>
        <w:spacing w:after="240"/>
      </w:pPr>
      <w:bookmarkStart w:id="229" w:name="_ENREF_10"/>
      <w:r w:rsidRPr="00EC3F20">
        <w:t>10.</w:t>
      </w:r>
      <w:r w:rsidRPr="00EC3F20">
        <w:tab/>
        <w:t>Fowler MJ. Microvascular and macrovascular complications of diabetes. Clinical Diabetes. 2011;29(3):116-22.</w:t>
      </w:r>
      <w:bookmarkEnd w:id="229"/>
    </w:p>
    <w:p w14:paraId="0473F947" w14:textId="77777777" w:rsidR="00EC3F20" w:rsidRPr="00EC3F20" w:rsidRDefault="00EC3F20" w:rsidP="00EC3F20">
      <w:pPr>
        <w:pStyle w:val="EndNoteBibliography"/>
        <w:spacing w:after="240"/>
      </w:pPr>
      <w:bookmarkStart w:id="230" w:name="_ENREF_11"/>
      <w:r w:rsidRPr="00EC3F20">
        <w:t>11.</w:t>
      </w:r>
      <w:r w:rsidRPr="00EC3F20">
        <w:tab/>
        <w:t>Duh EJ, Sun JK, Stitt AW. Diabetic retinopathy: current understanding, mechanisms, and treatment strategies. JCI insight. 2017;2(14).</w:t>
      </w:r>
      <w:bookmarkEnd w:id="230"/>
    </w:p>
    <w:p w14:paraId="40331EF2" w14:textId="77777777" w:rsidR="00EC3F20" w:rsidRPr="00EC3F20" w:rsidRDefault="00EC3F20" w:rsidP="00EC3F20">
      <w:pPr>
        <w:pStyle w:val="EndNoteBibliography"/>
        <w:spacing w:after="240"/>
      </w:pPr>
      <w:bookmarkStart w:id="231" w:name="_ENREF_12"/>
      <w:r w:rsidRPr="00A273EF">
        <w:t>12.</w:t>
      </w:r>
      <w:r w:rsidRPr="00A273EF">
        <w:tab/>
        <w:t xml:space="preserve">Solomon SD, Chew E, Duh EJ, Sobrin L, Sun JK, VanderBeek BL, et al. </w:t>
      </w:r>
      <w:r w:rsidRPr="00EC3F20">
        <w:t>Diabetic retinopathy: a position statement by the American Diabetes Association. Diabetes care. 2017;40(3):412-8.</w:t>
      </w:r>
      <w:bookmarkEnd w:id="231"/>
    </w:p>
    <w:p w14:paraId="605371E6" w14:textId="77777777" w:rsidR="00EC3F20" w:rsidRPr="00EC3F20" w:rsidRDefault="00EC3F20" w:rsidP="00EC3F20">
      <w:pPr>
        <w:pStyle w:val="EndNoteBibliography"/>
        <w:spacing w:after="240"/>
      </w:pPr>
      <w:bookmarkStart w:id="232" w:name="_ENREF_13"/>
      <w:r w:rsidRPr="00EC3F20">
        <w:t>13.</w:t>
      </w:r>
      <w:r w:rsidRPr="00EC3F20">
        <w:tab/>
        <w:t>Feldman EL, Callaghan BC, Pop-Busui R, Zochodne DW, Wright DE, Bennett DL, et al. Diabetic neuropathy. Nature Reviews Disease Primers. 2019;5(1):1-18.</w:t>
      </w:r>
      <w:bookmarkEnd w:id="232"/>
    </w:p>
    <w:p w14:paraId="0D400EFC" w14:textId="77777777" w:rsidR="00EC3F20" w:rsidRPr="00EC3F20" w:rsidRDefault="00EC3F20" w:rsidP="00EC3F20">
      <w:pPr>
        <w:pStyle w:val="EndNoteBibliography"/>
        <w:spacing w:after="240"/>
      </w:pPr>
      <w:bookmarkStart w:id="233" w:name="_ENREF_14"/>
      <w:r w:rsidRPr="00EC3F20">
        <w:t>14.</w:t>
      </w:r>
      <w:r w:rsidRPr="00EC3F20">
        <w:tab/>
        <w:t>Pop-Busui R, Boulton AJ, Feldman EL, Bril V, Freeman R, Malik RA, et al. Diabetic neuropathy: a position statement by the American Diabetes Association. Diabetes care. 2017;40(1):136-54.</w:t>
      </w:r>
      <w:bookmarkEnd w:id="233"/>
    </w:p>
    <w:p w14:paraId="18E7DE8F" w14:textId="77777777" w:rsidR="00EC3F20" w:rsidRPr="00EC3F20" w:rsidRDefault="00EC3F20" w:rsidP="00EC3F20">
      <w:pPr>
        <w:pStyle w:val="EndNoteBibliography"/>
        <w:spacing w:after="240"/>
      </w:pPr>
      <w:bookmarkStart w:id="234" w:name="_ENREF_15"/>
      <w:r w:rsidRPr="00EC3F20">
        <w:lastRenderedPageBreak/>
        <w:t>15.</w:t>
      </w:r>
      <w:r w:rsidRPr="00EC3F20">
        <w:tab/>
        <w:t>Huang D, Refaat M, Mohammedi K, Jayyousi A, Al Suwaidi J, Abi Khalil C. Macrovascular complications in patients with diabetes and prediabetes. BioMed research international. 2017;2017.</w:t>
      </w:r>
      <w:bookmarkEnd w:id="234"/>
    </w:p>
    <w:p w14:paraId="380AAE25" w14:textId="77777777" w:rsidR="00EC3F20" w:rsidRPr="00EC3F20" w:rsidRDefault="00EC3F20" w:rsidP="00EC3F20">
      <w:pPr>
        <w:pStyle w:val="EndNoteBibliography"/>
        <w:spacing w:after="240"/>
      </w:pPr>
      <w:bookmarkStart w:id="235" w:name="_ENREF_16"/>
      <w:r w:rsidRPr="00EC3F20">
        <w:t>16.</w:t>
      </w:r>
      <w:r w:rsidRPr="00EC3F20">
        <w:tab/>
        <w:t>Bell DS. Heart failure: the frequent, forgotten, and often fatal complication of diabetes. Diabetes care. 2003;26(8):2433-41.</w:t>
      </w:r>
      <w:bookmarkEnd w:id="235"/>
    </w:p>
    <w:p w14:paraId="0D32C5B6" w14:textId="77777777" w:rsidR="00EC3F20" w:rsidRPr="00EC3F20" w:rsidRDefault="00EC3F20" w:rsidP="00EC3F20">
      <w:pPr>
        <w:pStyle w:val="EndNoteBibliography"/>
      </w:pPr>
      <w:bookmarkStart w:id="236" w:name="_ENREF_17"/>
      <w:r w:rsidRPr="00EC3F20">
        <w:t>17.</w:t>
      </w:r>
      <w:r w:rsidRPr="00EC3F20">
        <w:tab/>
        <w:t>Ergul A, Kelly-Cobbs A, Abdalla M, C Fagan S. Cerebrovascular complications of diabetes: focus on stroke. Endocrine, Metabolic &amp; Immune Disorders-Drug Targets (Formerly Current Drug Targets-Immune, Endocrine &amp; Metabolic Disorders). 2012;12(2):148-58.</w:t>
      </w:r>
      <w:bookmarkEnd w:id="236"/>
    </w:p>
    <w:p w14:paraId="5A3EAD75" w14:textId="5D9A8D7C" w:rsidR="00977E9B" w:rsidRDefault="00E62E8F" w:rsidP="00E62E8F">
      <w:pPr>
        <w:pStyle w:val="BayerBodyTextFull"/>
      </w:pPr>
      <w:r>
        <w:fldChar w:fldCharType="end"/>
      </w:r>
    </w:p>
    <w:p w14:paraId="5EC278F9" w14:textId="77777777" w:rsidR="007B4973" w:rsidRDefault="007B4973" w:rsidP="00625988">
      <w:pPr>
        <w:pStyle w:val="BayerBodyTextFull"/>
      </w:pPr>
      <w:r>
        <w:br w:type="page"/>
      </w:r>
    </w:p>
    <w:p w14:paraId="65A7C90A" w14:textId="77777777" w:rsidR="007B4973" w:rsidRDefault="007B4973" w:rsidP="00625988">
      <w:pPr>
        <w:pStyle w:val="Heading1"/>
        <w:numPr>
          <w:ilvl w:val="0"/>
          <w:numId w:val="0"/>
        </w:numPr>
      </w:pPr>
      <w:bookmarkStart w:id="237" w:name="_Annex_1:_List"/>
      <w:bookmarkStart w:id="238" w:name="_Toc396315395"/>
      <w:bookmarkStart w:id="239" w:name="_Toc396411146"/>
      <w:bookmarkStart w:id="240" w:name="_Toc401784156"/>
      <w:bookmarkStart w:id="241" w:name="_Toc426018064"/>
      <w:bookmarkStart w:id="242" w:name="_Ref456192441"/>
      <w:bookmarkStart w:id="243" w:name="_Toc445993620"/>
      <w:bookmarkStart w:id="244" w:name="_Ref474006821"/>
      <w:bookmarkStart w:id="245" w:name="_Ref35430718"/>
      <w:bookmarkStart w:id="246" w:name="_Ref35430728"/>
      <w:bookmarkStart w:id="247" w:name="_Toc40861153"/>
      <w:bookmarkEnd w:id="237"/>
      <w:r w:rsidRPr="001B77DC">
        <w:lastRenderedPageBreak/>
        <w:t>Annex 1: List of stand-alone documents</w:t>
      </w:r>
      <w:bookmarkEnd w:id="238"/>
      <w:bookmarkEnd w:id="239"/>
      <w:bookmarkEnd w:id="240"/>
      <w:bookmarkEnd w:id="241"/>
      <w:bookmarkEnd w:id="242"/>
      <w:bookmarkEnd w:id="243"/>
      <w:bookmarkEnd w:id="244"/>
      <w:bookmarkEnd w:id="245"/>
      <w:bookmarkEnd w:id="246"/>
      <w:bookmarkEnd w:id="247"/>
    </w:p>
    <w:p w14:paraId="70D863A4" w14:textId="77777777" w:rsidR="007B4973" w:rsidRDefault="007B4973" w:rsidP="00625988">
      <w:pPr>
        <w:pStyle w:val="Caption"/>
        <w:spacing w:before="240"/>
        <w:ind w:left="0"/>
      </w:pPr>
      <w:bookmarkStart w:id="248" w:name="Table4"/>
      <w:bookmarkStart w:id="249" w:name="_Ref422905224"/>
      <w:bookmarkStart w:id="250" w:name="_Ref401782168"/>
      <w:bookmarkStart w:id="251" w:name="_Toc401784164"/>
      <w:bookmarkEnd w:id="248"/>
      <w:r w:rsidRPr="00D27FCD">
        <w:rPr>
          <w:rFonts w:ascii="Times New Roman" w:hAnsi="Times New Roman"/>
          <w:sz w:val="24"/>
        </w:rPr>
        <w:t xml:space="preserve">Table </w:t>
      </w:r>
      <w:r w:rsidRPr="009C026F">
        <w:rPr>
          <w:rFonts w:ascii="Times New Roman" w:hAnsi="Times New Roman"/>
          <w:sz w:val="24"/>
          <w:szCs w:val="24"/>
        </w:rPr>
        <w:fldChar w:fldCharType="begin"/>
      </w:r>
      <w:r w:rsidRPr="009C026F">
        <w:rPr>
          <w:rFonts w:ascii="Times New Roman" w:hAnsi="Times New Roman"/>
          <w:sz w:val="24"/>
          <w:szCs w:val="24"/>
        </w:rPr>
        <w:instrText xml:space="preserve"> SEQ Table \* ARABIC </w:instrText>
      </w:r>
      <w:r w:rsidRPr="009C026F">
        <w:rPr>
          <w:rFonts w:ascii="Times New Roman" w:hAnsi="Times New Roman"/>
          <w:sz w:val="24"/>
          <w:szCs w:val="24"/>
        </w:rPr>
        <w:fldChar w:fldCharType="separate"/>
      </w:r>
      <w:r w:rsidR="00FC17AB">
        <w:rPr>
          <w:rFonts w:ascii="Times New Roman" w:hAnsi="Times New Roman"/>
          <w:noProof/>
          <w:sz w:val="24"/>
          <w:szCs w:val="24"/>
        </w:rPr>
        <w:t>2</w:t>
      </w:r>
      <w:r w:rsidRPr="009C026F">
        <w:rPr>
          <w:rFonts w:ascii="Times New Roman" w:hAnsi="Times New Roman"/>
          <w:sz w:val="24"/>
          <w:szCs w:val="24"/>
        </w:rPr>
        <w:fldChar w:fldCharType="end"/>
      </w:r>
      <w:bookmarkEnd w:id="249"/>
      <w:r w:rsidRPr="009C026F">
        <w:rPr>
          <w:rFonts w:ascii="Times New Roman" w:hAnsi="Times New Roman"/>
          <w:sz w:val="24"/>
          <w:szCs w:val="24"/>
        </w:rPr>
        <w:t>:</w:t>
      </w:r>
      <w:r w:rsidRPr="00D27FCD">
        <w:rPr>
          <w:rFonts w:ascii="Times New Roman" w:hAnsi="Times New Roman"/>
          <w:sz w:val="24"/>
        </w:rPr>
        <w:t xml:space="preserve"> List of stand-alone documents</w:t>
      </w:r>
      <w:bookmarkEnd w:id="250"/>
      <w:bookmarkEnd w:id="251"/>
    </w:p>
    <w:tbl>
      <w:tblPr>
        <w:tblW w:w="9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8"/>
        <w:gridCol w:w="3948"/>
      </w:tblGrid>
      <w:tr w:rsidR="007B4973" w:rsidRPr="001E4D43" w14:paraId="018519D4" w14:textId="77777777" w:rsidTr="00625988">
        <w:tc>
          <w:tcPr>
            <w:tcW w:w="2964" w:type="pct"/>
            <w:shd w:val="clear" w:color="auto" w:fill="auto"/>
          </w:tcPr>
          <w:p w14:paraId="387370B5" w14:textId="77777777" w:rsidR="007B4973" w:rsidRPr="001E4D43" w:rsidRDefault="007B4973" w:rsidP="00625988">
            <w:pPr>
              <w:pStyle w:val="BodytextAgency"/>
              <w:spacing w:before="120" w:after="120" w:line="240" w:lineRule="auto"/>
              <w:rPr>
                <w:rFonts w:ascii="Times New Roman" w:hAnsi="Times New Roman" w:cs="Times New Roman"/>
                <w:b/>
                <w:sz w:val="22"/>
                <w:szCs w:val="22"/>
                <w:lang w:val="en-US"/>
              </w:rPr>
            </w:pPr>
            <w:r w:rsidRPr="001E4D43">
              <w:rPr>
                <w:rFonts w:ascii="Times New Roman" w:hAnsi="Times New Roman" w:cs="Times New Roman"/>
                <w:b/>
                <w:sz w:val="22"/>
                <w:szCs w:val="22"/>
                <w:lang w:val="en-US"/>
              </w:rPr>
              <w:t xml:space="preserve">Document Name </w:t>
            </w:r>
          </w:p>
        </w:tc>
        <w:tc>
          <w:tcPr>
            <w:tcW w:w="2036" w:type="pct"/>
            <w:shd w:val="clear" w:color="auto" w:fill="auto"/>
          </w:tcPr>
          <w:p w14:paraId="3FB79969" w14:textId="77777777" w:rsidR="007B4973" w:rsidRPr="001E4D43" w:rsidRDefault="007B4973" w:rsidP="00625988">
            <w:pPr>
              <w:pStyle w:val="BodytextAgency"/>
              <w:spacing w:before="120" w:after="120" w:line="240" w:lineRule="auto"/>
              <w:rPr>
                <w:rFonts w:ascii="Times New Roman" w:hAnsi="Times New Roman" w:cs="Times New Roman"/>
                <w:b/>
                <w:sz w:val="22"/>
                <w:szCs w:val="22"/>
                <w:lang w:val="en-US"/>
              </w:rPr>
            </w:pPr>
            <w:r>
              <w:rPr>
                <w:rFonts w:ascii="Times New Roman" w:hAnsi="Times New Roman" w:cs="Times New Roman"/>
                <w:b/>
                <w:sz w:val="22"/>
                <w:szCs w:val="22"/>
                <w:lang w:val="en-US"/>
              </w:rPr>
              <w:t>Final version and d</w:t>
            </w:r>
            <w:r w:rsidRPr="001E4D43">
              <w:rPr>
                <w:rFonts w:ascii="Times New Roman" w:hAnsi="Times New Roman" w:cs="Times New Roman"/>
                <w:b/>
                <w:sz w:val="22"/>
                <w:szCs w:val="22"/>
                <w:lang w:val="en-US"/>
              </w:rPr>
              <w:t>ate</w:t>
            </w:r>
            <w:r>
              <w:rPr>
                <w:rFonts w:ascii="Times New Roman" w:hAnsi="Times New Roman" w:cs="Times New Roman"/>
                <w:b/>
                <w:sz w:val="22"/>
                <w:szCs w:val="22"/>
                <w:lang w:val="en-US"/>
              </w:rPr>
              <w:t xml:space="preserve"> (if </w:t>
            </w:r>
            <w:proofErr w:type="gramStart"/>
            <w:r>
              <w:rPr>
                <w:rFonts w:ascii="Times New Roman" w:hAnsi="Times New Roman" w:cs="Times New Roman"/>
                <w:b/>
                <w:sz w:val="22"/>
                <w:szCs w:val="22"/>
                <w:lang w:val="en-US"/>
              </w:rPr>
              <w:t>available)*</w:t>
            </w:r>
            <w:proofErr w:type="gramEnd"/>
          </w:p>
        </w:tc>
      </w:tr>
      <w:tr w:rsidR="001357F4" w:rsidRPr="001E4D43" w14:paraId="31CC3F8E" w14:textId="77777777" w:rsidTr="00625988">
        <w:tc>
          <w:tcPr>
            <w:tcW w:w="2964" w:type="pct"/>
            <w:shd w:val="clear" w:color="auto" w:fill="auto"/>
          </w:tcPr>
          <w:p w14:paraId="6A3C94D5"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&lt;XXX&gt;</w:t>
            </w:r>
          </w:p>
        </w:tc>
        <w:tc>
          <w:tcPr>
            <w:tcW w:w="2036" w:type="pct"/>
            <w:shd w:val="clear" w:color="auto" w:fill="auto"/>
          </w:tcPr>
          <w:p w14:paraId="31269FC6" w14:textId="374B8409" w:rsidR="001357F4" w:rsidRPr="001357F4" w:rsidRDefault="001357F4" w:rsidP="001357F4">
            <w:pPr>
              <w:pStyle w:val="BodytextAgency"/>
              <w:spacing w:before="120" w:after="120" w:line="240" w:lineRule="auto"/>
              <w:rPr>
                <w:rFonts w:ascii="Times New Roman" w:hAnsi="Times New Roman"/>
                <w:sz w:val="22"/>
                <w:lang w:val="en-US"/>
              </w:rPr>
            </w:pPr>
            <w:r w:rsidRPr="001357F4">
              <w:rPr>
                <w:rFonts w:ascii="Times New Roman" w:hAnsi="Times New Roman"/>
                <w:sz w:val="22"/>
                <w:lang w:val="en-US"/>
              </w:rPr>
              <w:t>N/A</w:t>
            </w:r>
          </w:p>
        </w:tc>
      </w:tr>
      <w:tr w:rsidR="001357F4" w:rsidRPr="001E4D43" w14:paraId="08B90683" w14:textId="77777777" w:rsidTr="00625988">
        <w:tc>
          <w:tcPr>
            <w:tcW w:w="2964" w:type="pct"/>
            <w:shd w:val="clear" w:color="auto" w:fill="auto"/>
          </w:tcPr>
          <w:p w14:paraId="03AEEF26" w14:textId="77777777" w:rsidR="001357F4" w:rsidRPr="001357F4" w:rsidRDefault="001357F4" w:rsidP="001357F4">
            <w:pPr>
              <w:pStyle w:val="BodytextAgency"/>
              <w:spacing w:before="120" w:after="120" w:line="240" w:lineRule="auto"/>
              <w:rPr>
                <w:rFonts w:ascii="Times New Roman" w:hAnsi="Times New Roman"/>
                <w:sz w:val="22"/>
                <w:lang w:val="en-US"/>
              </w:rPr>
            </w:pPr>
            <w:r w:rsidRPr="001357F4">
              <w:rPr>
                <w:rFonts w:ascii="Times New Roman" w:hAnsi="Times New Roman"/>
                <w:sz w:val="22"/>
                <w:lang w:val="en-US"/>
              </w:rPr>
              <w:t>&lt;Country &amp; Site list&gt;</w:t>
            </w:r>
          </w:p>
        </w:tc>
        <w:tc>
          <w:tcPr>
            <w:tcW w:w="2036" w:type="pct"/>
            <w:shd w:val="clear" w:color="auto" w:fill="auto"/>
          </w:tcPr>
          <w:p w14:paraId="69193FFF" w14:textId="2F84C620"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2B46E07D" w14:textId="77777777" w:rsidTr="00625988">
        <w:tc>
          <w:tcPr>
            <w:tcW w:w="2964" w:type="pct"/>
            <w:shd w:val="clear" w:color="auto" w:fill="auto"/>
          </w:tcPr>
          <w:p w14:paraId="3D3B8025" w14:textId="77777777" w:rsidR="001357F4" w:rsidRPr="001357F4" w:rsidRDefault="001357F4" w:rsidP="001357F4">
            <w:pPr>
              <w:pStyle w:val="BodytextAgency"/>
              <w:spacing w:before="120" w:after="120" w:line="240" w:lineRule="auto"/>
              <w:rPr>
                <w:rFonts w:ascii="Times New Roman" w:hAnsi="Times New Roman"/>
                <w:sz w:val="22"/>
                <w:lang w:val="en-US"/>
              </w:rPr>
            </w:pPr>
            <w:r w:rsidRPr="001357F4">
              <w:rPr>
                <w:rFonts w:ascii="Times New Roman" w:hAnsi="Times New Roman"/>
                <w:sz w:val="22"/>
                <w:lang w:val="en-US"/>
              </w:rPr>
              <w:t>&lt;Steering/Adjudication/Publication Committee Members&gt;</w:t>
            </w:r>
          </w:p>
        </w:tc>
        <w:tc>
          <w:tcPr>
            <w:tcW w:w="2036" w:type="pct"/>
            <w:shd w:val="clear" w:color="auto" w:fill="auto"/>
          </w:tcPr>
          <w:p w14:paraId="2EAFD9E5" w14:textId="1A907AA7"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20AE9665" w14:textId="77777777" w:rsidTr="00625988">
        <w:tc>
          <w:tcPr>
            <w:tcW w:w="2964" w:type="pct"/>
            <w:shd w:val="clear" w:color="auto" w:fill="auto"/>
          </w:tcPr>
          <w:p w14:paraId="591EDB06" w14:textId="77777777" w:rsidR="001357F4" w:rsidRPr="001357F4" w:rsidRDefault="001357F4" w:rsidP="001357F4">
            <w:pPr>
              <w:pStyle w:val="BodytextAgency"/>
              <w:spacing w:before="120" w:after="120" w:line="240" w:lineRule="auto"/>
              <w:rPr>
                <w:rFonts w:ascii="Times New Roman" w:hAnsi="Times New Roman"/>
                <w:sz w:val="22"/>
                <w:lang w:val="en-US"/>
              </w:rPr>
            </w:pPr>
            <w:r w:rsidRPr="001357F4">
              <w:rPr>
                <w:rFonts w:ascii="Times New Roman" w:hAnsi="Times New Roman"/>
                <w:sz w:val="22"/>
                <w:lang w:val="en-US"/>
              </w:rPr>
              <w:t>&lt;Steering/Adjudication/Publication Committee Charter&gt;</w:t>
            </w:r>
          </w:p>
        </w:tc>
        <w:tc>
          <w:tcPr>
            <w:tcW w:w="2036" w:type="pct"/>
            <w:shd w:val="clear" w:color="auto" w:fill="auto"/>
          </w:tcPr>
          <w:p w14:paraId="0FC55730" w14:textId="1DCAAEC5"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10D08801" w14:textId="77777777" w:rsidTr="00625988">
        <w:tc>
          <w:tcPr>
            <w:tcW w:w="2964" w:type="pct"/>
            <w:shd w:val="clear" w:color="auto" w:fill="auto"/>
          </w:tcPr>
          <w:p w14:paraId="64CC5EE1"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&lt;CRF&gt;</w:t>
            </w:r>
          </w:p>
        </w:tc>
        <w:tc>
          <w:tcPr>
            <w:tcW w:w="2036" w:type="pct"/>
            <w:shd w:val="clear" w:color="auto" w:fill="auto"/>
          </w:tcPr>
          <w:p w14:paraId="0F60D4CD" w14:textId="18B8708C"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4DAED46F" w14:textId="77777777" w:rsidTr="00625988">
        <w:tc>
          <w:tcPr>
            <w:tcW w:w="2964" w:type="pct"/>
            <w:shd w:val="clear" w:color="auto" w:fill="auto"/>
          </w:tcPr>
          <w:p w14:paraId="2AFE4570"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&lt;Detailed list of variables&gt;</w:t>
            </w:r>
          </w:p>
        </w:tc>
        <w:tc>
          <w:tcPr>
            <w:tcW w:w="2036" w:type="pct"/>
            <w:shd w:val="clear" w:color="auto" w:fill="auto"/>
          </w:tcPr>
          <w:p w14:paraId="77BAA091" w14:textId="1B5347C7"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3BADC273" w14:textId="77777777" w:rsidTr="00625988">
        <w:tc>
          <w:tcPr>
            <w:tcW w:w="2964" w:type="pct"/>
            <w:shd w:val="clear" w:color="auto" w:fill="auto"/>
          </w:tcPr>
          <w:p w14:paraId="4718869B"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&lt;EDC System&gt;</w:t>
            </w:r>
          </w:p>
        </w:tc>
        <w:tc>
          <w:tcPr>
            <w:tcW w:w="2036" w:type="pct"/>
            <w:shd w:val="clear" w:color="auto" w:fill="auto"/>
          </w:tcPr>
          <w:p w14:paraId="12F0D1D0" w14:textId="32B26108"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460FEDD7" w14:textId="77777777" w:rsidTr="00625988">
        <w:tc>
          <w:tcPr>
            <w:tcW w:w="2964" w:type="pct"/>
            <w:shd w:val="clear" w:color="auto" w:fill="auto"/>
          </w:tcPr>
          <w:p w14:paraId="14097DDD"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&lt;EDC System Validation&gt;</w:t>
            </w:r>
          </w:p>
        </w:tc>
        <w:tc>
          <w:tcPr>
            <w:tcW w:w="2036" w:type="pct"/>
            <w:shd w:val="clear" w:color="auto" w:fill="auto"/>
          </w:tcPr>
          <w:p w14:paraId="4B2E30B8" w14:textId="62BFC12E"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24660174" w14:textId="77777777" w:rsidTr="00625988">
        <w:tc>
          <w:tcPr>
            <w:tcW w:w="2964" w:type="pct"/>
            <w:shd w:val="clear" w:color="auto" w:fill="auto"/>
          </w:tcPr>
          <w:p w14:paraId="6C2439A1"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&lt;DMP&gt;</w:t>
            </w:r>
          </w:p>
        </w:tc>
        <w:tc>
          <w:tcPr>
            <w:tcW w:w="2036" w:type="pct"/>
            <w:shd w:val="clear" w:color="auto" w:fill="auto"/>
          </w:tcPr>
          <w:p w14:paraId="44C3BE3D" w14:textId="79DB0147"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1B28A8C9" w14:textId="77777777" w:rsidTr="00625988">
        <w:tc>
          <w:tcPr>
            <w:tcW w:w="2964" w:type="pct"/>
            <w:shd w:val="clear" w:color="auto" w:fill="auto"/>
          </w:tcPr>
          <w:p w14:paraId="78528A11"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sz w:val="22"/>
                <w:lang w:val="en-US"/>
              </w:rPr>
              <w:t>&lt;SAP&gt;</w:t>
            </w:r>
          </w:p>
        </w:tc>
        <w:tc>
          <w:tcPr>
            <w:tcW w:w="2036" w:type="pct"/>
            <w:shd w:val="clear" w:color="auto" w:fill="auto"/>
          </w:tcPr>
          <w:p w14:paraId="1187A098" w14:textId="0D422FB4"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r w:rsidR="001357F4" w:rsidRPr="001E4D43" w14:paraId="5B943733" w14:textId="77777777" w:rsidTr="00625988">
        <w:tc>
          <w:tcPr>
            <w:tcW w:w="2964" w:type="pct"/>
            <w:shd w:val="clear" w:color="auto" w:fill="auto"/>
          </w:tcPr>
          <w:p w14:paraId="01DFD807" w14:textId="77777777" w:rsidR="001357F4" w:rsidRPr="001357F4" w:rsidRDefault="001357F4" w:rsidP="001357F4">
            <w:pPr>
              <w:pStyle w:val="BodytextAgency"/>
              <w:spacing w:before="120" w:after="120" w:line="240" w:lineRule="auto"/>
              <w:rPr>
                <w:rFonts w:ascii="Times New Roman" w:hAnsi="Times New Roman"/>
                <w:i/>
                <w:color w:val="0000CC"/>
                <w:sz w:val="22"/>
                <w:lang w:val="en-US"/>
              </w:rPr>
            </w:pPr>
            <w:r w:rsidRPr="001357F4">
              <w:rPr>
                <w:rFonts w:ascii="Times New Roman" w:hAnsi="Times New Roman"/>
                <w:i/>
                <w:color w:val="0000CC"/>
                <w:sz w:val="22"/>
                <w:lang w:val="en-US"/>
              </w:rPr>
              <w:t>&lt;Name/Reference&gt;</w:t>
            </w:r>
          </w:p>
        </w:tc>
        <w:tc>
          <w:tcPr>
            <w:tcW w:w="2036" w:type="pct"/>
            <w:shd w:val="clear" w:color="auto" w:fill="auto"/>
          </w:tcPr>
          <w:p w14:paraId="036F3015" w14:textId="31C9A4D5" w:rsidR="001357F4" w:rsidRPr="001357F4" w:rsidRDefault="001357F4" w:rsidP="001357F4">
            <w:pPr>
              <w:pStyle w:val="BodytextAgency"/>
              <w:spacing w:before="120" w:after="120" w:line="240" w:lineRule="auto"/>
              <w:rPr>
                <w:rFonts w:ascii="Times New Roman" w:hAnsi="Times New Roman"/>
                <w:i/>
                <w:sz w:val="22"/>
                <w:lang w:val="en-US"/>
              </w:rPr>
            </w:pPr>
            <w:r w:rsidRPr="001357F4">
              <w:rPr>
                <w:rFonts w:ascii="Times New Roman" w:hAnsi="Times New Roman"/>
                <w:sz w:val="22"/>
                <w:lang w:val="en-US"/>
              </w:rPr>
              <w:t>N/A</w:t>
            </w:r>
          </w:p>
        </w:tc>
      </w:tr>
    </w:tbl>
    <w:p w14:paraId="60167863" w14:textId="77777777" w:rsidR="007B4973" w:rsidRPr="001E4D43" w:rsidRDefault="007B4973" w:rsidP="00625988">
      <w:pPr>
        <w:pStyle w:val="BayerBodyTextFull"/>
        <w:rPr>
          <w:sz w:val="20"/>
        </w:rPr>
      </w:pPr>
      <w:r w:rsidRPr="001E4D43">
        <w:rPr>
          <w:sz w:val="20"/>
        </w:rPr>
        <w:t>* Draft versions are indicated by &lt;draft&gt; in brackets</w:t>
      </w:r>
      <w:r>
        <w:rPr>
          <w:sz w:val="20"/>
        </w:rPr>
        <w:t xml:space="preserve"> and</w:t>
      </w:r>
      <w:r w:rsidRPr="00E23951">
        <w:rPr>
          <w:sz w:val="20"/>
        </w:rPr>
        <w:t xml:space="preserve"> </w:t>
      </w:r>
      <w:r w:rsidRPr="001E4D43">
        <w:rPr>
          <w:sz w:val="20"/>
        </w:rPr>
        <w:t>date. “</w:t>
      </w:r>
      <w:proofErr w:type="spellStart"/>
      <w:r w:rsidRPr="001E4D43">
        <w:rPr>
          <w:sz w:val="20"/>
        </w:rPr>
        <w:t>tbd</w:t>
      </w:r>
      <w:proofErr w:type="spellEnd"/>
      <w:r w:rsidRPr="001E4D43">
        <w:rPr>
          <w:sz w:val="20"/>
        </w:rPr>
        <w:t>” indicates documents that are not available at the time of protocol creation, but will be issued at a later stage</w:t>
      </w:r>
    </w:p>
    <w:p w14:paraId="5915507F" w14:textId="77777777" w:rsidR="007B4973" w:rsidRPr="00DD480F" w:rsidRDefault="007B4973" w:rsidP="00625988">
      <w:pPr>
        <w:pStyle w:val="BayerBodyTextFull"/>
      </w:pPr>
    </w:p>
    <w:p w14:paraId="21BDEC82" w14:textId="77777777" w:rsidR="007B4973" w:rsidRPr="00DD480F" w:rsidRDefault="007B4973" w:rsidP="00625988">
      <w:pPr>
        <w:pStyle w:val="BayerBodyTextFull"/>
      </w:pPr>
      <w:r w:rsidRPr="00DD480F">
        <w:br w:type="page"/>
      </w:r>
    </w:p>
    <w:p w14:paraId="64AB7D47" w14:textId="5421D647" w:rsidR="007B4973" w:rsidRPr="001B77DC" w:rsidRDefault="007B4973" w:rsidP="00625988">
      <w:pPr>
        <w:pStyle w:val="Heading1"/>
        <w:numPr>
          <w:ilvl w:val="0"/>
          <w:numId w:val="0"/>
        </w:numPr>
        <w:ind w:left="851" w:hanging="851"/>
      </w:pPr>
      <w:bookmarkStart w:id="252" w:name="_Toc396315397"/>
      <w:bookmarkStart w:id="253" w:name="_Toc396411148"/>
      <w:bookmarkStart w:id="254" w:name="_Toc401784158"/>
      <w:bookmarkStart w:id="255" w:name="_Toc426018066"/>
      <w:bookmarkStart w:id="256" w:name="_Toc445993622"/>
      <w:bookmarkStart w:id="257" w:name="_Toc40861154"/>
      <w:r w:rsidRPr="001B77DC">
        <w:lastRenderedPageBreak/>
        <w:t xml:space="preserve">Annex </w:t>
      </w:r>
      <w:r w:rsidR="001B77DC" w:rsidRPr="001B77DC">
        <w:t>2</w:t>
      </w:r>
      <w:r w:rsidRPr="001B77DC">
        <w:t>: Additional information</w:t>
      </w:r>
      <w:bookmarkEnd w:id="252"/>
      <w:bookmarkEnd w:id="253"/>
      <w:bookmarkEnd w:id="254"/>
      <w:bookmarkEnd w:id="255"/>
      <w:bookmarkEnd w:id="256"/>
      <w:bookmarkEnd w:id="257"/>
    </w:p>
    <w:p w14:paraId="21F1FE63" w14:textId="65156E4B" w:rsidR="007B4973" w:rsidRDefault="00940AA3" w:rsidP="00625988">
      <w:pPr>
        <w:pStyle w:val="BayerBodyTextFull"/>
      </w:pPr>
      <w:r>
        <w:t>Concepts used for concept sets and cohort definitions:</w:t>
      </w:r>
    </w:p>
    <w:p w14:paraId="023529B6" w14:textId="77777777" w:rsidR="00940AA3" w:rsidRDefault="00940AA3" w:rsidP="00625988">
      <w:pPr>
        <w:pStyle w:val="BayerBodyTextFull"/>
      </w:pPr>
    </w:p>
    <w:p w14:paraId="16F5BDD3" w14:textId="402AEC98" w:rsidR="00940AA3" w:rsidRPr="00940AA3" w:rsidRDefault="00940AA3" w:rsidP="00940AA3">
      <w:pPr>
        <w:pStyle w:val="BayerBodyTextFull"/>
        <w:spacing w:line="360" w:lineRule="auto"/>
        <w:rPr>
          <w:rFonts w:ascii="TimesNewRomanPSMT" w:hAnsi="TimesNewRomanPSMT" w:cs="TimesNewRomanPSMT"/>
          <w:b/>
          <w:szCs w:val="24"/>
        </w:rPr>
      </w:pPr>
      <w:r w:rsidRPr="00940AA3">
        <w:rPr>
          <w:rFonts w:ascii="TimesNewRomanPSMT" w:hAnsi="TimesNewRomanPSMT" w:cs="TimesNewRomanPSMT"/>
          <w:b/>
          <w:szCs w:val="24"/>
        </w:rPr>
        <w:t>Table A1. Concepts related to type 2 diabetes.</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940AA3" w:rsidRPr="009E0D50" w14:paraId="120F3ADF"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C8004F1" w14:textId="77777777" w:rsidR="00940AA3" w:rsidRPr="009E0D50" w:rsidRDefault="00940AA3" w:rsidP="00A41636">
            <w:pPr>
              <w:pStyle w:val="BayerBodyTextFull"/>
              <w:spacing w:line="360" w:lineRule="auto"/>
            </w:pPr>
            <w:r w:rsidRPr="009E0D50">
              <w:t>Concept ID</w:t>
            </w:r>
          </w:p>
        </w:tc>
        <w:tc>
          <w:tcPr>
            <w:tcW w:w="1701" w:type="dxa"/>
          </w:tcPr>
          <w:p w14:paraId="064A81B9" w14:textId="77777777" w:rsidR="00940AA3"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735F4688"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2921D5AE"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940AA3" w:rsidRPr="003C629D" w14:paraId="34B244E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523B80" w14:textId="77777777" w:rsidR="00940AA3" w:rsidRPr="003C629D" w:rsidRDefault="00940AA3" w:rsidP="00A41636">
            <w:pPr>
              <w:pStyle w:val="BayerBodyTextFull"/>
              <w:rPr>
                <w:b w:val="0"/>
                <w:sz w:val="22"/>
                <w:szCs w:val="22"/>
              </w:rPr>
            </w:pPr>
            <w:r w:rsidRPr="003C629D">
              <w:rPr>
                <w:b w:val="0"/>
                <w:sz w:val="22"/>
                <w:szCs w:val="22"/>
              </w:rPr>
              <w:t>201826</w:t>
            </w:r>
          </w:p>
        </w:tc>
        <w:tc>
          <w:tcPr>
            <w:tcW w:w="1701" w:type="dxa"/>
          </w:tcPr>
          <w:p w14:paraId="06C18A13"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44054006</w:t>
            </w:r>
          </w:p>
        </w:tc>
        <w:tc>
          <w:tcPr>
            <w:tcW w:w="3969" w:type="dxa"/>
          </w:tcPr>
          <w:p w14:paraId="49DAB605" w14:textId="77777777" w:rsidR="00940AA3" w:rsidRPr="003C629D"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13" w:anchor="/concept/201826" w:history="1">
              <w:r w:rsidR="00940AA3" w:rsidRPr="003C629D">
                <w:rPr>
                  <w:rStyle w:val="Hyperlink"/>
                  <w:sz w:val="22"/>
                  <w:szCs w:val="22"/>
                </w:rPr>
                <w:t>Type 2 diabetes mellitus</w:t>
              </w:r>
            </w:hyperlink>
          </w:p>
        </w:tc>
        <w:tc>
          <w:tcPr>
            <w:tcW w:w="1559" w:type="dxa"/>
          </w:tcPr>
          <w:p w14:paraId="6685C3B8"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066F508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center"/>
          </w:tcPr>
          <w:p w14:paraId="3609602E" w14:textId="77777777" w:rsidR="00940AA3" w:rsidRPr="003C629D" w:rsidRDefault="00940AA3" w:rsidP="00A41636">
            <w:pPr>
              <w:pStyle w:val="BayerBodyTextFull"/>
              <w:rPr>
                <w:b w:val="0"/>
                <w:sz w:val="22"/>
                <w:szCs w:val="22"/>
              </w:rPr>
            </w:pPr>
            <w:r w:rsidRPr="003C629D">
              <w:rPr>
                <w:b w:val="0"/>
                <w:sz w:val="22"/>
                <w:szCs w:val="22"/>
              </w:rPr>
              <w:t>4130162</w:t>
            </w:r>
          </w:p>
        </w:tc>
        <w:tc>
          <w:tcPr>
            <w:tcW w:w="1701" w:type="dxa"/>
            <w:vAlign w:val="center"/>
          </w:tcPr>
          <w:p w14:paraId="20BB8287"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237599002</w:t>
            </w:r>
          </w:p>
        </w:tc>
        <w:tc>
          <w:tcPr>
            <w:tcW w:w="3969" w:type="dxa"/>
          </w:tcPr>
          <w:p w14:paraId="548B4943" w14:textId="77777777" w:rsidR="00940AA3" w:rsidRPr="003C629D" w:rsidRDefault="00DF67AD"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hyperlink r:id="rId14" w:anchor="/concept/4130162" w:history="1">
              <w:r w:rsidR="00940AA3" w:rsidRPr="003C629D">
                <w:rPr>
                  <w:rStyle w:val="Hyperlink"/>
                  <w:sz w:val="22"/>
                  <w:szCs w:val="22"/>
                </w:rPr>
                <w:t>Insulin treated type 2 diabetes mellitus</w:t>
              </w:r>
            </w:hyperlink>
          </w:p>
        </w:tc>
        <w:tc>
          <w:tcPr>
            <w:tcW w:w="1559" w:type="dxa"/>
          </w:tcPr>
          <w:p w14:paraId="7E866F78"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0E36506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770D6F4" w14:textId="77777777" w:rsidR="00940AA3" w:rsidRPr="003C629D" w:rsidRDefault="00940AA3" w:rsidP="00A41636">
            <w:pPr>
              <w:pStyle w:val="BayerBodyTextFull"/>
              <w:rPr>
                <w:b w:val="0"/>
                <w:sz w:val="22"/>
                <w:szCs w:val="22"/>
              </w:rPr>
            </w:pPr>
            <w:r w:rsidRPr="003C629D">
              <w:rPr>
                <w:b w:val="0"/>
                <w:sz w:val="22"/>
                <w:szCs w:val="22"/>
              </w:rPr>
              <w:t>4221487</w:t>
            </w:r>
          </w:p>
        </w:tc>
        <w:tc>
          <w:tcPr>
            <w:tcW w:w="1701" w:type="dxa"/>
            <w:vAlign w:val="center"/>
          </w:tcPr>
          <w:p w14:paraId="3EF34A46"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420715001</w:t>
            </w:r>
          </w:p>
        </w:tc>
        <w:tc>
          <w:tcPr>
            <w:tcW w:w="3969" w:type="dxa"/>
            <w:vAlign w:val="center"/>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287970E1" w14:textId="77777777" w:rsidTr="00A41636">
              <w:trPr>
                <w:tblCellSpacing w:w="0" w:type="dxa"/>
              </w:trPr>
              <w:tc>
                <w:tcPr>
                  <w:tcW w:w="3239" w:type="dxa"/>
                  <w:vAlign w:val="center"/>
                  <w:hideMark/>
                </w:tcPr>
                <w:p w14:paraId="16752E2F" w14:textId="77777777" w:rsidR="00940AA3" w:rsidRPr="003C629D" w:rsidRDefault="00DF67AD" w:rsidP="00A41636">
                  <w:pPr>
                    <w:pStyle w:val="BayerBodyTextFull"/>
                    <w:rPr>
                      <w:sz w:val="22"/>
                      <w:szCs w:val="22"/>
                    </w:rPr>
                  </w:pPr>
                  <w:hyperlink r:id="rId15" w:anchor="/concept/4221487" w:history="1">
                    <w:r w:rsidR="00940AA3" w:rsidRPr="003C629D">
                      <w:rPr>
                        <w:rStyle w:val="Hyperlink"/>
                        <w:sz w:val="22"/>
                        <w:szCs w:val="22"/>
                      </w:rPr>
                      <w:t>Persistent microalbuminuria associated with type 2 diabetes mellitus</w:t>
                    </w:r>
                  </w:hyperlink>
                </w:p>
              </w:tc>
            </w:tr>
          </w:tbl>
          <w:p w14:paraId="55EC3D3B"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62F5E3F0"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3DF9E65E"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54B7F7BB" w14:textId="77777777" w:rsidR="00940AA3" w:rsidRPr="003C629D" w:rsidRDefault="00940AA3" w:rsidP="00A41636">
            <w:pPr>
              <w:pStyle w:val="BayerBodyTextFull"/>
              <w:rPr>
                <w:b w:val="0"/>
                <w:sz w:val="22"/>
                <w:szCs w:val="22"/>
              </w:rPr>
            </w:pPr>
            <w:r w:rsidRPr="003C629D">
              <w:rPr>
                <w:b w:val="0"/>
                <w:sz w:val="22"/>
                <w:szCs w:val="22"/>
              </w:rPr>
              <w:t>443732</w:t>
            </w:r>
          </w:p>
        </w:tc>
        <w:tc>
          <w:tcPr>
            <w:tcW w:w="1701" w:type="dxa"/>
          </w:tcPr>
          <w:p w14:paraId="30A79920"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422014003</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245E26BE" w14:textId="77777777" w:rsidTr="00A41636">
              <w:trPr>
                <w:tblCellSpacing w:w="0" w:type="dxa"/>
              </w:trPr>
              <w:tc>
                <w:tcPr>
                  <w:tcW w:w="3239" w:type="dxa"/>
                  <w:vAlign w:val="center"/>
                  <w:hideMark/>
                </w:tcPr>
                <w:p w14:paraId="28AA3273" w14:textId="77777777" w:rsidR="00940AA3" w:rsidRPr="003C629D" w:rsidRDefault="00DF67AD" w:rsidP="00A41636">
                  <w:pPr>
                    <w:pStyle w:val="BayerBodyTextFull"/>
                    <w:rPr>
                      <w:sz w:val="22"/>
                      <w:szCs w:val="22"/>
                    </w:rPr>
                  </w:pPr>
                  <w:hyperlink r:id="rId16" w:anchor="/concept/443732" w:history="1">
                    <w:r w:rsidR="00940AA3" w:rsidRPr="003C629D">
                      <w:rPr>
                        <w:rStyle w:val="Hyperlink"/>
                        <w:sz w:val="22"/>
                        <w:szCs w:val="22"/>
                      </w:rPr>
                      <w:t>Disorder due to type 2 diabetes mellitus</w:t>
                    </w:r>
                  </w:hyperlink>
                </w:p>
              </w:tc>
            </w:tr>
          </w:tbl>
          <w:p w14:paraId="4B010D02"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14:paraId="025CD23C"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718EEAB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078230" w14:textId="77777777" w:rsidR="00940AA3" w:rsidRPr="003C629D" w:rsidRDefault="00940AA3" w:rsidP="00A41636">
            <w:pPr>
              <w:pStyle w:val="BayerBodyTextFull"/>
              <w:rPr>
                <w:b w:val="0"/>
                <w:sz w:val="22"/>
                <w:szCs w:val="22"/>
              </w:rPr>
            </w:pPr>
            <w:r w:rsidRPr="003C629D">
              <w:rPr>
                <w:b w:val="0"/>
                <w:sz w:val="22"/>
                <w:szCs w:val="22"/>
              </w:rPr>
              <w:t>4223739</w:t>
            </w:r>
          </w:p>
        </w:tc>
        <w:tc>
          <w:tcPr>
            <w:tcW w:w="1701" w:type="dxa"/>
          </w:tcPr>
          <w:p w14:paraId="361A3458"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421986006</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6E69E154" w14:textId="77777777" w:rsidTr="00A41636">
              <w:trPr>
                <w:tblCellSpacing w:w="0" w:type="dxa"/>
              </w:trPr>
              <w:tc>
                <w:tcPr>
                  <w:tcW w:w="3239" w:type="dxa"/>
                  <w:vAlign w:val="center"/>
                  <w:hideMark/>
                </w:tcPr>
                <w:p w14:paraId="2656E3B2" w14:textId="77777777" w:rsidR="00940AA3" w:rsidRPr="003C629D" w:rsidRDefault="00DF67AD" w:rsidP="00A41636">
                  <w:pPr>
                    <w:pStyle w:val="BayerBodyTextFull"/>
                    <w:rPr>
                      <w:sz w:val="22"/>
                      <w:szCs w:val="22"/>
                    </w:rPr>
                  </w:pPr>
                  <w:hyperlink r:id="rId17" w:anchor="/concept/4223739" w:history="1">
                    <w:r w:rsidR="00940AA3" w:rsidRPr="003C629D">
                      <w:rPr>
                        <w:rStyle w:val="Hyperlink"/>
                        <w:sz w:val="22"/>
                        <w:szCs w:val="22"/>
                      </w:rPr>
                      <w:t>Persistent proteinuria associated with type 2 diabetes mellitus</w:t>
                    </w:r>
                  </w:hyperlink>
                </w:p>
              </w:tc>
            </w:tr>
          </w:tbl>
          <w:p w14:paraId="6EF64029"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78084D6B"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292F7905"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12CE8D00" w14:textId="77777777" w:rsidR="00940AA3" w:rsidRPr="003C629D" w:rsidRDefault="00940AA3" w:rsidP="00A41636">
            <w:pPr>
              <w:pStyle w:val="BayerBodyTextFull"/>
              <w:rPr>
                <w:b w:val="0"/>
                <w:sz w:val="22"/>
                <w:szCs w:val="22"/>
              </w:rPr>
            </w:pPr>
            <w:r w:rsidRPr="003C629D">
              <w:rPr>
                <w:b w:val="0"/>
                <w:sz w:val="22"/>
                <w:szCs w:val="22"/>
              </w:rPr>
              <w:t>4193704</w:t>
            </w:r>
          </w:p>
        </w:tc>
        <w:tc>
          <w:tcPr>
            <w:tcW w:w="1701" w:type="dxa"/>
          </w:tcPr>
          <w:p w14:paraId="190406DA"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313436004</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5156E42D" w14:textId="77777777" w:rsidTr="00A41636">
              <w:trPr>
                <w:tblCellSpacing w:w="0" w:type="dxa"/>
              </w:trPr>
              <w:tc>
                <w:tcPr>
                  <w:tcW w:w="3239" w:type="dxa"/>
                  <w:vAlign w:val="center"/>
                  <w:hideMark/>
                </w:tcPr>
                <w:p w14:paraId="4A87A878" w14:textId="77777777" w:rsidR="00940AA3" w:rsidRPr="003C629D" w:rsidRDefault="00DF67AD" w:rsidP="00A41636">
                  <w:pPr>
                    <w:pStyle w:val="BayerBodyTextFull"/>
                    <w:rPr>
                      <w:sz w:val="22"/>
                      <w:szCs w:val="22"/>
                    </w:rPr>
                  </w:pPr>
                  <w:hyperlink r:id="rId18" w:anchor="/concept/4193704" w:history="1">
                    <w:r w:rsidR="00940AA3" w:rsidRPr="003C629D">
                      <w:rPr>
                        <w:rStyle w:val="Hyperlink"/>
                        <w:sz w:val="22"/>
                        <w:szCs w:val="22"/>
                      </w:rPr>
                      <w:t>Type 2 diabetes mellitus without complication</w:t>
                    </w:r>
                  </w:hyperlink>
                </w:p>
              </w:tc>
            </w:tr>
          </w:tbl>
          <w:p w14:paraId="0D7C715C"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14:paraId="7A15962F"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3E9345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4276AE" w14:textId="77777777" w:rsidR="00940AA3" w:rsidRPr="003C629D" w:rsidRDefault="00940AA3" w:rsidP="00A41636">
            <w:pPr>
              <w:pStyle w:val="BayerBodyTextFull"/>
              <w:rPr>
                <w:b w:val="0"/>
                <w:sz w:val="22"/>
                <w:szCs w:val="22"/>
              </w:rPr>
            </w:pPr>
            <w:r w:rsidRPr="003C629D">
              <w:rPr>
                <w:b w:val="0"/>
                <w:sz w:val="22"/>
                <w:szCs w:val="22"/>
              </w:rPr>
              <w:t>443733</w:t>
            </w:r>
          </w:p>
        </w:tc>
        <w:tc>
          <w:tcPr>
            <w:tcW w:w="1701" w:type="dxa"/>
          </w:tcPr>
          <w:p w14:paraId="19CFBE17"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422099009</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3D0103FF" w14:textId="77777777" w:rsidTr="00A41636">
              <w:trPr>
                <w:tblCellSpacing w:w="0" w:type="dxa"/>
              </w:trPr>
              <w:tc>
                <w:tcPr>
                  <w:tcW w:w="3239" w:type="dxa"/>
                  <w:vAlign w:val="center"/>
                  <w:hideMark/>
                </w:tcPr>
                <w:p w14:paraId="51BC39C4" w14:textId="77777777" w:rsidR="00940AA3" w:rsidRPr="003C629D" w:rsidRDefault="00DF67AD" w:rsidP="00A41636">
                  <w:pPr>
                    <w:pStyle w:val="BayerBodyTextFull"/>
                    <w:rPr>
                      <w:sz w:val="22"/>
                      <w:szCs w:val="22"/>
                    </w:rPr>
                  </w:pPr>
                  <w:hyperlink r:id="rId19" w:anchor="/concept/443733" w:history="1">
                    <w:r w:rsidR="00940AA3" w:rsidRPr="003C629D">
                      <w:rPr>
                        <w:rStyle w:val="Hyperlink"/>
                        <w:sz w:val="22"/>
                        <w:szCs w:val="22"/>
                      </w:rPr>
                      <w:t>Disorder of eye with type 2 diabetes mellitus</w:t>
                    </w:r>
                  </w:hyperlink>
                </w:p>
              </w:tc>
            </w:tr>
          </w:tbl>
          <w:p w14:paraId="6B0327C6"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7319C479"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250D214A"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32D9519D" w14:textId="77777777" w:rsidR="00940AA3" w:rsidRPr="003C629D" w:rsidRDefault="00940AA3" w:rsidP="00A41636">
            <w:pPr>
              <w:pStyle w:val="BayerBodyTextFull"/>
              <w:rPr>
                <w:b w:val="0"/>
                <w:sz w:val="22"/>
                <w:szCs w:val="22"/>
              </w:rPr>
            </w:pPr>
            <w:r w:rsidRPr="003C629D">
              <w:rPr>
                <w:b w:val="0"/>
                <w:sz w:val="22"/>
                <w:szCs w:val="22"/>
              </w:rPr>
              <w:t>443731</w:t>
            </w:r>
          </w:p>
        </w:tc>
        <w:tc>
          <w:tcPr>
            <w:tcW w:w="1701" w:type="dxa"/>
          </w:tcPr>
          <w:p w14:paraId="561CB06D"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420279001</w:t>
            </w:r>
          </w:p>
        </w:tc>
        <w:tc>
          <w:tcPr>
            <w:tcW w:w="3969" w:type="dxa"/>
          </w:tcPr>
          <w:p w14:paraId="25A92EE0" w14:textId="77777777" w:rsidR="00940AA3" w:rsidRPr="003C629D" w:rsidRDefault="00DF67AD"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hyperlink r:id="rId20" w:anchor="/concept/443731" w:history="1">
              <w:r w:rsidR="00940AA3" w:rsidRPr="003C629D">
                <w:rPr>
                  <w:rStyle w:val="Hyperlink"/>
                  <w:sz w:val="22"/>
                  <w:szCs w:val="22"/>
                </w:rPr>
                <w:t>Renal disorder due to type 2 diabetes mellitus</w:t>
              </w:r>
            </w:hyperlink>
          </w:p>
        </w:tc>
        <w:tc>
          <w:tcPr>
            <w:tcW w:w="1559" w:type="dxa"/>
          </w:tcPr>
          <w:p w14:paraId="667802B7"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2352223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C2E290" w14:textId="77777777" w:rsidR="00940AA3" w:rsidRPr="003C629D" w:rsidRDefault="00940AA3" w:rsidP="00A41636">
            <w:pPr>
              <w:pStyle w:val="BayerBodyTextFull"/>
              <w:rPr>
                <w:b w:val="0"/>
                <w:sz w:val="22"/>
                <w:szCs w:val="22"/>
              </w:rPr>
            </w:pPr>
            <w:r w:rsidRPr="003C629D">
              <w:rPr>
                <w:b w:val="0"/>
                <w:sz w:val="22"/>
                <w:szCs w:val="22"/>
              </w:rPr>
              <w:t>4226121</w:t>
            </w:r>
          </w:p>
        </w:tc>
        <w:tc>
          <w:tcPr>
            <w:tcW w:w="1701" w:type="dxa"/>
          </w:tcPr>
          <w:p w14:paraId="667A5725"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422034002</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62C4BA00" w14:textId="77777777" w:rsidTr="00A41636">
              <w:trPr>
                <w:tblCellSpacing w:w="0" w:type="dxa"/>
              </w:trPr>
              <w:tc>
                <w:tcPr>
                  <w:tcW w:w="3239" w:type="dxa"/>
                  <w:vAlign w:val="center"/>
                  <w:hideMark/>
                </w:tcPr>
                <w:p w14:paraId="7E6E266A" w14:textId="77777777" w:rsidR="00940AA3" w:rsidRPr="003C629D" w:rsidRDefault="00DF67AD" w:rsidP="00A41636">
                  <w:pPr>
                    <w:pStyle w:val="BayerBodyTextFull"/>
                    <w:rPr>
                      <w:sz w:val="22"/>
                      <w:szCs w:val="22"/>
                    </w:rPr>
                  </w:pPr>
                  <w:hyperlink r:id="rId21" w:anchor="/concept/4226121" w:history="1">
                    <w:r w:rsidR="00940AA3" w:rsidRPr="003C629D">
                      <w:rPr>
                        <w:rStyle w:val="Hyperlink"/>
                        <w:sz w:val="22"/>
                        <w:szCs w:val="22"/>
                      </w:rPr>
                      <w:t>Retinopathy with type 2 diabetes mellitus</w:t>
                    </w:r>
                  </w:hyperlink>
                </w:p>
              </w:tc>
            </w:tr>
          </w:tbl>
          <w:p w14:paraId="302077D4"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68A1D415"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39D770B9"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20F66F3F" w14:textId="77777777" w:rsidR="00940AA3" w:rsidRPr="003C629D" w:rsidRDefault="00940AA3" w:rsidP="00A41636">
            <w:pPr>
              <w:pStyle w:val="BayerBodyTextFull"/>
              <w:rPr>
                <w:b w:val="0"/>
                <w:sz w:val="22"/>
                <w:szCs w:val="22"/>
              </w:rPr>
            </w:pPr>
            <w:r w:rsidRPr="003C629D">
              <w:rPr>
                <w:b w:val="0"/>
                <w:sz w:val="22"/>
                <w:szCs w:val="22"/>
              </w:rPr>
              <w:t>443734</w:t>
            </w:r>
          </w:p>
        </w:tc>
        <w:tc>
          <w:tcPr>
            <w:tcW w:w="1701" w:type="dxa"/>
          </w:tcPr>
          <w:p w14:paraId="29167544"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421750000</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7E4758F4" w14:textId="77777777" w:rsidTr="00A41636">
              <w:trPr>
                <w:tblCellSpacing w:w="0" w:type="dxa"/>
              </w:trPr>
              <w:tc>
                <w:tcPr>
                  <w:tcW w:w="3239" w:type="dxa"/>
                  <w:vAlign w:val="center"/>
                  <w:hideMark/>
                </w:tcPr>
                <w:p w14:paraId="5D9D8014" w14:textId="77777777" w:rsidR="00940AA3" w:rsidRPr="003C629D" w:rsidRDefault="00DF67AD" w:rsidP="00A41636">
                  <w:pPr>
                    <w:pStyle w:val="BayerBodyTextFull"/>
                    <w:rPr>
                      <w:sz w:val="22"/>
                      <w:szCs w:val="22"/>
                    </w:rPr>
                  </w:pPr>
                  <w:hyperlink r:id="rId22" w:anchor="/concept/443734" w:history="1">
                    <w:r w:rsidR="00940AA3" w:rsidRPr="003C629D">
                      <w:rPr>
                        <w:rStyle w:val="Hyperlink"/>
                        <w:sz w:val="22"/>
                        <w:szCs w:val="22"/>
                      </w:rPr>
                      <w:t>Ketoacidosis in type 2 diabetes mellitus</w:t>
                    </w:r>
                  </w:hyperlink>
                </w:p>
              </w:tc>
            </w:tr>
          </w:tbl>
          <w:p w14:paraId="122C72BE"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14:paraId="4E3A9E4B"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1AC1CAD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0C3C01" w14:textId="77777777" w:rsidR="00940AA3" w:rsidRPr="003C629D" w:rsidRDefault="00940AA3" w:rsidP="00A41636">
            <w:pPr>
              <w:pStyle w:val="BayerBodyTextFull"/>
              <w:rPr>
                <w:b w:val="0"/>
                <w:sz w:val="22"/>
                <w:szCs w:val="22"/>
              </w:rPr>
            </w:pPr>
            <w:r w:rsidRPr="003C629D">
              <w:rPr>
                <w:b w:val="0"/>
                <w:sz w:val="22"/>
                <w:szCs w:val="22"/>
              </w:rPr>
              <w:t>37016354</w:t>
            </w:r>
          </w:p>
        </w:tc>
        <w:tc>
          <w:tcPr>
            <w:tcW w:w="1701" w:type="dxa"/>
          </w:tcPr>
          <w:p w14:paraId="0566C131"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368581000119106</w:t>
            </w:r>
          </w:p>
        </w:tc>
        <w:tc>
          <w:tcPr>
            <w:tcW w:w="3969" w:type="dxa"/>
          </w:tcPr>
          <w:p w14:paraId="520E2B93" w14:textId="77777777" w:rsidR="00940AA3" w:rsidRPr="003C629D"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23" w:anchor="/concept/37016354" w:history="1">
              <w:r w:rsidR="00940AA3" w:rsidRPr="003C629D">
                <w:rPr>
                  <w:rStyle w:val="Hyperlink"/>
                  <w:sz w:val="22"/>
                  <w:szCs w:val="22"/>
                </w:rPr>
                <w:t>Neuropathy due to type 2 diabetes mellitus</w:t>
              </w:r>
            </w:hyperlink>
          </w:p>
        </w:tc>
        <w:tc>
          <w:tcPr>
            <w:tcW w:w="1559" w:type="dxa"/>
          </w:tcPr>
          <w:p w14:paraId="04AA77C7"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10064C44"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178E45E9" w14:textId="77777777" w:rsidR="00940AA3" w:rsidRPr="003C629D" w:rsidRDefault="00940AA3" w:rsidP="00A41636">
            <w:pPr>
              <w:pStyle w:val="BayerBodyTextFull"/>
              <w:rPr>
                <w:b w:val="0"/>
                <w:sz w:val="22"/>
                <w:szCs w:val="22"/>
              </w:rPr>
            </w:pPr>
            <w:r w:rsidRPr="003C629D">
              <w:rPr>
                <w:b w:val="0"/>
                <w:sz w:val="22"/>
                <w:szCs w:val="22"/>
              </w:rPr>
              <w:t>443733</w:t>
            </w:r>
          </w:p>
        </w:tc>
        <w:tc>
          <w:tcPr>
            <w:tcW w:w="1701" w:type="dxa"/>
          </w:tcPr>
          <w:p w14:paraId="481CC5E6"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422099009</w:t>
            </w:r>
          </w:p>
        </w:tc>
        <w:tc>
          <w:tcPr>
            <w:tcW w:w="3969" w:type="dxa"/>
          </w:tcPr>
          <w:tbl>
            <w:tblPr>
              <w:tblW w:w="4866"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52"/>
            </w:tblGrid>
            <w:tr w:rsidR="00940AA3" w:rsidRPr="003C629D" w14:paraId="5862ADF9" w14:textId="77777777" w:rsidTr="00A41636">
              <w:trPr>
                <w:tblCellSpacing w:w="0" w:type="dxa"/>
              </w:trPr>
              <w:tc>
                <w:tcPr>
                  <w:tcW w:w="3239" w:type="dxa"/>
                  <w:vAlign w:val="center"/>
                  <w:hideMark/>
                </w:tcPr>
                <w:p w14:paraId="12E0E29F" w14:textId="77777777" w:rsidR="00940AA3" w:rsidRPr="003C629D" w:rsidRDefault="00DF67AD" w:rsidP="00A41636">
                  <w:pPr>
                    <w:pStyle w:val="BayerBodyTextFull"/>
                    <w:rPr>
                      <w:sz w:val="22"/>
                      <w:szCs w:val="22"/>
                    </w:rPr>
                  </w:pPr>
                  <w:hyperlink r:id="rId24" w:anchor="/concept/443733" w:history="1">
                    <w:r w:rsidR="00940AA3" w:rsidRPr="003C629D">
                      <w:rPr>
                        <w:rStyle w:val="Hyperlink"/>
                        <w:sz w:val="22"/>
                        <w:szCs w:val="22"/>
                      </w:rPr>
                      <w:t>Disorder of eye with type 2 diabetes mellitus</w:t>
                    </w:r>
                  </w:hyperlink>
                </w:p>
              </w:tc>
            </w:tr>
          </w:tbl>
          <w:p w14:paraId="5CB91CD8"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14:paraId="4494802E"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bl>
    <w:p w14:paraId="5CA8813A" w14:textId="7403A1E5" w:rsidR="0000618A" w:rsidRDefault="0000618A" w:rsidP="00940AA3">
      <w:pPr>
        <w:pStyle w:val="BayerBodyTextFull"/>
        <w:spacing w:line="360" w:lineRule="auto"/>
        <w:rPr>
          <w:i/>
          <w:highlight w:val="yellow"/>
        </w:rPr>
      </w:pPr>
    </w:p>
    <w:p w14:paraId="4A66CBEC" w14:textId="77777777" w:rsidR="0000618A" w:rsidRDefault="0000618A">
      <w:pPr>
        <w:rPr>
          <w:i/>
          <w:highlight w:val="yellow"/>
        </w:rPr>
      </w:pPr>
      <w:r>
        <w:rPr>
          <w:i/>
          <w:highlight w:val="yellow"/>
        </w:rPr>
        <w:br w:type="page"/>
      </w:r>
    </w:p>
    <w:p w14:paraId="47727492" w14:textId="1071717E" w:rsidR="00940AA3" w:rsidRDefault="00940AA3" w:rsidP="00940AA3">
      <w:pPr>
        <w:pStyle w:val="BayerBodyTextFull"/>
        <w:spacing w:line="360" w:lineRule="auto"/>
        <w:rPr>
          <w:rFonts w:ascii="TimesNewRomanPSMT" w:hAnsi="TimesNewRomanPSMT" w:cs="TimesNewRomanPSMT"/>
          <w:szCs w:val="24"/>
        </w:rPr>
      </w:pPr>
      <w:r>
        <w:rPr>
          <w:rFonts w:ascii="TimesNewRomanPSMT" w:hAnsi="TimesNewRomanPSMT" w:cs="TimesNewRomanPSMT"/>
          <w:szCs w:val="24"/>
        </w:rPr>
        <w:lastRenderedPageBreak/>
        <w:t>Table A2. Concepts related to type 1 diabetes.</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940AA3" w:rsidRPr="009E0D50" w14:paraId="1B756EE7"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EEF177" w14:textId="77777777" w:rsidR="00940AA3" w:rsidRPr="009E0D50" w:rsidRDefault="00940AA3" w:rsidP="00A41636">
            <w:pPr>
              <w:pStyle w:val="BayerBodyTextFull"/>
              <w:spacing w:line="360" w:lineRule="auto"/>
            </w:pPr>
            <w:r w:rsidRPr="009E0D50">
              <w:t>Concept ID</w:t>
            </w:r>
          </w:p>
        </w:tc>
        <w:tc>
          <w:tcPr>
            <w:tcW w:w="1701" w:type="dxa"/>
          </w:tcPr>
          <w:p w14:paraId="45B20F56" w14:textId="77777777" w:rsidR="00940AA3"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5B033D6B"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26581048"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940AA3" w:rsidRPr="003C629D" w14:paraId="68E24EB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2C581B" w14:textId="77777777" w:rsidR="00940AA3" w:rsidRPr="003C629D" w:rsidRDefault="00940AA3" w:rsidP="00A41636">
            <w:pPr>
              <w:pStyle w:val="BayerBodyTextFull"/>
              <w:rPr>
                <w:b w:val="0"/>
                <w:sz w:val="22"/>
                <w:szCs w:val="22"/>
              </w:rPr>
            </w:pPr>
            <w:r w:rsidRPr="003C629D">
              <w:rPr>
                <w:sz w:val="22"/>
                <w:szCs w:val="22"/>
              </w:rPr>
              <w:t>201254</w:t>
            </w:r>
          </w:p>
        </w:tc>
        <w:tc>
          <w:tcPr>
            <w:tcW w:w="1701" w:type="dxa"/>
          </w:tcPr>
          <w:p w14:paraId="573CC286"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46635009</w:t>
            </w:r>
          </w:p>
        </w:tc>
        <w:tc>
          <w:tcPr>
            <w:tcW w:w="3969" w:type="dxa"/>
          </w:tcPr>
          <w:p w14:paraId="50FF69CB" w14:textId="77777777" w:rsidR="00940AA3" w:rsidRPr="003C629D"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25" w:anchor="/concept/201254" w:history="1">
              <w:r w:rsidR="00940AA3" w:rsidRPr="003C629D">
                <w:rPr>
                  <w:rStyle w:val="Hyperlink"/>
                  <w:sz w:val="22"/>
                  <w:szCs w:val="22"/>
                </w:rPr>
                <w:t>Type 1 diabetes mellitus</w:t>
              </w:r>
            </w:hyperlink>
          </w:p>
        </w:tc>
        <w:tc>
          <w:tcPr>
            <w:tcW w:w="1559" w:type="dxa"/>
          </w:tcPr>
          <w:p w14:paraId="718A7CCA"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7C328DCB"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4CF37E27" w14:textId="77777777" w:rsidR="00940AA3" w:rsidRPr="003C629D" w:rsidRDefault="00940AA3" w:rsidP="00A41636">
            <w:pPr>
              <w:pStyle w:val="BayerBodyTextFull"/>
              <w:rPr>
                <w:sz w:val="22"/>
                <w:szCs w:val="22"/>
              </w:rPr>
            </w:pPr>
            <w:r w:rsidRPr="003C629D">
              <w:rPr>
                <w:sz w:val="22"/>
                <w:szCs w:val="22"/>
              </w:rPr>
              <w:t>435216</w:t>
            </w:r>
          </w:p>
        </w:tc>
        <w:tc>
          <w:tcPr>
            <w:tcW w:w="1701" w:type="dxa"/>
          </w:tcPr>
          <w:p w14:paraId="343B81AC"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420868002</w:t>
            </w:r>
          </w:p>
        </w:tc>
        <w:tc>
          <w:tcPr>
            <w:tcW w:w="3969" w:type="dxa"/>
          </w:tcPr>
          <w:p w14:paraId="69EA85B7" w14:textId="77777777" w:rsidR="00940AA3" w:rsidRPr="003C629D" w:rsidRDefault="00DF67AD"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hyperlink r:id="rId26" w:anchor="/concept/435216" w:history="1">
              <w:r w:rsidR="00940AA3" w:rsidRPr="003C629D">
                <w:rPr>
                  <w:rStyle w:val="Hyperlink"/>
                  <w:sz w:val="22"/>
                  <w:szCs w:val="22"/>
                </w:rPr>
                <w:t>Disorder due to type 1 diabetes mellitus</w:t>
              </w:r>
            </w:hyperlink>
          </w:p>
        </w:tc>
        <w:tc>
          <w:tcPr>
            <w:tcW w:w="1559" w:type="dxa"/>
          </w:tcPr>
          <w:p w14:paraId="65189C56"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323A795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769CEF" w14:textId="77777777" w:rsidR="00940AA3" w:rsidRPr="003C629D" w:rsidRDefault="00940AA3" w:rsidP="00A41636">
            <w:pPr>
              <w:pStyle w:val="BayerBodyTextFull"/>
              <w:rPr>
                <w:sz w:val="22"/>
                <w:szCs w:val="22"/>
              </w:rPr>
            </w:pPr>
            <w:r w:rsidRPr="003C629D">
              <w:rPr>
                <w:sz w:val="22"/>
                <w:szCs w:val="22"/>
              </w:rPr>
              <w:t>36715571</w:t>
            </w:r>
          </w:p>
        </w:tc>
        <w:tc>
          <w:tcPr>
            <w:tcW w:w="1701" w:type="dxa"/>
          </w:tcPr>
          <w:p w14:paraId="736F3DC9"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721283000</w:t>
            </w:r>
          </w:p>
        </w:tc>
        <w:tc>
          <w:tcPr>
            <w:tcW w:w="3969" w:type="dxa"/>
          </w:tcPr>
          <w:p w14:paraId="0DA2345F" w14:textId="77777777" w:rsidR="00940AA3" w:rsidRPr="003C629D"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27" w:anchor="/concept/36715571" w:history="1">
              <w:r w:rsidR="00940AA3" w:rsidRPr="003C629D">
                <w:rPr>
                  <w:rStyle w:val="Hyperlink"/>
                  <w:sz w:val="22"/>
                  <w:szCs w:val="22"/>
                </w:rPr>
                <w:t>Acidosis due to type 1 diabetes mellitus</w:t>
              </w:r>
            </w:hyperlink>
          </w:p>
        </w:tc>
        <w:tc>
          <w:tcPr>
            <w:tcW w:w="1559" w:type="dxa"/>
          </w:tcPr>
          <w:p w14:paraId="22BFC6CD"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0CF930C6"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084DFAC4" w14:textId="77777777" w:rsidR="00940AA3" w:rsidRPr="003C629D" w:rsidRDefault="00940AA3" w:rsidP="00A41636">
            <w:pPr>
              <w:pStyle w:val="BayerBodyTextFull"/>
              <w:rPr>
                <w:sz w:val="22"/>
                <w:szCs w:val="22"/>
              </w:rPr>
            </w:pPr>
            <w:r w:rsidRPr="003C629D">
              <w:rPr>
                <w:sz w:val="22"/>
                <w:szCs w:val="22"/>
              </w:rPr>
              <w:t>37016348</w:t>
            </w:r>
          </w:p>
        </w:tc>
        <w:tc>
          <w:tcPr>
            <w:tcW w:w="1701" w:type="dxa"/>
          </w:tcPr>
          <w:p w14:paraId="3299E3DB"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367991000119101</w:t>
            </w:r>
          </w:p>
        </w:tc>
        <w:tc>
          <w:tcPr>
            <w:tcW w:w="3969" w:type="dxa"/>
          </w:tcPr>
          <w:p w14:paraId="54C71A4E" w14:textId="77777777" w:rsidR="00940AA3" w:rsidRPr="003C629D" w:rsidRDefault="00DF67AD"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hyperlink r:id="rId28" w:anchor="/concept/37016348" w:history="1">
              <w:r w:rsidR="00940AA3" w:rsidRPr="003C629D">
                <w:rPr>
                  <w:rStyle w:val="Hyperlink"/>
                  <w:sz w:val="22"/>
                  <w:szCs w:val="22"/>
                </w:rPr>
                <w:t>Hyperglycemia due to type 1 diabetes mellitus</w:t>
              </w:r>
            </w:hyperlink>
          </w:p>
        </w:tc>
        <w:tc>
          <w:tcPr>
            <w:tcW w:w="1559" w:type="dxa"/>
          </w:tcPr>
          <w:p w14:paraId="754902B1"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26E75D7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D0C1C5" w14:textId="77777777" w:rsidR="00940AA3" w:rsidRPr="003C629D" w:rsidRDefault="00940AA3" w:rsidP="00A41636">
            <w:pPr>
              <w:pStyle w:val="BayerBodyTextFull"/>
              <w:rPr>
                <w:sz w:val="22"/>
                <w:szCs w:val="22"/>
              </w:rPr>
            </w:pPr>
            <w:r w:rsidRPr="003C629D">
              <w:rPr>
                <w:sz w:val="22"/>
                <w:szCs w:val="22"/>
              </w:rPr>
              <w:t>439770</w:t>
            </w:r>
          </w:p>
        </w:tc>
        <w:tc>
          <w:tcPr>
            <w:tcW w:w="1701" w:type="dxa"/>
          </w:tcPr>
          <w:p w14:paraId="39A671FE"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420270002</w:t>
            </w:r>
          </w:p>
        </w:tc>
        <w:tc>
          <w:tcPr>
            <w:tcW w:w="3969" w:type="dxa"/>
          </w:tcPr>
          <w:p w14:paraId="416FE56E" w14:textId="77777777" w:rsidR="00940AA3" w:rsidRPr="003C629D"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29" w:anchor="/concept/439770" w:history="1">
              <w:r w:rsidR="00940AA3" w:rsidRPr="003C629D">
                <w:rPr>
                  <w:rStyle w:val="Hyperlink"/>
                  <w:sz w:val="22"/>
                  <w:szCs w:val="22"/>
                </w:rPr>
                <w:t>Ketoacidosis in type 1 diabetes mellitus</w:t>
              </w:r>
            </w:hyperlink>
          </w:p>
        </w:tc>
        <w:tc>
          <w:tcPr>
            <w:tcW w:w="1559" w:type="dxa"/>
          </w:tcPr>
          <w:p w14:paraId="7CC183B9"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4D0ED34D"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14F8C764" w14:textId="77777777" w:rsidR="00940AA3" w:rsidRPr="003C629D" w:rsidRDefault="00940AA3" w:rsidP="00A41636">
            <w:pPr>
              <w:pStyle w:val="BayerBodyTextFull"/>
              <w:rPr>
                <w:sz w:val="22"/>
                <w:szCs w:val="22"/>
              </w:rPr>
            </w:pPr>
            <w:r w:rsidRPr="003C629D">
              <w:rPr>
                <w:sz w:val="22"/>
                <w:szCs w:val="22"/>
              </w:rPr>
              <w:t>200687</w:t>
            </w:r>
          </w:p>
        </w:tc>
        <w:tc>
          <w:tcPr>
            <w:tcW w:w="1701" w:type="dxa"/>
          </w:tcPr>
          <w:p w14:paraId="27060D2A"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421893009</w:t>
            </w:r>
          </w:p>
        </w:tc>
        <w:tc>
          <w:tcPr>
            <w:tcW w:w="3969" w:type="dxa"/>
          </w:tcPr>
          <w:p w14:paraId="2E33C2D3" w14:textId="77777777" w:rsidR="00940AA3" w:rsidRPr="003C629D" w:rsidRDefault="00DF67AD"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hyperlink r:id="rId30" w:anchor="/concept/200687" w:history="1">
              <w:r w:rsidR="00940AA3" w:rsidRPr="003C629D">
                <w:rPr>
                  <w:rStyle w:val="Hyperlink"/>
                  <w:sz w:val="22"/>
                  <w:szCs w:val="22"/>
                </w:rPr>
                <w:t>Renal disorder associated with type 1 diabetes mellitus</w:t>
              </w:r>
            </w:hyperlink>
          </w:p>
        </w:tc>
        <w:tc>
          <w:tcPr>
            <w:tcW w:w="1559" w:type="dxa"/>
          </w:tcPr>
          <w:p w14:paraId="12C5E5D5"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78F6FC2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CD1048" w14:textId="77777777" w:rsidR="00940AA3" w:rsidRPr="003C629D" w:rsidRDefault="00940AA3" w:rsidP="00A41636">
            <w:pPr>
              <w:pStyle w:val="BayerBodyTextFull"/>
              <w:rPr>
                <w:sz w:val="22"/>
                <w:szCs w:val="22"/>
              </w:rPr>
            </w:pPr>
            <w:r w:rsidRPr="003C629D">
              <w:rPr>
                <w:sz w:val="22"/>
                <w:szCs w:val="22"/>
              </w:rPr>
              <w:t>443412</w:t>
            </w:r>
          </w:p>
        </w:tc>
        <w:tc>
          <w:tcPr>
            <w:tcW w:w="1701" w:type="dxa"/>
          </w:tcPr>
          <w:p w14:paraId="71F675CA"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313435000</w:t>
            </w:r>
          </w:p>
        </w:tc>
        <w:tc>
          <w:tcPr>
            <w:tcW w:w="3969" w:type="dxa"/>
          </w:tcPr>
          <w:p w14:paraId="1711CC35" w14:textId="77777777" w:rsidR="00940AA3" w:rsidRPr="003C629D"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31" w:anchor="/concept/443412" w:history="1">
              <w:r w:rsidR="00940AA3" w:rsidRPr="003C629D">
                <w:rPr>
                  <w:rStyle w:val="Hyperlink"/>
                  <w:sz w:val="22"/>
                  <w:szCs w:val="22"/>
                </w:rPr>
                <w:t>Type 1 diabetes mellitus without complication</w:t>
              </w:r>
            </w:hyperlink>
          </w:p>
        </w:tc>
        <w:tc>
          <w:tcPr>
            <w:tcW w:w="1559" w:type="dxa"/>
          </w:tcPr>
          <w:p w14:paraId="20D3D09E"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592C5214"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36359F85" w14:textId="77777777" w:rsidR="00940AA3" w:rsidRPr="003C629D" w:rsidRDefault="00940AA3" w:rsidP="00A41636">
            <w:pPr>
              <w:pStyle w:val="BayerBodyTextFull"/>
              <w:rPr>
                <w:sz w:val="22"/>
                <w:szCs w:val="22"/>
              </w:rPr>
            </w:pPr>
            <w:r w:rsidRPr="003C629D">
              <w:rPr>
                <w:sz w:val="22"/>
                <w:szCs w:val="22"/>
              </w:rPr>
              <w:t>40484648</w:t>
            </w:r>
          </w:p>
        </w:tc>
        <w:tc>
          <w:tcPr>
            <w:tcW w:w="1701" w:type="dxa"/>
          </w:tcPr>
          <w:p w14:paraId="42358250"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444073006</w:t>
            </w:r>
          </w:p>
        </w:tc>
        <w:tc>
          <w:tcPr>
            <w:tcW w:w="3969" w:type="dxa"/>
          </w:tcPr>
          <w:tbl>
            <w:tblPr>
              <w:tblW w:w="4913"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88"/>
            </w:tblGrid>
            <w:tr w:rsidR="00940AA3" w:rsidRPr="003C629D" w14:paraId="1FFE882F" w14:textId="77777777" w:rsidTr="00A41636">
              <w:trPr>
                <w:tblCellSpacing w:w="0" w:type="dxa"/>
              </w:trPr>
              <w:tc>
                <w:tcPr>
                  <w:tcW w:w="3688" w:type="dxa"/>
                  <w:vAlign w:val="center"/>
                  <w:hideMark/>
                </w:tcPr>
                <w:p w14:paraId="19D51E77" w14:textId="77777777" w:rsidR="00940AA3" w:rsidRPr="003C629D" w:rsidRDefault="00DF67AD" w:rsidP="00A41636">
                  <w:pPr>
                    <w:rPr>
                      <w:sz w:val="22"/>
                      <w:szCs w:val="22"/>
                    </w:rPr>
                  </w:pPr>
                  <w:hyperlink r:id="rId32" w:anchor="/concept/40484648" w:history="1">
                    <w:r w:rsidR="00940AA3" w:rsidRPr="003C629D">
                      <w:rPr>
                        <w:rStyle w:val="Hyperlink"/>
                        <w:sz w:val="22"/>
                        <w:szCs w:val="22"/>
                      </w:rPr>
                      <w:t>Type 1 diabetes mellitus uncontrolled</w:t>
                    </w:r>
                  </w:hyperlink>
                </w:p>
              </w:tc>
            </w:tr>
          </w:tbl>
          <w:p w14:paraId="02BB3B76"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14:paraId="63E4BCD0"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35EA716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55A3EF" w14:textId="77777777" w:rsidR="00940AA3" w:rsidRPr="003C629D" w:rsidRDefault="00940AA3" w:rsidP="00A41636">
            <w:pPr>
              <w:pStyle w:val="BayerBodyTextFull"/>
              <w:rPr>
                <w:sz w:val="22"/>
                <w:szCs w:val="22"/>
              </w:rPr>
            </w:pPr>
            <w:r w:rsidRPr="003C629D">
              <w:rPr>
                <w:sz w:val="22"/>
                <w:szCs w:val="22"/>
              </w:rPr>
              <w:t>42538169</w:t>
            </w:r>
          </w:p>
        </w:tc>
        <w:tc>
          <w:tcPr>
            <w:tcW w:w="1701" w:type="dxa"/>
          </w:tcPr>
          <w:p w14:paraId="347EB30F"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739681000</w:t>
            </w:r>
          </w:p>
        </w:tc>
        <w:tc>
          <w:tcPr>
            <w:tcW w:w="3969" w:type="dxa"/>
          </w:tcPr>
          <w:tbl>
            <w:tblPr>
              <w:tblW w:w="4920"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93"/>
            </w:tblGrid>
            <w:tr w:rsidR="00940AA3" w:rsidRPr="003C629D" w14:paraId="7ACEF55B" w14:textId="77777777" w:rsidTr="00A41636">
              <w:trPr>
                <w:tblCellSpacing w:w="0" w:type="dxa"/>
              </w:trPr>
              <w:tc>
                <w:tcPr>
                  <w:tcW w:w="3693" w:type="dxa"/>
                  <w:vAlign w:val="center"/>
                  <w:hideMark/>
                </w:tcPr>
                <w:p w14:paraId="7BA818DE" w14:textId="77777777" w:rsidR="00940AA3" w:rsidRPr="003C629D" w:rsidRDefault="00DF67AD" w:rsidP="00A41636">
                  <w:pPr>
                    <w:rPr>
                      <w:sz w:val="22"/>
                      <w:szCs w:val="22"/>
                    </w:rPr>
                  </w:pPr>
                  <w:hyperlink r:id="rId33" w:anchor="/concept/42538169" w:history="1">
                    <w:r w:rsidR="00940AA3" w:rsidRPr="003C629D">
                      <w:rPr>
                        <w:rStyle w:val="Hyperlink"/>
                        <w:sz w:val="22"/>
                        <w:szCs w:val="22"/>
                      </w:rPr>
                      <w:t>Disorder of eye with type 1 diabetes mellitus</w:t>
                    </w:r>
                  </w:hyperlink>
                </w:p>
              </w:tc>
            </w:tr>
          </w:tbl>
          <w:p w14:paraId="70A795DF" w14:textId="77777777" w:rsidR="00940AA3" w:rsidRPr="003C629D" w:rsidRDefault="00940AA3" w:rsidP="00A41636">
            <w:pPr>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682D88EA"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15E3EF7E"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7E0DEBBC" w14:textId="77777777" w:rsidR="00940AA3" w:rsidRPr="003C629D" w:rsidRDefault="00940AA3" w:rsidP="00A41636">
            <w:pPr>
              <w:pStyle w:val="BayerBodyTextFull"/>
              <w:rPr>
                <w:sz w:val="22"/>
                <w:szCs w:val="22"/>
              </w:rPr>
            </w:pPr>
            <w:r w:rsidRPr="003C629D">
              <w:rPr>
                <w:sz w:val="22"/>
                <w:szCs w:val="22"/>
              </w:rPr>
              <w:t>4222553</w:t>
            </w:r>
          </w:p>
        </w:tc>
        <w:tc>
          <w:tcPr>
            <w:tcW w:w="1701" w:type="dxa"/>
          </w:tcPr>
          <w:p w14:paraId="771991A4"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420514000</w:t>
            </w:r>
          </w:p>
        </w:tc>
        <w:tc>
          <w:tcPr>
            <w:tcW w:w="3969" w:type="dxa"/>
          </w:tcPr>
          <w:p w14:paraId="2AF534A5" w14:textId="77777777" w:rsidR="00940AA3" w:rsidRPr="003C629D" w:rsidRDefault="00DF67AD" w:rsidP="00A41636">
            <w:pPr>
              <w:cnfStyle w:val="000000000000" w:firstRow="0" w:lastRow="0" w:firstColumn="0" w:lastColumn="0" w:oddVBand="0" w:evenVBand="0" w:oddHBand="0" w:evenHBand="0" w:firstRowFirstColumn="0" w:firstRowLastColumn="0" w:lastRowFirstColumn="0" w:lastRowLastColumn="0"/>
              <w:rPr>
                <w:sz w:val="22"/>
                <w:szCs w:val="22"/>
              </w:rPr>
            </w:pPr>
            <w:hyperlink r:id="rId34" w:anchor="/concept/4222553" w:history="1">
              <w:r w:rsidR="00940AA3" w:rsidRPr="003C629D">
                <w:rPr>
                  <w:rStyle w:val="Hyperlink"/>
                  <w:sz w:val="22"/>
                  <w:szCs w:val="22"/>
                </w:rPr>
                <w:t>Persistent proteinuria associated with type 1 diabetes mellitus</w:t>
              </w:r>
            </w:hyperlink>
          </w:p>
        </w:tc>
        <w:tc>
          <w:tcPr>
            <w:tcW w:w="1559" w:type="dxa"/>
          </w:tcPr>
          <w:p w14:paraId="1BF15F5B"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7638684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67688C" w14:textId="77777777" w:rsidR="00940AA3" w:rsidRPr="003C629D" w:rsidRDefault="00940AA3" w:rsidP="00A41636">
            <w:pPr>
              <w:pStyle w:val="BayerBodyTextFull"/>
              <w:rPr>
                <w:sz w:val="22"/>
                <w:szCs w:val="22"/>
              </w:rPr>
            </w:pPr>
            <w:r w:rsidRPr="003C629D">
              <w:rPr>
                <w:sz w:val="22"/>
                <w:szCs w:val="22"/>
              </w:rPr>
              <w:t>4227210</w:t>
            </w:r>
          </w:p>
        </w:tc>
        <w:tc>
          <w:tcPr>
            <w:tcW w:w="1701" w:type="dxa"/>
          </w:tcPr>
          <w:p w14:paraId="6E22B067"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420789003</w:t>
            </w:r>
          </w:p>
        </w:tc>
        <w:tc>
          <w:tcPr>
            <w:tcW w:w="3969" w:type="dxa"/>
          </w:tcPr>
          <w:p w14:paraId="43D64EB0" w14:textId="77777777" w:rsidR="00940AA3" w:rsidRPr="003C629D" w:rsidRDefault="00DF67AD" w:rsidP="00A41636">
            <w:pPr>
              <w:cnfStyle w:val="000000100000" w:firstRow="0" w:lastRow="0" w:firstColumn="0" w:lastColumn="0" w:oddVBand="0" w:evenVBand="0" w:oddHBand="1" w:evenHBand="0" w:firstRowFirstColumn="0" w:firstRowLastColumn="0" w:lastRowFirstColumn="0" w:lastRowLastColumn="0"/>
              <w:rPr>
                <w:sz w:val="22"/>
                <w:szCs w:val="22"/>
              </w:rPr>
            </w:pPr>
            <w:hyperlink r:id="rId35" w:anchor="/concept/4227210" w:history="1">
              <w:r w:rsidR="00940AA3" w:rsidRPr="003C629D">
                <w:rPr>
                  <w:rStyle w:val="Hyperlink"/>
                  <w:sz w:val="22"/>
                  <w:szCs w:val="22"/>
                </w:rPr>
                <w:t>Retinopathy with type 1 diabetes mellitus</w:t>
              </w:r>
            </w:hyperlink>
          </w:p>
        </w:tc>
        <w:tc>
          <w:tcPr>
            <w:tcW w:w="1559" w:type="dxa"/>
          </w:tcPr>
          <w:p w14:paraId="0F9585BD"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r w:rsidR="00940AA3" w:rsidRPr="003C629D" w14:paraId="0158E814"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6D05EDC5" w14:textId="77777777" w:rsidR="00940AA3" w:rsidRPr="003C629D" w:rsidRDefault="00940AA3" w:rsidP="00A41636">
            <w:pPr>
              <w:pStyle w:val="BayerBodyTextFull"/>
              <w:rPr>
                <w:sz w:val="22"/>
                <w:szCs w:val="22"/>
              </w:rPr>
            </w:pPr>
            <w:r w:rsidRPr="003C629D">
              <w:rPr>
                <w:sz w:val="22"/>
                <w:szCs w:val="22"/>
              </w:rPr>
              <w:t>4295011</w:t>
            </w:r>
          </w:p>
        </w:tc>
        <w:tc>
          <w:tcPr>
            <w:tcW w:w="1701" w:type="dxa"/>
          </w:tcPr>
          <w:p w14:paraId="177F8765"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401110002</w:t>
            </w:r>
          </w:p>
        </w:tc>
        <w:tc>
          <w:tcPr>
            <w:tcW w:w="3969" w:type="dxa"/>
          </w:tcPr>
          <w:p w14:paraId="1279E5AA" w14:textId="77777777" w:rsidR="00940AA3" w:rsidRPr="003C629D" w:rsidRDefault="00DF67AD" w:rsidP="00A41636">
            <w:pPr>
              <w:cnfStyle w:val="000000000000" w:firstRow="0" w:lastRow="0" w:firstColumn="0" w:lastColumn="0" w:oddVBand="0" w:evenVBand="0" w:oddHBand="0" w:evenHBand="0" w:firstRowFirstColumn="0" w:firstRowLastColumn="0" w:lastRowFirstColumn="0" w:lastRowLastColumn="0"/>
              <w:rPr>
                <w:sz w:val="22"/>
                <w:szCs w:val="22"/>
              </w:rPr>
            </w:pPr>
            <w:hyperlink r:id="rId36" w:anchor="/concept/4295011" w:history="1">
              <w:r w:rsidR="00940AA3" w:rsidRPr="003C629D">
                <w:rPr>
                  <w:rStyle w:val="Hyperlink"/>
                  <w:sz w:val="22"/>
                  <w:szCs w:val="22"/>
                </w:rPr>
                <w:t>Type 1 diabetes mellitus with persistent microalbuminuria</w:t>
              </w:r>
            </w:hyperlink>
          </w:p>
        </w:tc>
        <w:tc>
          <w:tcPr>
            <w:tcW w:w="1559" w:type="dxa"/>
          </w:tcPr>
          <w:p w14:paraId="696C7888" w14:textId="77777777" w:rsidR="00940AA3" w:rsidRPr="003C629D"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3C629D">
              <w:rPr>
                <w:sz w:val="22"/>
                <w:szCs w:val="22"/>
              </w:rPr>
              <w:t>Yes</w:t>
            </w:r>
          </w:p>
        </w:tc>
      </w:tr>
      <w:tr w:rsidR="00940AA3" w:rsidRPr="003C629D" w14:paraId="0F1072A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CC059B" w14:textId="77777777" w:rsidR="00940AA3" w:rsidRPr="003C629D" w:rsidRDefault="00940AA3" w:rsidP="00A41636">
            <w:pPr>
              <w:pStyle w:val="BayerBodyTextFull"/>
              <w:rPr>
                <w:sz w:val="22"/>
                <w:szCs w:val="22"/>
              </w:rPr>
            </w:pPr>
            <w:r w:rsidRPr="003C629D">
              <w:rPr>
                <w:sz w:val="22"/>
                <w:szCs w:val="22"/>
              </w:rPr>
              <w:t>377821</w:t>
            </w:r>
          </w:p>
        </w:tc>
        <w:tc>
          <w:tcPr>
            <w:tcW w:w="1701" w:type="dxa"/>
          </w:tcPr>
          <w:p w14:paraId="0FFFE9F3"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421468001</w:t>
            </w:r>
          </w:p>
        </w:tc>
        <w:tc>
          <w:tcPr>
            <w:tcW w:w="3969" w:type="dxa"/>
          </w:tcPr>
          <w:tbl>
            <w:tblPr>
              <w:tblW w:w="4925"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3697"/>
            </w:tblGrid>
            <w:tr w:rsidR="00940AA3" w:rsidRPr="003C629D" w14:paraId="1A98CAEE" w14:textId="77777777" w:rsidTr="00A41636">
              <w:trPr>
                <w:tblCellSpacing w:w="0" w:type="dxa"/>
              </w:trPr>
              <w:tc>
                <w:tcPr>
                  <w:tcW w:w="3697" w:type="dxa"/>
                  <w:vAlign w:val="center"/>
                  <w:hideMark/>
                </w:tcPr>
                <w:p w14:paraId="67BEB7A9" w14:textId="77777777" w:rsidR="00940AA3" w:rsidRPr="003C629D" w:rsidRDefault="00DF67AD" w:rsidP="00A41636">
                  <w:pPr>
                    <w:rPr>
                      <w:sz w:val="22"/>
                      <w:szCs w:val="22"/>
                    </w:rPr>
                  </w:pPr>
                  <w:hyperlink r:id="rId37" w:anchor="/concept/377821" w:history="1">
                    <w:r w:rsidR="00940AA3" w:rsidRPr="003C629D">
                      <w:rPr>
                        <w:rStyle w:val="Hyperlink"/>
                        <w:sz w:val="22"/>
                        <w:szCs w:val="22"/>
                      </w:rPr>
                      <w:t>Neurological disorder with type 1 diabetes mellitus</w:t>
                    </w:r>
                  </w:hyperlink>
                </w:p>
              </w:tc>
            </w:tr>
          </w:tbl>
          <w:p w14:paraId="72ADBB97" w14:textId="77777777" w:rsidR="00940AA3" w:rsidRPr="003C629D" w:rsidRDefault="00940AA3" w:rsidP="00A41636">
            <w:pPr>
              <w:cnfStyle w:val="000000100000" w:firstRow="0" w:lastRow="0" w:firstColumn="0" w:lastColumn="0" w:oddVBand="0" w:evenVBand="0" w:oddHBand="1" w:evenHBand="0" w:firstRowFirstColumn="0" w:firstRowLastColumn="0" w:lastRowFirstColumn="0" w:lastRowLastColumn="0"/>
              <w:rPr>
                <w:sz w:val="22"/>
                <w:szCs w:val="22"/>
              </w:rPr>
            </w:pPr>
          </w:p>
        </w:tc>
        <w:tc>
          <w:tcPr>
            <w:tcW w:w="1559" w:type="dxa"/>
          </w:tcPr>
          <w:p w14:paraId="0E02735D" w14:textId="77777777" w:rsidR="00940AA3" w:rsidRPr="003C629D"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3C629D">
              <w:rPr>
                <w:sz w:val="22"/>
                <w:szCs w:val="22"/>
              </w:rPr>
              <w:t>Yes</w:t>
            </w:r>
          </w:p>
        </w:tc>
      </w:tr>
    </w:tbl>
    <w:p w14:paraId="050B4F88" w14:textId="56B47C89" w:rsidR="0000618A" w:rsidRDefault="0000618A" w:rsidP="00940AA3">
      <w:pPr>
        <w:pStyle w:val="BayerBodyTextFull"/>
        <w:spacing w:line="360" w:lineRule="auto"/>
        <w:rPr>
          <w:i/>
          <w:highlight w:val="yellow"/>
        </w:rPr>
      </w:pPr>
    </w:p>
    <w:p w14:paraId="651A8476" w14:textId="77777777" w:rsidR="0000618A" w:rsidRDefault="0000618A">
      <w:pPr>
        <w:rPr>
          <w:i/>
          <w:highlight w:val="yellow"/>
        </w:rPr>
      </w:pPr>
      <w:r>
        <w:rPr>
          <w:i/>
          <w:highlight w:val="yellow"/>
        </w:rPr>
        <w:br w:type="page"/>
      </w:r>
    </w:p>
    <w:p w14:paraId="1DF6C63C" w14:textId="34904E46" w:rsidR="00940AA3" w:rsidRDefault="00940AA3" w:rsidP="00940AA3">
      <w:pPr>
        <w:pStyle w:val="BayerBodyTextFull"/>
        <w:spacing w:line="360" w:lineRule="auto"/>
        <w:rPr>
          <w:rFonts w:ascii="TimesNewRomanPSMT" w:hAnsi="TimesNewRomanPSMT" w:cs="TimesNewRomanPSMT"/>
          <w:szCs w:val="24"/>
        </w:rPr>
      </w:pPr>
      <w:r>
        <w:rPr>
          <w:rFonts w:ascii="TimesNewRomanPSMT" w:hAnsi="TimesNewRomanPSMT" w:cs="TimesNewRomanPSMT"/>
          <w:szCs w:val="24"/>
        </w:rPr>
        <w:lastRenderedPageBreak/>
        <w:t xml:space="preserve">Table </w:t>
      </w:r>
      <w:r w:rsidR="00F174D5">
        <w:rPr>
          <w:rFonts w:ascii="TimesNewRomanPSMT" w:hAnsi="TimesNewRomanPSMT" w:cs="TimesNewRomanPSMT"/>
          <w:szCs w:val="24"/>
        </w:rPr>
        <w:t>A3</w:t>
      </w:r>
      <w:r>
        <w:rPr>
          <w:rFonts w:ascii="TimesNewRomanPSMT" w:hAnsi="TimesNewRomanPSMT" w:cs="TimesNewRomanPSMT"/>
          <w:szCs w:val="24"/>
        </w:rPr>
        <w:t>. Concepts related to unspecified diabetes.</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940AA3" w:rsidRPr="009E0D50" w14:paraId="5A6F394A"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1FBD9F" w14:textId="77777777" w:rsidR="00940AA3" w:rsidRPr="009E0D50" w:rsidRDefault="00940AA3" w:rsidP="00A41636">
            <w:pPr>
              <w:pStyle w:val="BayerBodyTextFull"/>
              <w:spacing w:line="360" w:lineRule="auto"/>
            </w:pPr>
            <w:r w:rsidRPr="009E0D50">
              <w:t>Concept ID</w:t>
            </w:r>
          </w:p>
        </w:tc>
        <w:tc>
          <w:tcPr>
            <w:tcW w:w="1701" w:type="dxa"/>
          </w:tcPr>
          <w:p w14:paraId="1FBA3DBA" w14:textId="77777777" w:rsidR="00940AA3"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46DECE8E"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6CA6EA16"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940AA3" w:rsidRPr="003C629D" w14:paraId="20E9FA2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7F5A9EA" w14:textId="77777777" w:rsidR="00940AA3" w:rsidRPr="00C02594" w:rsidRDefault="00940AA3" w:rsidP="00A41636">
            <w:pPr>
              <w:pStyle w:val="BayerBodyTextFull"/>
              <w:rPr>
                <w:b w:val="0"/>
                <w:sz w:val="22"/>
                <w:szCs w:val="22"/>
              </w:rPr>
            </w:pPr>
            <w:r w:rsidRPr="00C02594">
              <w:rPr>
                <w:sz w:val="22"/>
                <w:szCs w:val="22"/>
              </w:rPr>
              <w:t>201820</w:t>
            </w:r>
          </w:p>
        </w:tc>
        <w:tc>
          <w:tcPr>
            <w:tcW w:w="1701" w:type="dxa"/>
          </w:tcPr>
          <w:p w14:paraId="268474A3"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73211009</w:t>
            </w:r>
          </w:p>
        </w:tc>
        <w:tc>
          <w:tcPr>
            <w:tcW w:w="3969" w:type="dxa"/>
          </w:tcPr>
          <w:p w14:paraId="427B6A28" w14:textId="77777777" w:rsidR="00940AA3" w:rsidRPr="00C02594"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38" w:anchor="/concept/201820" w:history="1">
              <w:r w:rsidR="00940AA3" w:rsidRPr="00C02594">
                <w:rPr>
                  <w:rStyle w:val="Hyperlink"/>
                  <w:sz w:val="22"/>
                  <w:szCs w:val="22"/>
                </w:rPr>
                <w:t>Diabetes mellitus</w:t>
              </w:r>
            </w:hyperlink>
          </w:p>
        </w:tc>
        <w:tc>
          <w:tcPr>
            <w:tcW w:w="1559" w:type="dxa"/>
          </w:tcPr>
          <w:p w14:paraId="13A44B50"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Yes</w:t>
            </w:r>
          </w:p>
        </w:tc>
      </w:tr>
      <w:tr w:rsidR="00940AA3" w:rsidRPr="003C629D" w14:paraId="029CBA58"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4B2F8071" w14:textId="77777777" w:rsidR="00940AA3" w:rsidRPr="00C02594" w:rsidRDefault="00940AA3" w:rsidP="00A41636">
            <w:pPr>
              <w:pStyle w:val="BayerBodyTextFull"/>
              <w:rPr>
                <w:sz w:val="22"/>
                <w:szCs w:val="22"/>
              </w:rPr>
            </w:pPr>
            <w:r w:rsidRPr="00C02594">
              <w:rPr>
                <w:sz w:val="22"/>
                <w:szCs w:val="22"/>
              </w:rPr>
              <w:t>443767</w:t>
            </w:r>
          </w:p>
        </w:tc>
        <w:tc>
          <w:tcPr>
            <w:tcW w:w="1701" w:type="dxa"/>
          </w:tcPr>
          <w:p w14:paraId="785F3EB2"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C02594">
              <w:rPr>
                <w:sz w:val="22"/>
                <w:szCs w:val="22"/>
              </w:rPr>
              <w:t>25093002</w:t>
            </w:r>
          </w:p>
        </w:tc>
        <w:tc>
          <w:tcPr>
            <w:tcW w:w="3969" w:type="dxa"/>
          </w:tcPr>
          <w:tbl>
            <w:tblPr>
              <w:tblW w:w="5000"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66"/>
              <w:gridCol w:w="3687"/>
            </w:tblGrid>
            <w:tr w:rsidR="00940AA3" w:rsidRPr="00C02594" w14:paraId="2462EC4C" w14:textId="77777777" w:rsidTr="00A41636">
              <w:trPr>
                <w:tblCellSpacing w:w="0" w:type="dxa"/>
              </w:trPr>
              <w:tc>
                <w:tcPr>
                  <w:tcW w:w="88" w:type="dxa"/>
                  <w:vAlign w:val="center"/>
                  <w:hideMark/>
                </w:tcPr>
                <w:p w14:paraId="78F53616" w14:textId="77777777" w:rsidR="00940AA3" w:rsidRPr="00C02594" w:rsidRDefault="00940AA3" w:rsidP="00A41636">
                  <w:pPr>
                    <w:rPr>
                      <w:sz w:val="22"/>
                      <w:szCs w:val="22"/>
                    </w:rPr>
                  </w:pPr>
                </w:p>
              </w:tc>
              <w:tc>
                <w:tcPr>
                  <w:tcW w:w="8750" w:type="dxa"/>
                  <w:vAlign w:val="center"/>
                  <w:hideMark/>
                </w:tcPr>
                <w:p w14:paraId="7228DAE8" w14:textId="77777777" w:rsidR="00940AA3" w:rsidRPr="00C02594" w:rsidRDefault="00DF67AD" w:rsidP="00A41636">
                  <w:pPr>
                    <w:rPr>
                      <w:sz w:val="22"/>
                      <w:szCs w:val="22"/>
                    </w:rPr>
                  </w:pPr>
                  <w:hyperlink r:id="rId39" w:anchor="/concept/443767" w:history="1">
                    <w:r w:rsidR="00940AA3" w:rsidRPr="00C02594">
                      <w:rPr>
                        <w:rStyle w:val="Hyperlink"/>
                        <w:sz w:val="22"/>
                        <w:szCs w:val="22"/>
                      </w:rPr>
                      <w:t>Eye disorder due to diabetes mellitus</w:t>
                    </w:r>
                  </w:hyperlink>
                </w:p>
              </w:tc>
            </w:tr>
          </w:tbl>
          <w:p w14:paraId="020FD663"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c>
          <w:tcPr>
            <w:tcW w:w="1559" w:type="dxa"/>
          </w:tcPr>
          <w:p w14:paraId="34A03EFA"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C02594">
              <w:rPr>
                <w:sz w:val="22"/>
                <w:szCs w:val="22"/>
              </w:rPr>
              <w:t>Yes</w:t>
            </w:r>
          </w:p>
        </w:tc>
      </w:tr>
      <w:tr w:rsidR="00940AA3" w:rsidRPr="003C629D" w14:paraId="1065438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A56AF4" w14:textId="77777777" w:rsidR="00940AA3" w:rsidRPr="00C02594" w:rsidRDefault="00940AA3" w:rsidP="00A41636">
            <w:pPr>
              <w:pStyle w:val="BayerBodyTextFull"/>
              <w:rPr>
                <w:sz w:val="22"/>
                <w:szCs w:val="22"/>
              </w:rPr>
            </w:pPr>
            <w:r w:rsidRPr="00C02594">
              <w:rPr>
                <w:sz w:val="22"/>
                <w:szCs w:val="22"/>
              </w:rPr>
              <w:t>4174977</w:t>
            </w:r>
          </w:p>
        </w:tc>
        <w:tc>
          <w:tcPr>
            <w:tcW w:w="1701" w:type="dxa"/>
          </w:tcPr>
          <w:p w14:paraId="5204FA31"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4855003</w:t>
            </w:r>
          </w:p>
        </w:tc>
        <w:tc>
          <w:tcPr>
            <w:tcW w:w="3969" w:type="dxa"/>
          </w:tcPr>
          <w:p w14:paraId="23FF1BB2" w14:textId="77777777" w:rsidR="00940AA3" w:rsidRPr="00C02594" w:rsidRDefault="00DF67AD" w:rsidP="00A41636">
            <w:pPr>
              <w:cnfStyle w:val="000000100000" w:firstRow="0" w:lastRow="0" w:firstColumn="0" w:lastColumn="0" w:oddVBand="0" w:evenVBand="0" w:oddHBand="1" w:evenHBand="0" w:firstRowFirstColumn="0" w:firstRowLastColumn="0" w:lastRowFirstColumn="0" w:lastRowLastColumn="0"/>
              <w:rPr>
                <w:sz w:val="22"/>
                <w:szCs w:val="22"/>
              </w:rPr>
            </w:pPr>
            <w:hyperlink r:id="rId40" w:anchor="/concept/4174977" w:history="1">
              <w:r w:rsidR="00940AA3" w:rsidRPr="00C02594">
                <w:rPr>
                  <w:rStyle w:val="Hyperlink"/>
                  <w:sz w:val="22"/>
                  <w:szCs w:val="22"/>
                </w:rPr>
                <w:t>Retinopathy due to diabetes mellitus</w:t>
              </w:r>
            </w:hyperlink>
          </w:p>
        </w:tc>
        <w:tc>
          <w:tcPr>
            <w:tcW w:w="1559" w:type="dxa"/>
          </w:tcPr>
          <w:p w14:paraId="0CD632BD"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Yes</w:t>
            </w:r>
          </w:p>
        </w:tc>
      </w:tr>
      <w:tr w:rsidR="00940AA3" w:rsidRPr="003C629D" w14:paraId="34A2EA2D"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17DCFEE5" w14:textId="77777777" w:rsidR="00940AA3" w:rsidRPr="00C02594" w:rsidRDefault="00940AA3" w:rsidP="00A41636">
            <w:pPr>
              <w:pStyle w:val="BayerBodyTextFull"/>
              <w:rPr>
                <w:sz w:val="22"/>
                <w:szCs w:val="22"/>
              </w:rPr>
            </w:pPr>
            <w:r w:rsidRPr="00C02594">
              <w:rPr>
                <w:sz w:val="22"/>
                <w:szCs w:val="22"/>
              </w:rPr>
              <w:t>4236285</w:t>
            </w:r>
          </w:p>
        </w:tc>
        <w:tc>
          <w:tcPr>
            <w:tcW w:w="1701" w:type="dxa"/>
          </w:tcPr>
          <w:p w14:paraId="142B510A"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C02594">
              <w:rPr>
                <w:sz w:val="22"/>
                <w:szCs w:val="22"/>
              </w:rPr>
              <w:t>407569005</w:t>
            </w:r>
          </w:p>
        </w:tc>
        <w:tc>
          <w:tcPr>
            <w:tcW w:w="3969" w:type="dxa"/>
          </w:tcPr>
          <w:p w14:paraId="5CD0A8CC" w14:textId="77777777" w:rsidR="00940AA3" w:rsidRPr="00C02594" w:rsidRDefault="00DF67AD" w:rsidP="00A41636">
            <w:pPr>
              <w:cnfStyle w:val="000000000000" w:firstRow="0" w:lastRow="0" w:firstColumn="0" w:lastColumn="0" w:oddVBand="0" w:evenVBand="0" w:oddHBand="0" w:evenHBand="0" w:firstRowFirstColumn="0" w:firstRowLastColumn="0" w:lastRowFirstColumn="0" w:lastRowLastColumn="0"/>
              <w:rPr>
                <w:sz w:val="22"/>
                <w:szCs w:val="22"/>
              </w:rPr>
            </w:pPr>
            <w:hyperlink r:id="rId41" w:anchor="/concept/4236285" w:history="1">
              <w:r w:rsidR="00940AA3" w:rsidRPr="00C02594">
                <w:rPr>
                  <w:rStyle w:val="Hyperlink"/>
                  <w:sz w:val="22"/>
                  <w:szCs w:val="22"/>
                </w:rPr>
                <w:t>Patient on maximal tolerated therapy for diabetes</w:t>
              </w:r>
            </w:hyperlink>
          </w:p>
        </w:tc>
        <w:tc>
          <w:tcPr>
            <w:tcW w:w="1559" w:type="dxa"/>
          </w:tcPr>
          <w:p w14:paraId="4BE894D7"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C02594">
              <w:rPr>
                <w:sz w:val="22"/>
                <w:szCs w:val="22"/>
              </w:rPr>
              <w:t>Yes</w:t>
            </w:r>
          </w:p>
        </w:tc>
      </w:tr>
      <w:tr w:rsidR="00940AA3" w:rsidRPr="003C629D" w14:paraId="65904EC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8FE93AA" w14:textId="77777777" w:rsidR="00940AA3" w:rsidRPr="00C02594" w:rsidRDefault="00940AA3" w:rsidP="00A41636">
            <w:pPr>
              <w:pStyle w:val="BayerBodyTextFull"/>
              <w:rPr>
                <w:sz w:val="22"/>
                <w:szCs w:val="22"/>
              </w:rPr>
            </w:pPr>
            <w:r w:rsidRPr="00C02594">
              <w:rPr>
                <w:sz w:val="22"/>
                <w:szCs w:val="22"/>
              </w:rPr>
              <w:t>443730</w:t>
            </w:r>
          </w:p>
        </w:tc>
        <w:tc>
          <w:tcPr>
            <w:tcW w:w="1701" w:type="dxa"/>
          </w:tcPr>
          <w:p w14:paraId="0973E05D"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422088007</w:t>
            </w:r>
          </w:p>
        </w:tc>
        <w:tc>
          <w:tcPr>
            <w:tcW w:w="3969" w:type="dxa"/>
          </w:tcPr>
          <w:p w14:paraId="3D731013" w14:textId="77777777" w:rsidR="00940AA3" w:rsidRPr="00C02594" w:rsidRDefault="00DF67AD" w:rsidP="00A41636">
            <w:pPr>
              <w:cnfStyle w:val="000000100000" w:firstRow="0" w:lastRow="0" w:firstColumn="0" w:lastColumn="0" w:oddVBand="0" w:evenVBand="0" w:oddHBand="1" w:evenHBand="0" w:firstRowFirstColumn="0" w:firstRowLastColumn="0" w:lastRowFirstColumn="0" w:lastRowLastColumn="0"/>
              <w:rPr>
                <w:sz w:val="22"/>
                <w:szCs w:val="22"/>
              </w:rPr>
            </w:pPr>
            <w:hyperlink r:id="rId42" w:anchor="/concept/443730" w:history="1">
              <w:r w:rsidR="00940AA3" w:rsidRPr="00C02594">
                <w:rPr>
                  <w:rStyle w:val="Hyperlink"/>
                  <w:sz w:val="22"/>
                  <w:szCs w:val="22"/>
                </w:rPr>
                <w:t>Nervous system disorder due to diabetes mellitus</w:t>
              </w:r>
            </w:hyperlink>
          </w:p>
        </w:tc>
        <w:tc>
          <w:tcPr>
            <w:tcW w:w="1559" w:type="dxa"/>
          </w:tcPr>
          <w:p w14:paraId="023C7CE7"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Yes</w:t>
            </w:r>
          </w:p>
        </w:tc>
      </w:tr>
      <w:tr w:rsidR="00940AA3" w:rsidRPr="003C629D" w14:paraId="452438E4"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6C2B3695" w14:textId="77777777" w:rsidR="00940AA3" w:rsidRPr="00C02594" w:rsidRDefault="00940AA3" w:rsidP="00A41636">
            <w:pPr>
              <w:pStyle w:val="BayerBodyTextFull"/>
              <w:rPr>
                <w:sz w:val="22"/>
                <w:szCs w:val="22"/>
              </w:rPr>
            </w:pPr>
            <w:r w:rsidRPr="00C02594">
              <w:rPr>
                <w:sz w:val="22"/>
                <w:szCs w:val="22"/>
              </w:rPr>
              <w:t>4334884</w:t>
            </w:r>
          </w:p>
        </w:tc>
        <w:tc>
          <w:tcPr>
            <w:tcW w:w="1701" w:type="dxa"/>
          </w:tcPr>
          <w:p w14:paraId="50D9E07F"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C02594">
              <w:rPr>
                <w:sz w:val="22"/>
                <w:szCs w:val="22"/>
              </w:rPr>
              <w:t>232020009</w:t>
            </w:r>
          </w:p>
        </w:tc>
        <w:tc>
          <w:tcPr>
            <w:tcW w:w="3969" w:type="dxa"/>
          </w:tcPr>
          <w:p w14:paraId="51865768" w14:textId="77777777" w:rsidR="00940AA3" w:rsidRPr="00C02594" w:rsidRDefault="00DF67AD" w:rsidP="00A41636">
            <w:pPr>
              <w:cnfStyle w:val="000000000000" w:firstRow="0" w:lastRow="0" w:firstColumn="0" w:lastColumn="0" w:oddVBand="0" w:evenVBand="0" w:oddHBand="0" w:evenHBand="0" w:firstRowFirstColumn="0" w:firstRowLastColumn="0" w:lastRowFirstColumn="0" w:lastRowLastColumn="0"/>
              <w:rPr>
                <w:sz w:val="22"/>
                <w:szCs w:val="22"/>
              </w:rPr>
            </w:pPr>
            <w:hyperlink r:id="rId43" w:anchor="/concept/4334884" w:history="1">
              <w:r w:rsidR="00940AA3" w:rsidRPr="00C02594">
                <w:rPr>
                  <w:rStyle w:val="Hyperlink"/>
                  <w:sz w:val="22"/>
                  <w:szCs w:val="22"/>
                </w:rPr>
                <w:t>Maculopathy with diabetes mellitus</w:t>
              </w:r>
            </w:hyperlink>
          </w:p>
        </w:tc>
        <w:tc>
          <w:tcPr>
            <w:tcW w:w="1559" w:type="dxa"/>
          </w:tcPr>
          <w:p w14:paraId="29D40082"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C02594">
              <w:rPr>
                <w:sz w:val="22"/>
                <w:szCs w:val="22"/>
              </w:rPr>
              <w:t>Yes</w:t>
            </w:r>
          </w:p>
        </w:tc>
      </w:tr>
      <w:tr w:rsidR="00940AA3" w:rsidRPr="003C629D" w14:paraId="5AD2ECE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A76F7A" w14:textId="77777777" w:rsidR="00940AA3" w:rsidRPr="00C02594" w:rsidRDefault="00940AA3" w:rsidP="00A41636">
            <w:pPr>
              <w:pStyle w:val="BayerBodyTextFull"/>
              <w:rPr>
                <w:sz w:val="22"/>
                <w:szCs w:val="22"/>
              </w:rPr>
            </w:pPr>
            <w:r>
              <w:t>192279</w:t>
            </w:r>
          </w:p>
        </w:tc>
        <w:tc>
          <w:tcPr>
            <w:tcW w:w="1701" w:type="dxa"/>
          </w:tcPr>
          <w:p w14:paraId="476C5D55"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t>127013003</w:t>
            </w:r>
          </w:p>
        </w:tc>
        <w:tc>
          <w:tcPr>
            <w:tcW w:w="3969" w:type="dxa"/>
          </w:tcPr>
          <w:p w14:paraId="234560B2" w14:textId="77777777" w:rsidR="00940AA3" w:rsidRPr="00C02594" w:rsidRDefault="00DF67AD" w:rsidP="00A41636">
            <w:pPr>
              <w:cnfStyle w:val="000000100000" w:firstRow="0" w:lastRow="0" w:firstColumn="0" w:lastColumn="0" w:oddVBand="0" w:evenVBand="0" w:oddHBand="1" w:evenHBand="0" w:firstRowFirstColumn="0" w:firstRowLastColumn="0" w:lastRowFirstColumn="0" w:lastRowLastColumn="0"/>
              <w:rPr>
                <w:sz w:val="22"/>
                <w:szCs w:val="22"/>
              </w:rPr>
            </w:pPr>
            <w:hyperlink r:id="rId44" w:anchor="/concept/192279" w:history="1">
              <w:r w:rsidR="00940AA3">
                <w:rPr>
                  <w:rStyle w:val="Hyperlink"/>
                </w:rPr>
                <w:t>Kidney disorder due to diabetes mellitus</w:t>
              </w:r>
            </w:hyperlink>
          </w:p>
        </w:tc>
        <w:tc>
          <w:tcPr>
            <w:tcW w:w="1559" w:type="dxa"/>
          </w:tcPr>
          <w:p w14:paraId="379B45D6"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
        </w:tc>
      </w:tr>
    </w:tbl>
    <w:p w14:paraId="5881D57B" w14:textId="77777777" w:rsidR="0000618A" w:rsidRDefault="0000618A" w:rsidP="00940AA3">
      <w:pPr>
        <w:pStyle w:val="BayerBodyTextFull"/>
        <w:spacing w:line="360" w:lineRule="auto"/>
        <w:rPr>
          <w:rFonts w:ascii="TimesNewRomanPSMT" w:hAnsi="TimesNewRomanPSMT" w:cs="TimesNewRomanPSMT"/>
          <w:szCs w:val="24"/>
        </w:rPr>
      </w:pPr>
    </w:p>
    <w:p w14:paraId="5CAFF33D" w14:textId="77777777" w:rsidR="0000618A" w:rsidRDefault="0000618A">
      <w:pPr>
        <w:rPr>
          <w:rFonts w:ascii="TimesNewRomanPSMT" w:hAnsi="TimesNewRomanPSMT" w:cs="TimesNewRomanPSMT"/>
          <w:szCs w:val="24"/>
        </w:rPr>
      </w:pPr>
      <w:r>
        <w:rPr>
          <w:rFonts w:ascii="TimesNewRomanPSMT" w:hAnsi="TimesNewRomanPSMT" w:cs="TimesNewRomanPSMT"/>
          <w:szCs w:val="24"/>
        </w:rPr>
        <w:br w:type="page"/>
      </w:r>
    </w:p>
    <w:p w14:paraId="3EA56BB7" w14:textId="07E7A4F5" w:rsidR="00940AA3" w:rsidRDefault="00940AA3" w:rsidP="00940AA3">
      <w:pPr>
        <w:pStyle w:val="BayerBodyTextFull"/>
        <w:spacing w:line="360" w:lineRule="auto"/>
        <w:rPr>
          <w:rFonts w:ascii="TimesNewRomanPSMT" w:hAnsi="TimesNewRomanPSMT" w:cs="TimesNewRomanPSMT"/>
          <w:szCs w:val="24"/>
        </w:rPr>
      </w:pPr>
      <w:r>
        <w:rPr>
          <w:rFonts w:ascii="TimesNewRomanPSMT" w:hAnsi="TimesNewRomanPSMT" w:cs="TimesNewRomanPSMT"/>
          <w:szCs w:val="24"/>
        </w:rPr>
        <w:lastRenderedPageBreak/>
        <w:t>Table A</w:t>
      </w:r>
      <w:r w:rsidR="00F174D5">
        <w:rPr>
          <w:rFonts w:ascii="TimesNewRomanPSMT" w:hAnsi="TimesNewRomanPSMT" w:cs="TimesNewRomanPSMT"/>
          <w:szCs w:val="24"/>
        </w:rPr>
        <w:t>4</w:t>
      </w:r>
      <w:r>
        <w:rPr>
          <w:rFonts w:ascii="TimesNewRomanPSMT" w:hAnsi="TimesNewRomanPSMT" w:cs="TimesNewRomanPSMT"/>
          <w:szCs w:val="24"/>
        </w:rPr>
        <w:t>. Concepts related to diabetes that must be excluded from case ascertainment.</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940AA3" w:rsidRPr="009E0D50" w14:paraId="2571877C"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B221821" w14:textId="77777777" w:rsidR="00940AA3" w:rsidRPr="009E0D50" w:rsidRDefault="00940AA3" w:rsidP="00A41636">
            <w:pPr>
              <w:pStyle w:val="BayerBodyTextFull"/>
              <w:spacing w:line="360" w:lineRule="auto"/>
            </w:pPr>
            <w:r w:rsidRPr="009E0D50">
              <w:t>Concept ID</w:t>
            </w:r>
          </w:p>
        </w:tc>
        <w:tc>
          <w:tcPr>
            <w:tcW w:w="1701" w:type="dxa"/>
          </w:tcPr>
          <w:p w14:paraId="1604A33A" w14:textId="77777777" w:rsidR="00940AA3"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4AF697A6"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7124A241" w14:textId="77777777" w:rsidR="00940AA3" w:rsidRPr="009E0D50" w:rsidRDefault="00940AA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940AA3" w:rsidRPr="003C629D" w14:paraId="139CDB4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F675ADE" w14:textId="77777777" w:rsidR="00940AA3" w:rsidRPr="00C02594" w:rsidRDefault="00940AA3" w:rsidP="00A41636">
            <w:pPr>
              <w:pStyle w:val="BayerBodyTextFull"/>
              <w:rPr>
                <w:b w:val="0"/>
                <w:sz w:val="22"/>
                <w:szCs w:val="22"/>
              </w:rPr>
            </w:pPr>
            <w:r>
              <w:t>4060085</w:t>
            </w:r>
          </w:p>
        </w:tc>
        <w:tc>
          <w:tcPr>
            <w:tcW w:w="1701" w:type="dxa"/>
          </w:tcPr>
          <w:p w14:paraId="0B15C0AE"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t>161641009</w:t>
            </w:r>
          </w:p>
        </w:tc>
        <w:tc>
          <w:tcPr>
            <w:tcW w:w="3969" w:type="dxa"/>
          </w:tcPr>
          <w:p w14:paraId="5C8D985E" w14:textId="77777777" w:rsidR="00940AA3" w:rsidRPr="00C02594"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45" w:anchor="/concept/4060085" w:history="1">
              <w:r w:rsidR="00940AA3">
                <w:rPr>
                  <w:rStyle w:val="Hyperlink"/>
                </w:rPr>
                <w:t>At risk of diabetes mellitus</w:t>
              </w:r>
            </w:hyperlink>
          </w:p>
        </w:tc>
        <w:tc>
          <w:tcPr>
            <w:tcW w:w="1559" w:type="dxa"/>
          </w:tcPr>
          <w:p w14:paraId="3F1B4117"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Yes</w:t>
            </w:r>
          </w:p>
        </w:tc>
      </w:tr>
      <w:tr w:rsidR="00940AA3" w:rsidRPr="003C629D" w14:paraId="5895B383"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03944CE5" w14:textId="77777777" w:rsidR="00940AA3" w:rsidRDefault="00940AA3" w:rsidP="00A41636">
            <w:pPr>
              <w:pStyle w:val="BayerBodyTextFull"/>
            </w:pPr>
            <w:r>
              <w:t>4058243</w:t>
            </w:r>
          </w:p>
        </w:tc>
        <w:tc>
          <w:tcPr>
            <w:tcW w:w="1701" w:type="dxa"/>
          </w:tcPr>
          <w:p w14:paraId="6B569F77" w14:textId="77777777" w:rsidR="00940AA3" w:rsidRDefault="00940AA3" w:rsidP="00A41636">
            <w:pPr>
              <w:pStyle w:val="BayerBodyTextFull"/>
              <w:cnfStyle w:val="000000000000" w:firstRow="0" w:lastRow="0" w:firstColumn="0" w:lastColumn="0" w:oddVBand="0" w:evenVBand="0" w:oddHBand="0" w:evenHBand="0" w:firstRowFirstColumn="0" w:firstRowLastColumn="0" w:lastRowFirstColumn="0" w:lastRowLastColumn="0"/>
            </w:pPr>
            <w:r>
              <w:t>199223000</w:t>
            </w:r>
          </w:p>
        </w:tc>
        <w:tc>
          <w:tcPr>
            <w:tcW w:w="3969" w:type="dxa"/>
          </w:tcPr>
          <w:p w14:paraId="753093DC" w14:textId="77777777" w:rsidR="00940AA3"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46" w:anchor="/concept/4058243" w:history="1">
              <w:r w:rsidR="00940AA3">
                <w:rPr>
                  <w:rStyle w:val="Hyperlink"/>
                </w:rPr>
                <w:t>Diabetes mellitus during pregnancy, childbirth and the puerperium</w:t>
              </w:r>
            </w:hyperlink>
          </w:p>
        </w:tc>
        <w:tc>
          <w:tcPr>
            <w:tcW w:w="1559" w:type="dxa"/>
          </w:tcPr>
          <w:p w14:paraId="63A55408" w14:textId="77777777" w:rsidR="00940AA3" w:rsidRPr="00C02594" w:rsidRDefault="00940AA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
        </w:tc>
      </w:tr>
      <w:tr w:rsidR="00940AA3" w:rsidRPr="003C629D" w14:paraId="6858355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14850E" w14:textId="77777777" w:rsidR="00940AA3" w:rsidRDefault="00940AA3" w:rsidP="00A41636">
            <w:pPr>
              <w:pStyle w:val="BayerBodyTextFull"/>
            </w:pPr>
            <w:r>
              <w:t>4024659</w:t>
            </w:r>
          </w:p>
        </w:tc>
        <w:tc>
          <w:tcPr>
            <w:tcW w:w="1701" w:type="dxa"/>
          </w:tcPr>
          <w:p w14:paraId="6841231B" w14:textId="77777777" w:rsidR="00940AA3" w:rsidRDefault="00940AA3" w:rsidP="00A41636">
            <w:pPr>
              <w:pStyle w:val="BayerBodyTextFull"/>
              <w:cnfStyle w:val="000000100000" w:firstRow="0" w:lastRow="0" w:firstColumn="0" w:lastColumn="0" w:oddVBand="0" w:evenVBand="0" w:oddHBand="1" w:evenHBand="0" w:firstRowFirstColumn="0" w:firstRowLastColumn="0" w:lastRowFirstColumn="0" w:lastRowLastColumn="0"/>
            </w:pPr>
            <w:r>
              <w:t>11687002</w:t>
            </w:r>
          </w:p>
        </w:tc>
        <w:tc>
          <w:tcPr>
            <w:tcW w:w="3969" w:type="dxa"/>
          </w:tcPr>
          <w:tbl>
            <w:tblPr>
              <w:tblW w:w="5000"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76"/>
              <w:gridCol w:w="3677"/>
            </w:tblGrid>
            <w:tr w:rsidR="00940AA3" w14:paraId="53BCF6B7" w14:textId="77777777" w:rsidTr="00A41636">
              <w:trPr>
                <w:tblCellSpacing w:w="0" w:type="dxa"/>
              </w:trPr>
              <w:tc>
                <w:tcPr>
                  <w:tcW w:w="112" w:type="dxa"/>
                  <w:vAlign w:val="center"/>
                  <w:hideMark/>
                </w:tcPr>
                <w:p w14:paraId="25ECA56B" w14:textId="77777777" w:rsidR="00940AA3" w:rsidRDefault="00940AA3" w:rsidP="00A41636">
                  <w:pPr>
                    <w:rPr>
                      <w:sz w:val="20"/>
                    </w:rPr>
                  </w:pPr>
                </w:p>
              </w:tc>
              <w:tc>
                <w:tcPr>
                  <w:tcW w:w="8726" w:type="dxa"/>
                  <w:vAlign w:val="center"/>
                  <w:hideMark/>
                </w:tcPr>
                <w:p w14:paraId="0292C5DA" w14:textId="77777777" w:rsidR="00940AA3" w:rsidRDefault="00DF67AD" w:rsidP="00A41636">
                  <w:pPr>
                    <w:rPr>
                      <w:szCs w:val="24"/>
                    </w:rPr>
                  </w:pPr>
                  <w:hyperlink r:id="rId47" w:anchor="/concept/4024659" w:history="1">
                    <w:r w:rsidR="00940AA3">
                      <w:rPr>
                        <w:rStyle w:val="Hyperlink"/>
                      </w:rPr>
                      <w:t>Gestational diabetes mellitus</w:t>
                    </w:r>
                  </w:hyperlink>
                </w:p>
              </w:tc>
            </w:tr>
          </w:tbl>
          <w:p w14:paraId="13519F01" w14:textId="77777777" w:rsidR="00940AA3" w:rsidRDefault="00940AA3" w:rsidP="00A41636">
            <w:pPr>
              <w:pStyle w:val="BayerBodyTextFull"/>
              <w:cnfStyle w:val="000000100000" w:firstRow="0" w:lastRow="0" w:firstColumn="0" w:lastColumn="0" w:oddVBand="0" w:evenVBand="0" w:oddHBand="1" w:evenHBand="0" w:firstRowFirstColumn="0" w:firstRowLastColumn="0" w:lastRowFirstColumn="0" w:lastRowLastColumn="0"/>
            </w:pPr>
          </w:p>
        </w:tc>
        <w:tc>
          <w:tcPr>
            <w:tcW w:w="1559" w:type="dxa"/>
          </w:tcPr>
          <w:p w14:paraId="3D4DAFA6" w14:textId="77777777" w:rsidR="00940AA3" w:rsidRPr="00C02594" w:rsidRDefault="00940AA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
        </w:tc>
      </w:tr>
    </w:tbl>
    <w:p w14:paraId="5A9EBE42" w14:textId="77777777" w:rsidR="00940AA3" w:rsidRPr="00DD480F" w:rsidRDefault="00940AA3" w:rsidP="00625988">
      <w:pPr>
        <w:pStyle w:val="BayerBodyTextFull"/>
      </w:pPr>
    </w:p>
    <w:p w14:paraId="79420C7B" w14:textId="2585781C" w:rsidR="00BC48D3" w:rsidRDefault="007B4973" w:rsidP="00BC48D3">
      <w:pPr>
        <w:pStyle w:val="BayerBodyTextFull"/>
        <w:spacing w:line="360" w:lineRule="auto"/>
        <w:rPr>
          <w:rFonts w:ascii="TimesNewRomanPSMT" w:hAnsi="TimesNewRomanPSMT" w:cs="TimesNewRomanPSMT"/>
          <w:szCs w:val="24"/>
        </w:rPr>
      </w:pPr>
      <w:r w:rsidRPr="00DD480F">
        <w:br w:type="page"/>
      </w:r>
      <w:r w:rsidR="00BC48D3">
        <w:rPr>
          <w:rFonts w:ascii="TimesNewRomanPSMT" w:hAnsi="TimesNewRomanPSMT" w:cs="TimesNewRomanPSMT"/>
          <w:szCs w:val="24"/>
        </w:rPr>
        <w:lastRenderedPageBreak/>
        <w:t>Table A5. Concepts related to Chronic Kidney disease.</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BC48D3" w:rsidRPr="009E0D50" w14:paraId="0102BAC4"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5E5C6E9" w14:textId="77777777" w:rsidR="00BC48D3" w:rsidRPr="009E0D50" w:rsidRDefault="00BC48D3" w:rsidP="00A41636">
            <w:pPr>
              <w:pStyle w:val="BayerBodyTextFull"/>
              <w:spacing w:line="360" w:lineRule="auto"/>
            </w:pPr>
            <w:r w:rsidRPr="009E0D50">
              <w:t>Concept ID</w:t>
            </w:r>
          </w:p>
        </w:tc>
        <w:tc>
          <w:tcPr>
            <w:tcW w:w="1701" w:type="dxa"/>
          </w:tcPr>
          <w:p w14:paraId="0B0CDF25" w14:textId="77777777" w:rsidR="00BC48D3" w:rsidRDefault="00BC48D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07D943B8" w14:textId="77777777" w:rsidR="00BC48D3" w:rsidRPr="009E0D50" w:rsidRDefault="00BC48D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3507A2F1" w14:textId="77777777" w:rsidR="00BC48D3" w:rsidRPr="009E0D50" w:rsidRDefault="00BC48D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BC48D3" w:rsidRPr="003C629D" w14:paraId="14279A4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C3A20E" w14:textId="77777777" w:rsidR="00BC48D3" w:rsidRPr="00C02594" w:rsidRDefault="00BC48D3" w:rsidP="00A41636">
            <w:pPr>
              <w:pStyle w:val="BayerBodyTextFull"/>
              <w:rPr>
                <w:b w:val="0"/>
                <w:sz w:val="22"/>
                <w:szCs w:val="22"/>
              </w:rPr>
            </w:pPr>
            <w:r>
              <w:t>46271022</w:t>
            </w:r>
          </w:p>
        </w:tc>
        <w:tc>
          <w:tcPr>
            <w:tcW w:w="1701" w:type="dxa"/>
          </w:tcPr>
          <w:p w14:paraId="4C2CDD69" w14:textId="77777777" w:rsidR="00BC48D3" w:rsidRPr="00C02594" w:rsidRDefault="00BC48D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t>709044004</w:t>
            </w:r>
          </w:p>
        </w:tc>
        <w:tc>
          <w:tcPr>
            <w:tcW w:w="3969" w:type="dxa"/>
          </w:tcPr>
          <w:p w14:paraId="7036E0C7" w14:textId="77777777" w:rsidR="00BC48D3" w:rsidRPr="00C02594"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48" w:anchor="/concept/46271022" w:history="1">
              <w:r w:rsidR="00BC48D3">
                <w:rPr>
                  <w:rStyle w:val="Hyperlink"/>
                </w:rPr>
                <w:t>Chronic kidney disease</w:t>
              </w:r>
            </w:hyperlink>
          </w:p>
        </w:tc>
        <w:tc>
          <w:tcPr>
            <w:tcW w:w="1559" w:type="dxa"/>
          </w:tcPr>
          <w:p w14:paraId="045A381E" w14:textId="77777777" w:rsidR="00BC48D3" w:rsidRPr="00C02594" w:rsidRDefault="00BC48D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Yes</w:t>
            </w:r>
          </w:p>
        </w:tc>
      </w:tr>
      <w:tr w:rsidR="00BC48D3" w:rsidRPr="003C629D" w14:paraId="7184F80B"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4E55BB21" w14:textId="77777777" w:rsidR="00BC48D3" w:rsidRDefault="00BC48D3" w:rsidP="00A41636">
            <w:pPr>
              <w:pStyle w:val="BayerBodyTextFull"/>
            </w:pPr>
            <w:r>
              <w:t>443614</w:t>
            </w:r>
          </w:p>
        </w:tc>
        <w:tc>
          <w:tcPr>
            <w:tcW w:w="1701" w:type="dxa"/>
          </w:tcPr>
          <w:p w14:paraId="49F8C312" w14:textId="77777777" w:rsidR="00BC48D3" w:rsidRDefault="00BC48D3" w:rsidP="00A41636">
            <w:pPr>
              <w:pStyle w:val="BayerBodyTextFull"/>
              <w:cnfStyle w:val="000000000000" w:firstRow="0" w:lastRow="0" w:firstColumn="0" w:lastColumn="0" w:oddVBand="0" w:evenVBand="0" w:oddHBand="0" w:evenHBand="0" w:firstRowFirstColumn="0" w:firstRowLastColumn="0" w:lastRowFirstColumn="0" w:lastRowLastColumn="0"/>
            </w:pPr>
            <w:r>
              <w:t>431855005</w:t>
            </w:r>
          </w:p>
        </w:tc>
        <w:tc>
          <w:tcPr>
            <w:tcW w:w="3969" w:type="dxa"/>
          </w:tcPr>
          <w:p w14:paraId="67605A76" w14:textId="77777777" w:rsidR="00BC48D3"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49" w:anchor="/concept/443614" w:history="1">
              <w:r w:rsidR="00BC48D3">
                <w:rPr>
                  <w:rStyle w:val="Hyperlink"/>
                </w:rPr>
                <w:t>Chronic kidney disease stage 1</w:t>
              </w:r>
            </w:hyperlink>
          </w:p>
        </w:tc>
        <w:tc>
          <w:tcPr>
            <w:tcW w:w="1559" w:type="dxa"/>
          </w:tcPr>
          <w:p w14:paraId="767B414C" w14:textId="77777777" w:rsidR="00BC48D3" w:rsidRPr="00C02594" w:rsidRDefault="00BC48D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r w:rsidR="00BC48D3" w:rsidRPr="003C629D" w14:paraId="794DA03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2CAC85" w14:textId="77777777" w:rsidR="00BC48D3" w:rsidRDefault="00BC48D3" w:rsidP="00A41636">
            <w:pPr>
              <w:pStyle w:val="BayerBodyTextFull"/>
            </w:pPr>
            <w:r>
              <w:t>443601</w:t>
            </w:r>
          </w:p>
        </w:tc>
        <w:tc>
          <w:tcPr>
            <w:tcW w:w="1701" w:type="dxa"/>
          </w:tcPr>
          <w:p w14:paraId="6DE31ACB" w14:textId="77777777" w:rsidR="00BC48D3" w:rsidRDefault="00BC48D3" w:rsidP="00A41636">
            <w:pPr>
              <w:pStyle w:val="BayerBodyTextFull"/>
              <w:cnfStyle w:val="000000100000" w:firstRow="0" w:lastRow="0" w:firstColumn="0" w:lastColumn="0" w:oddVBand="0" w:evenVBand="0" w:oddHBand="1" w:evenHBand="0" w:firstRowFirstColumn="0" w:firstRowLastColumn="0" w:lastRowFirstColumn="0" w:lastRowLastColumn="0"/>
            </w:pPr>
            <w:r>
              <w:t>431856006</w:t>
            </w:r>
          </w:p>
        </w:tc>
        <w:tc>
          <w:tcPr>
            <w:tcW w:w="3969" w:type="dxa"/>
          </w:tcPr>
          <w:p w14:paraId="3C87CB97" w14:textId="77777777" w:rsidR="00BC48D3" w:rsidRDefault="00DF67AD" w:rsidP="00A41636">
            <w:pPr>
              <w:pStyle w:val="BayerBodyTextFull"/>
              <w:cnfStyle w:val="000000100000" w:firstRow="0" w:lastRow="0" w:firstColumn="0" w:lastColumn="0" w:oddVBand="0" w:evenVBand="0" w:oddHBand="1" w:evenHBand="0" w:firstRowFirstColumn="0" w:firstRowLastColumn="0" w:lastRowFirstColumn="0" w:lastRowLastColumn="0"/>
            </w:pPr>
            <w:hyperlink r:id="rId50" w:anchor="/concept/443601" w:history="1">
              <w:r w:rsidR="00BC48D3">
                <w:rPr>
                  <w:rStyle w:val="Hyperlink"/>
                </w:rPr>
                <w:t>Chronic kidney disease stage 2</w:t>
              </w:r>
            </w:hyperlink>
          </w:p>
        </w:tc>
        <w:tc>
          <w:tcPr>
            <w:tcW w:w="1559" w:type="dxa"/>
          </w:tcPr>
          <w:p w14:paraId="409A44C9" w14:textId="77777777" w:rsidR="00BC48D3" w:rsidRPr="00C02594" w:rsidRDefault="00BC48D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117972">
              <w:rPr>
                <w:sz w:val="22"/>
                <w:szCs w:val="22"/>
              </w:rPr>
              <w:t>Yes</w:t>
            </w:r>
          </w:p>
        </w:tc>
      </w:tr>
      <w:tr w:rsidR="00BC48D3" w:rsidRPr="003C629D" w14:paraId="4688B1C4"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32077B73" w14:textId="77777777" w:rsidR="00BC48D3" w:rsidRDefault="00BC48D3" w:rsidP="00A41636">
            <w:pPr>
              <w:pStyle w:val="BayerBodyTextFull"/>
            </w:pPr>
            <w:r>
              <w:t>443597</w:t>
            </w:r>
          </w:p>
        </w:tc>
        <w:tc>
          <w:tcPr>
            <w:tcW w:w="1701" w:type="dxa"/>
          </w:tcPr>
          <w:p w14:paraId="6417CA29" w14:textId="77777777" w:rsidR="00BC48D3" w:rsidRDefault="00BC48D3" w:rsidP="00A41636">
            <w:pPr>
              <w:pStyle w:val="BayerBodyTextFull"/>
              <w:cnfStyle w:val="000000000000" w:firstRow="0" w:lastRow="0" w:firstColumn="0" w:lastColumn="0" w:oddVBand="0" w:evenVBand="0" w:oddHBand="0" w:evenHBand="0" w:firstRowFirstColumn="0" w:firstRowLastColumn="0" w:lastRowFirstColumn="0" w:lastRowLastColumn="0"/>
            </w:pPr>
            <w:r>
              <w:t>433144002</w:t>
            </w:r>
          </w:p>
        </w:tc>
        <w:tc>
          <w:tcPr>
            <w:tcW w:w="3969" w:type="dxa"/>
          </w:tcPr>
          <w:p w14:paraId="7FB3697F" w14:textId="77777777" w:rsidR="00BC48D3"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51" w:anchor="/concept/443597" w:history="1">
              <w:r w:rsidR="00BC48D3">
                <w:rPr>
                  <w:rStyle w:val="Hyperlink"/>
                </w:rPr>
                <w:t>Chronic kidney disease stage 3</w:t>
              </w:r>
            </w:hyperlink>
          </w:p>
        </w:tc>
        <w:tc>
          <w:tcPr>
            <w:tcW w:w="1559" w:type="dxa"/>
          </w:tcPr>
          <w:p w14:paraId="20E32ED7" w14:textId="77777777" w:rsidR="00BC48D3" w:rsidRPr="00C02594" w:rsidRDefault="00BC48D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r w:rsidR="00BC48D3" w:rsidRPr="003C629D" w14:paraId="3F116BB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1886DF" w14:textId="77777777" w:rsidR="00BC48D3" w:rsidRDefault="00BC48D3" w:rsidP="00A41636">
            <w:pPr>
              <w:pStyle w:val="BayerBodyTextFull"/>
            </w:pPr>
            <w:r>
              <w:t>45763854</w:t>
            </w:r>
          </w:p>
        </w:tc>
        <w:tc>
          <w:tcPr>
            <w:tcW w:w="1701" w:type="dxa"/>
          </w:tcPr>
          <w:p w14:paraId="18FAC440" w14:textId="77777777" w:rsidR="00BC48D3" w:rsidRDefault="00BC48D3" w:rsidP="00A41636">
            <w:pPr>
              <w:pStyle w:val="BayerBodyTextFull"/>
              <w:cnfStyle w:val="000000100000" w:firstRow="0" w:lastRow="0" w:firstColumn="0" w:lastColumn="0" w:oddVBand="0" w:evenVBand="0" w:oddHBand="1" w:evenHBand="0" w:firstRowFirstColumn="0" w:firstRowLastColumn="0" w:lastRowFirstColumn="0" w:lastRowLastColumn="0"/>
            </w:pPr>
            <w:r>
              <w:t>700378005</w:t>
            </w:r>
          </w:p>
        </w:tc>
        <w:tc>
          <w:tcPr>
            <w:tcW w:w="3969" w:type="dxa"/>
          </w:tcPr>
          <w:p w14:paraId="6747774E" w14:textId="77777777" w:rsidR="00BC48D3" w:rsidRDefault="00DF67AD" w:rsidP="00A41636">
            <w:pPr>
              <w:pStyle w:val="BayerBodyTextFull"/>
              <w:cnfStyle w:val="000000100000" w:firstRow="0" w:lastRow="0" w:firstColumn="0" w:lastColumn="0" w:oddVBand="0" w:evenVBand="0" w:oddHBand="1" w:evenHBand="0" w:firstRowFirstColumn="0" w:firstRowLastColumn="0" w:lastRowFirstColumn="0" w:lastRowLastColumn="0"/>
            </w:pPr>
            <w:hyperlink r:id="rId52" w:anchor="/concept/45763854" w:history="1">
              <w:r w:rsidR="00BC48D3">
                <w:rPr>
                  <w:rStyle w:val="Hyperlink"/>
                </w:rPr>
                <w:t>Chronic kidney disease stage 3A</w:t>
              </w:r>
            </w:hyperlink>
          </w:p>
        </w:tc>
        <w:tc>
          <w:tcPr>
            <w:tcW w:w="1559" w:type="dxa"/>
          </w:tcPr>
          <w:p w14:paraId="3BB8E40C" w14:textId="77777777" w:rsidR="00BC48D3" w:rsidRPr="00C02594" w:rsidRDefault="00BC48D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117972">
              <w:rPr>
                <w:sz w:val="22"/>
                <w:szCs w:val="22"/>
              </w:rPr>
              <w:t>Yes</w:t>
            </w:r>
          </w:p>
        </w:tc>
      </w:tr>
      <w:tr w:rsidR="00BC48D3" w:rsidRPr="003C629D" w14:paraId="02D91948"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1A5F0129" w14:textId="77777777" w:rsidR="00BC48D3" w:rsidRDefault="00BC48D3" w:rsidP="00A41636">
            <w:pPr>
              <w:pStyle w:val="BayerBodyTextFull"/>
            </w:pPr>
            <w:r>
              <w:t>45763855</w:t>
            </w:r>
          </w:p>
        </w:tc>
        <w:tc>
          <w:tcPr>
            <w:tcW w:w="1701" w:type="dxa"/>
          </w:tcPr>
          <w:p w14:paraId="49BC5105" w14:textId="77777777" w:rsidR="00BC48D3" w:rsidRDefault="00BC48D3" w:rsidP="00A41636">
            <w:pPr>
              <w:pStyle w:val="BayerBodyTextFull"/>
              <w:cnfStyle w:val="000000000000" w:firstRow="0" w:lastRow="0" w:firstColumn="0" w:lastColumn="0" w:oddVBand="0" w:evenVBand="0" w:oddHBand="0" w:evenHBand="0" w:firstRowFirstColumn="0" w:firstRowLastColumn="0" w:lastRowFirstColumn="0" w:lastRowLastColumn="0"/>
            </w:pPr>
            <w:r>
              <w:t>700379002</w:t>
            </w:r>
          </w:p>
        </w:tc>
        <w:tc>
          <w:tcPr>
            <w:tcW w:w="3969" w:type="dxa"/>
          </w:tcPr>
          <w:p w14:paraId="587CFF76" w14:textId="77777777" w:rsidR="00BC48D3"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53" w:anchor="/concept/45763855" w:history="1">
              <w:r w:rsidR="00BC48D3">
                <w:rPr>
                  <w:rStyle w:val="Hyperlink"/>
                </w:rPr>
                <w:t>Chronic kidney disease stage 3B</w:t>
              </w:r>
            </w:hyperlink>
          </w:p>
        </w:tc>
        <w:tc>
          <w:tcPr>
            <w:tcW w:w="1559" w:type="dxa"/>
          </w:tcPr>
          <w:p w14:paraId="4E61391E" w14:textId="77777777" w:rsidR="00BC48D3" w:rsidRPr="00C02594" w:rsidRDefault="00BC48D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r w:rsidR="00BC48D3" w:rsidRPr="003C629D" w14:paraId="05CFB50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AB896A" w14:textId="77777777" w:rsidR="00BC48D3" w:rsidRDefault="00BC48D3" w:rsidP="00A41636">
            <w:pPr>
              <w:pStyle w:val="BayerBodyTextFull"/>
            </w:pPr>
            <w:r>
              <w:t>443612</w:t>
            </w:r>
          </w:p>
        </w:tc>
        <w:tc>
          <w:tcPr>
            <w:tcW w:w="1701" w:type="dxa"/>
          </w:tcPr>
          <w:p w14:paraId="18C3926F" w14:textId="77777777" w:rsidR="00BC48D3" w:rsidRDefault="00BC48D3" w:rsidP="00A41636">
            <w:pPr>
              <w:pStyle w:val="BayerBodyTextFull"/>
              <w:cnfStyle w:val="000000100000" w:firstRow="0" w:lastRow="0" w:firstColumn="0" w:lastColumn="0" w:oddVBand="0" w:evenVBand="0" w:oddHBand="1" w:evenHBand="0" w:firstRowFirstColumn="0" w:firstRowLastColumn="0" w:lastRowFirstColumn="0" w:lastRowLastColumn="0"/>
            </w:pPr>
            <w:r>
              <w:t>431857002</w:t>
            </w:r>
          </w:p>
        </w:tc>
        <w:tc>
          <w:tcPr>
            <w:tcW w:w="3969" w:type="dxa"/>
          </w:tcPr>
          <w:p w14:paraId="21D57E86" w14:textId="77777777" w:rsidR="00BC48D3" w:rsidRDefault="00DF67AD" w:rsidP="00A41636">
            <w:pPr>
              <w:pStyle w:val="BayerBodyTextFull"/>
              <w:cnfStyle w:val="000000100000" w:firstRow="0" w:lastRow="0" w:firstColumn="0" w:lastColumn="0" w:oddVBand="0" w:evenVBand="0" w:oddHBand="1" w:evenHBand="0" w:firstRowFirstColumn="0" w:firstRowLastColumn="0" w:lastRowFirstColumn="0" w:lastRowLastColumn="0"/>
            </w:pPr>
            <w:hyperlink r:id="rId54" w:anchor="/concept/443612" w:history="1">
              <w:r w:rsidR="00BC48D3">
                <w:rPr>
                  <w:rStyle w:val="Hyperlink"/>
                </w:rPr>
                <w:t>Chronic kidney disease stage 4</w:t>
              </w:r>
            </w:hyperlink>
          </w:p>
        </w:tc>
        <w:tc>
          <w:tcPr>
            <w:tcW w:w="1559" w:type="dxa"/>
          </w:tcPr>
          <w:p w14:paraId="16639820" w14:textId="77777777" w:rsidR="00BC48D3" w:rsidRPr="00C02594" w:rsidRDefault="00BC48D3"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117972">
              <w:rPr>
                <w:sz w:val="22"/>
                <w:szCs w:val="22"/>
              </w:rPr>
              <w:t>Yes</w:t>
            </w:r>
          </w:p>
        </w:tc>
      </w:tr>
      <w:tr w:rsidR="00BC48D3" w:rsidRPr="003C629D" w14:paraId="6B9C3EB2"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0C5FB5BE" w14:textId="77777777" w:rsidR="00BC48D3" w:rsidRDefault="00BC48D3" w:rsidP="00A41636">
            <w:pPr>
              <w:pStyle w:val="BayerBodyTextFull"/>
            </w:pPr>
            <w:r>
              <w:t>443611</w:t>
            </w:r>
          </w:p>
        </w:tc>
        <w:tc>
          <w:tcPr>
            <w:tcW w:w="1701" w:type="dxa"/>
          </w:tcPr>
          <w:p w14:paraId="4ECBED59" w14:textId="77777777" w:rsidR="00BC48D3" w:rsidRDefault="00BC48D3" w:rsidP="00A41636">
            <w:pPr>
              <w:pStyle w:val="BayerBodyTextFull"/>
              <w:cnfStyle w:val="000000000000" w:firstRow="0" w:lastRow="0" w:firstColumn="0" w:lastColumn="0" w:oddVBand="0" w:evenVBand="0" w:oddHBand="0" w:evenHBand="0" w:firstRowFirstColumn="0" w:firstRowLastColumn="0" w:lastRowFirstColumn="0" w:lastRowLastColumn="0"/>
            </w:pPr>
            <w:r>
              <w:t>433146000</w:t>
            </w:r>
          </w:p>
        </w:tc>
        <w:tc>
          <w:tcPr>
            <w:tcW w:w="3969" w:type="dxa"/>
          </w:tcPr>
          <w:p w14:paraId="005D596F" w14:textId="77777777" w:rsidR="00BC48D3"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55" w:anchor="/concept/443611" w:history="1">
              <w:r w:rsidR="00BC48D3">
                <w:rPr>
                  <w:rStyle w:val="Hyperlink"/>
                </w:rPr>
                <w:t>Chronic kidney disease stage 5</w:t>
              </w:r>
            </w:hyperlink>
          </w:p>
        </w:tc>
        <w:tc>
          <w:tcPr>
            <w:tcW w:w="1559" w:type="dxa"/>
          </w:tcPr>
          <w:p w14:paraId="183CB298" w14:textId="77777777" w:rsidR="00BC48D3" w:rsidRPr="00C02594" w:rsidRDefault="00BC48D3"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bl>
    <w:p w14:paraId="5BB8DD87" w14:textId="3877362D" w:rsidR="0000618A" w:rsidRDefault="0000618A">
      <w:r>
        <w:br w:type="page"/>
      </w:r>
    </w:p>
    <w:p w14:paraId="7C64BF2B" w14:textId="1D9E2559" w:rsidR="0000618A" w:rsidRDefault="0000618A" w:rsidP="0000618A">
      <w:pPr>
        <w:pStyle w:val="BayerBodyTextFull"/>
        <w:spacing w:line="360" w:lineRule="auto"/>
        <w:rPr>
          <w:rFonts w:ascii="TimesNewRomanPSMT" w:hAnsi="TimesNewRomanPSMT" w:cs="TimesNewRomanPSMT"/>
          <w:szCs w:val="24"/>
        </w:rPr>
      </w:pPr>
      <w:r>
        <w:rPr>
          <w:rFonts w:ascii="TimesNewRomanPSMT" w:hAnsi="TimesNewRomanPSMT" w:cs="TimesNewRomanPSMT"/>
          <w:szCs w:val="24"/>
        </w:rPr>
        <w:lastRenderedPageBreak/>
        <w:t xml:space="preserve">Table </w:t>
      </w:r>
      <w:r w:rsidR="00C56403">
        <w:rPr>
          <w:rFonts w:ascii="TimesNewRomanPSMT" w:hAnsi="TimesNewRomanPSMT" w:cs="TimesNewRomanPSMT"/>
          <w:szCs w:val="24"/>
        </w:rPr>
        <w:t>A6</w:t>
      </w:r>
      <w:r>
        <w:rPr>
          <w:rFonts w:ascii="TimesNewRomanPSMT" w:hAnsi="TimesNewRomanPSMT" w:cs="TimesNewRomanPSMT"/>
          <w:szCs w:val="24"/>
        </w:rPr>
        <w:t>. Concepts related to Chronic Kidney disease.</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00618A" w:rsidRPr="009E0D50" w14:paraId="2EFC9540"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06BCEC" w14:textId="77777777" w:rsidR="0000618A" w:rsidRPr="009E0D50" w:rsidRDefault="0000618A" w:rsidP="00A41636">
            <w:pPr>
              <w:pStyle w:val="BayerBodyTextFull"/>
              <w:spacing w:line="360" w:lineRule="auto"/>
            </w:pPr>
            <w:r w:rsidRPr="009E0D50">
              <w:t>Concept ID</w:t>
            </w:r>
          </w:p>
        </w:tc>
        <w:tc>
          <w:tcPr>
            <w:tcW w:w="1701" w:type="dxa"/>
          </w:tcPr>
          <w:p w14:paraId="5D8A7D94" w14:textId="77777777" w:rsidR="0000618A" w:rsidRDefault="0000618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25007A6C" w14:textId="77777777" w:rsidR="0000618A" w:rsidRPr="009E0D50" w:rsidRDefault="0000618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1E654B0B" w14:textId="77777777" w:rsidR="0000618A" w:rsidRPr="009E0D50" w:rsidRDefault="0000618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00618A" w:rsidRPr="003C629D" w14:paraId="0F3EBC0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F69131" w14:textId="77777777" w:rsidR="0000618A" w:rsidRPr="00C02594" w:rsidRDefault="0000618A" w:rsidP="00A41636">
            <w:pPr>
              <w:pStyle w:val="BayerBodyTextFull"/>
              <w:rPr>
                <w:b w:val="0"/>
                <w:sz w:val="22"/>
                <w:szCs w:val="22"/>
              </w:rPr>
            </w:pPr>
            <w:r>
              <w:t>46271022</w:t>
            </w:r>
          </w:p>
        </w:tc>
        <w:tc>
          <w:tcPr>
            <w:tcW w:w="1701" w:type="dxa"/>
          </w:tcPr>
          <w:p w14:paraId="502CCF94" w14:textId="77777777" w:rsidR="0000618A" w:rsidRPr="00C02594" w:rsidRDefault="0000618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t>709044004</w:t>
            </w:r>
          </w:p>
        </w:tc>
        <w:tc>
          <w:tcPr>
            <w:tcW w:w="3969" w:type="dxa"/>
          </w:tcPr>
          <w:p w14:paraId="6224453E" w14:textId="77777777" w:rsidR="0000618A" w:rsidRPr="00C02594" w:rsidRDefault="00DF67AD"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hyperlink r:id="rId56" w:anchor="/concept/46271022" w:history="1">
              <w:r w:rsidR="0000618A">
                <w:rPr>
                  <w:rStyle w:val="Hyperlink"/>
                </w:rPr>
                <w:t>Chronic kidney disease</w:t>
              </w:r>
            </w:hyperlink>
          </w:p>
        </w:tc>
        <w:tc>
          <w:tcPr>
            <w:tcW w:w="1559" w:type="dxa"/>
          </w:tcPr>
          <w:p w14:paraId="24814B9E" w14:textId="77777777" w:rsidR="0000618A" w:rsidRPr="00C02594" w:rsidRDefault="0000618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C02594">
              <w:rPr>
                <w:sz w:val="22"/>
                <w:szCs w:val="22"/>
              </w:rPr>
              <w:t>Yes</w:t>
            </w:r>
          </w:p>
        </w:tc>
      </w:tr>
      <w:tr w:rsidR="0000618A" w:rsidRPr="003C629D" w14:paraId="46772618"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74C0F56B" w14:textId="77777777" w:rsidR="0000618A" w:rsidRDefault="0000618A" w:rsidP="00A41636">
            <w:pPr>
              <w:pStyle w:val="BayerBodyTextFull"/>
            </w:pPr>
            <w:r>
              <w:t>443614</w:t>
            </w:r>
          </w:p>
        </w:tc>
        <w:tc>
          <w:tcPr>
            <w:tcW w:w="1701" w:type="dxa"/>
          </w:tcPr>
          <w:p w14:paraId="2993FAA4" w14:textId="77777777" w:rsidR="0000618A" w:rsidRDefault="0000618A" w:rsidP="00A41636">
            <w:pPr>
              <w:pStyle w:val="BayerBodyTextFull"/>
              <w:cnfStyle w:val="000000000000" w:firstRow="0" w:lastRow="0" w:firstColumn="0" w:lastColumn="0" w:oddVBand="0" w:evenVBand="0" w:oddHBand="0" w:evenHBand="0" w:firstRowFirstColumn="0" w:firstRowLastColumn="0" w:lastRowFirstColumn="0" w:lastRowLastColumn="0"/>
            </w:pPr>
            <w:r>
              <w:t>431855005</w:t>
            </w:r>
          </w:p>
        </w:tc>
        <w:tc>
          <w:tcPr>
            <w:tcW w:w="3969" w:type="dxa"/>
          </w:tcPr>
          <w:p w14:paraId="2D03274B" w14:textId="77777777" w:rsidR="0000618A"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57" w:anchor="/concept/443614" w:history="1">
              <w:r w:rsidR="0000618A">
                <w:rPr>
                  <w:rStyle w:val="Hyperlink"/>
                </w:rPr>
                <w:t>Chronic kidney disease stage 1</w:t>
              </w:r>
            </w:hyperlink>
          </w:p>
        </w:tc>
        <w:tc>
          <w:tcPr>
            <w:tcW w:w="1559" w:type="dxa"/>
          </w:tcPr>
          <w:p w14:paraId="6D07272F" w14:textId="77777777" w:rsidR="0000618A" w:rsidRPr="00C02594" w:rsidRDefault="0000618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r w:rsidR="0000618A" w:rsidRPr="003C629D" w14:paraId="012FD35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D2F79" w14:textId="77777777" w:rsidR="0000618A" w:rsidRDefault="0000618A" w:rsidP="00A41636">
            <w:pPr>
              <w:pStyle w:val="BayerBodyTextFull"/>
            </w:pPr>
            <w:r>
              <w:t>443601</w:t>
            </w:r>
          </w:p>
        </w:tc>
        <w:tc>
          <w:tcPr>
            <w:tcW w:w="1701" w:type="dxa"/>
          </w:tcPr>
          <w:p w14:paraId="03131D1D" w14:textId="77777777" w:rsidR="0000618A" w:rsidRDefault="0000618A" w:rsidP="00A41636">
            <w:pPr>
              <w:pStyle w:val="BayerBodyTextFull"/>
              <w:cnfStyle w:val="000000100000" w:firstRow="0" w:lastRow="0" w:firstColumn="0" w:lastColumn="0" w:oddVBand="0" w:evenVBand="0" w:oddHBand="1" w:evenHBand="0" w:firstRowFirstColumn="0" w:firstRowLastColumn="0" w:lastRowFirstColumn="0" w:lastRowLastColumn="0"/>
            </w:pPr>
            <w:r>
              <w:t>431856006</w:t>
            </w:r>
          </w:p>
        </w:tc>
        <w:tc>
          <w:tcPr>
            <w:tcW w:w="3969" w:type="dxa"/>
          </w:tcPr>
          <w:p w14:paraId="0F508115" w14:textId="77777777" w:rsidR="0000618A" w:rsidRDefault="00DF67AD" w:rsidP="00A41636">
            <w:pPr>
              <w:pStyle w:val="BayerBodyTextFull"/>
              <w:cnfStyle w:val="000000100000" w:firstRow="0" w:lastRow="0" w:firstColumn="0" w:lastColumn="0" w:oddVBand="0" w:evenVBand="0" w:oddHBand="1" w:evenHBand="0" w:firstRowFirstColumn="0" w:firstRowLastColumn="0" w:lastRowFirstColumn="0" w:lastRowLastColumn="0"/>
            </w:pPr>
            <w:hyperlink r:id="rId58" w:anchor="/concept/443601" w:history="1">
              <w:r w:rsidR="0000618A">
                <w:rPr>
                  <w:rStyle w:val="Hyperlink"/>
                </w:rPr>
                <w:t>Chronic kidney disease stage 2</w:t>
              </w:r>
            </w:hyperlink>
          </w:p>
        </w:tc>
        <w:tc>
          <w:tcPr>
            <w:tcW w:w="1559" w:type="dxa"/>
          </w:tcPr>
          <w:p w14:paraId="1E74C82B" w14:textId="77777777" w:rsidR="0000618A" w:rsidRPr="00C02594" w:rsidRDefault="0000618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117972">
              <w:rPr>
                <w:sz w:val="22"/>
                <w:szCs w:val="22"/>
              </w:rPr>
              <w:t>Yes</w:t>
            </w:r>
          </w:p>
        </w:tc>
      </w:tr>
      <w:tr w:rsidR="0000618A" w:rsidRPr="003C629D" w14:paraId="699AD0AF"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22CA9F06" w14:textId="77777777" w:rsidR="0000618A" w:rsidRDefault="0000618A" w:rsidP="00A41636">
            <w:pPr>
              <w:pStyle w:val="BayerBodyTextFull"/>
            </w:pPr>
            <w:r>
              <w:t>443597</w:t>
            </w:r>
          </w:p>
        </w:tc>
        <w:tc>
          <w:tcPr>
            <w:tcW w:w="1701" w:type="dxa"/>
          </w:tcPr>
          <w:p w14:paraId="52435F6E" w14:textId="77777777" w:rsidR="0000618A" w:rsidRDefault="0000618A" w:rsidP="00A41636">
            <w:pPr>
              <w:pStyle w:val="BayerBodyTextFull"/>
              <w:cnfStyle w:val="000000000000" w:firstRow="0" w:lastRow="0" w:firstColumn="0" w:lastColumn="0" w:oddVBand="0" w:evenVBand="0" w:oddHBand="0" w:evenHBand="0" w:firstRowFirstColumn="0" w:firstRowLastColumn="0" w:lastRowFirstColumn="0" w:lastRowLastColumn="0"/>
            </w:pPr>
            <w:r>
              <w:t>433144002</w:t>
            </w:r>
          </w:p>
        </w:tc>
        <w:tc>
          <w:tcPr>
            <w:tcW w:w="3969" w:type="dxa"/>
          </w:tcPr>
          <w:p w14:paraId="7DB0D16B" w14:textId="77777777" w:rsidR="0000618A"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59" w:anchor="/concept/443597" w:history="1">
              <w:r w:rsidR="0000618A">
                <w:rPr>
                  <w:rStyle w:val="Hyperlink"/>
                </w:rPr>
                <w:t>Chronic kidney disease stage 3</w:t>
              </w:r>
            </w:hyperlink>
          </w:p>
        </w:tc>
        <w:tc>
          <w:tcPr>
            <w:tcW w:w="1559" w:type="dxa"/>
          </w:tcPr>
          <w:p w14:paraId="035EDEED" w14:textId="77777777" w:rsidR="0000618A" w:rsidRPr="00C02594" w:rsidRDefault="0000618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r w:rsidR="0000618A" w:rsidRPr="003C629D" w14:paraId="12EE801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44B851" w14:textId="77777777" w:rsidR="0000618A" w:rsidRDefault="0000618A" w:rsidP="00A41636">
            <w:pPr>
              <w:pStyle w:val="BayerBodyTextFull"/>
            </w:pPr>
            <w:r>
              <w:t>45763854</w:t>
            </w:r>
          </w:p>
        </w:tc>
        <w:tc>
          <w:tcPr>
            <w:tcW w:w="1701" w:type="dxa"/>
          </w:tcPr>
          <w:p w14:paraId="2E5FE719" w14:textId="77777777" w:rsidR="0000618A" w:rsidRDefault="0000618A" w:rsidP="00A41636">
            <w:pPr>
              <w:pStyle w:val="BayerBodyTextFull"/>
              <w:cnfStyle w:val="000000100000" w:firstRow="0" w:lastRow="0" w:firstColumn="0" w:lastColumn="0" w:oddVBand="0" w:evenVBand="0" w:oddHBand="1" w:evenHBand="0" w:firstRowFirstColumn="0" w:firstRowLastColumn="0" w:lastRowFirstColumn="0" w:lastRowLastColumn="0"/>
            </w:pPr>
            <w:r>
              <w:t>700378005</w:t>
            </w:r>
          </w:p>
        </w:tc>
        <w:tc>
          <w:tcPr>
            <w:tcW w:w="3969" w:type="dxa"/>
          </w:tcPr>
          <w:p w14:paraId="303184AC" w14:textId="77777777" w:rsidR="0000618A" w:rsidRDefault="00DF67AD" w:rsidP="00A41636">
            <w:pPr>
              <w:pStyle w:val="BayerBodyTextFull"/>
              <w:cnfStyle w:val="000000100000" w:firstRow="0" w:lastRow="0" w:firstColumn="0" w:lastColumn="0" w:oddVBand="0" w:evenVBand="0" w:oddHBand="1" w:evenHBand="0" w:firstRowFirstColumn="0" w:firstRowLastColumn="0" w:lastRowFirstColumn="0" w:lastRowLastColumn="0"/>
            </w:pPr>
            <w:hyperlink r:id="rId60" w:anchor="/concept/45763854" w:history="1">
              <w:r w:rsidR="0000618A">
                <w:rPr>
                  <w:rStyle w:val="Hyperlink"/>
                </w:rPr>
                <w:t>Chronic kidney disease stage 3A</w:t>
              </w:r>
            </w:hyperlink>
          </w:p>
        </w:tc>
        <w:tc>
          <w:tcPr>
            <w:tcW w:w="1559" w:type="dxa"/>
          </w:tcPr>
          <w:p w14:paraId="76BB851C" w14:textId="77777777" w:rsidR="0000618A" w:rsidRPr="00C02594" w:rsidRDefault="0000618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117972">
              <w:rPr>
                <w:sz w:val="22"/>
                <w:szCs w:val="22"/>
              </w:rPr>
              <w:t>Yes</w:t>
            </w:r>
          </w:p>
        </w:tc>
      </w:tr>
      <w:tr w:rsidR="0000618A" w:rsidRPr="003C629D" w14:paraId="4CF36C5D"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62B4514F" w14:textId="77777777" w:rsidR="0000618A" w:rsidRDefault="0000618A" w:rsidP="00A41636">
            <w:pPr>
              <w:pStyle w:val="BayerBodyTextFull"/>
            </w:pPr>
            <w:r>
              <w:t>45763855</w:t>
            </w:r>
          </w:p>
        </w:tc>
        <w:tc>
          <w:tcPr>
            <w:tcW w:w="1701" w:type="dxa"/>
          </w:tcPr>
          <w:p w14:paraId="3AA03FEE" w14:textId="77777777" w:rsidR="0000618A" w:rsidRDefault="0000618A" w:rsidP="00A41636">
            <w:pPr>
              <w:pStyle w:val="BayerBodyTextFull"/>
              <w:cnfStyle w:val="000000000000" w:firstRow="0" w:lastRow="0" w:firstColumn="0" w:lastColumn="0" w:oddVBand="0" w:evenVBand="0" w:oddHBand="0" w:evenHBand="0" w:firstRowFirstColumn="0" w:firstRowLastColumn="0" w:lastRowFirstColumn="0" w:lastRowLastColumn="0"/>
            </w:pPr>
            <w:r>
              <w:t>700379002</w:t>
            </w:r>
          </w:p>
        </w:tc>
        <w:tc>
          <w:tcPr>
            <w:tcW w:w="3969" w:type="dxa"/>
          </w:tcPr>
          <w:p w14:paraId="30C16D72" w14:textId="77777777" w:rsidR="0000618A"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61" w:anchor="/concept/45763855" w:history="1">
              <w:r w:rsidR="0000618A">
                <w:rPr>
                  <w:rStyle w:val="Hyperlink"/>
                </w:rPr>
                <w:t>Chronic kidney disease stage 3B</w:t>
              </w:r>
            </w:hyperlink>
          </w:p>
        </w:tc>
        <w:tc>
          <w:tcPr>
            <w:tcW w:w="1559" w:type="dxa"/>
          </w:tcPr>
          <w:p w14:paraId="07907C0B" w14:textId="77777777" w:rsidR="0000618A" w:rsidRPr="00C02594" w:rsidRDefault="0000618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r w:rsidR="0000618A" w:rsidRPr="003C629D" w14:paraId="0F33CD7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9118BB" w14:textId="77777777" w:rsidR="0000618A" w:rsidRDefault="0000618A" w:rsidP="00A41636">
            <w:pPr>
              <w:pStyle w:val="BayerBodyTextFull"/>
            </w:pPr>
            <w:r>
              <w:t>443612</w:t>
            </w:r>
          </w:p>
        </w:tc>
        <w:tc>
          <w:tcPr>
            <w:tcW w:w="1701" w:type="dxa"/>
          </w:tcPr>
          <w:p w14:paraId="266E9BD2" w14:textId="77777777" w:rsidR="0000618A" w:rsidRDefault="0000618A" w:rsidP="00A41636">
            <w:pPr>
              <w:pStyle w:val="BayerBodyTextFull"/>
              <w:cnfStyle w:val="000000100000" w:firstRow="0" w:lastRow="0" w:firstColumn="0" w:lastColumn="0" w:oddVBand="0" w:evenVBand="0" w:oddHBand="1" w:evenHBand="0" w:firstRowFirstColumn="0" w:firstRowLastColumn="0" w:lastRowFirstColumn="0" w:lastRowLastColumn="0"/>
            </w:pPr>
            <w:r>
              <w:t>431857002</w:t>
            </w:r>
          </w:p>
        </w:tc>
        <w:tc>
          <w:tcPr>
            <w:tcW w:w="3969" w:type="dxa"/>
          </w:tcPr>
          <w:p w14:paraId="7C5C919D" w14:textId="77777777" w:rsidR="0000618A" w:rsidRDefault="00DF67AD" w:rsidP="00A41636">
            <w:pPr>
              <w:pStyle w:val="BayerBodyTextFull"/>
              <w:cnfStyle w:val="000000100000" w:firstRow="0" w:lastRow="0" w:firstColumn="0" w:lastColumn="0" w:oddVBand="0" w:evenVBand="0" w:oddHBand="1" w:evenHBand="0" w:firstRowFirstColumn="0" w:firstRowLastColumn="0" w:lastRowFirstColumn="0" w:lastRowLastColumn="0"/>
            </w:pPr>
            <w:hyperlink r:id="rId62" w:anchor="/concept/443612" w:history="1">
              <w:r w:rsidR="0000618A">
                <w:rPr>
                  <w:rStyle w:val="Hyperlink"/>
                </w:rPr>
                <w:t>Chronic kidney disease stage 4</w:t>
              </w:r>
            </w:hyperlink>
          </w:p>
        </w:tc>
        <w:tc>
          <w:tcPr>
            <w:tcW w:w="1559" w:type="dxa"/>
          </w:tcPr>
          <w:p w14:paraId="064B3B6F" w14:textId="77777777" w:rsidR="0000618A" w:rsidRPr="00C02594" w:rsidRDefault="0000618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117972">
              <w:rPr>
                <w:sz w:val="22"/>
                <w:szCs w:val="22"/>
              </w:rPr>
              <w:t>Yes</w:t>
            </w:r>
          </w:p>
        </w:tc>
      </w:tr>
      <w:tr w:rsidR="0000618A" w:rsidRPr="003C629D" w14:paraId="137C03F1" w14:textId="77777777" w:rsidTr="00A41636">
        <w:tc>
          <w:tcPr>
            <w:cnfStyle w:val="001000000000" w:firstRow="0" w:lastRow="0" w:firstColumn="1" w:lastColumn="0" w:oddVBand="0" w:evenVBand="0" w:oddHBand="0" w:evenHBand="0" w:firstRowFirstColumn="0" w:firstRowLastColumn="0" w:lastRowFirstColumn="0" w:lastRowLastColumn="0"/>
            <w:tcW w:w="1413" w:type="dxa"/>
          </w:tcPr>
          <w:p w14:paraId="515F2F24" w14:textId="77777777" w:rsidR="0000618A" w:rsidRDefault="0000618A" w:rsidP="00A41636">
            <w:pPr>
              <w:pStyle w:val="BayerBodyTextFull"/>
            </w:pPr>
            <w:r>
              <w:t>443611</w:t>
            </w:r>
          </w:p>
        </w:tc>
        <w:tc>
          <w:tcPr>
            <w:tcW w:w="1701" w:type="dxa"/>
          </w:tcPr>
          <w:p w14:paraId="4BA06626" w14:textId="77777777" w:rsidR="0000618A" w:rsidRDefault="0000618A" w:rsidP="00A41636">
            <w:pPr>
              <w:pStyle w:val="BayerBodyTextFull"/>
              <w:cnfStyle w:val="000000000000" w:firstRow="0" w:lastRow="0" w:firstColumn="0" w:lastColumn="0" w:oddVBand="0" w:evenVBand="0" w:oddHBand="0" w:evenHBand="0" w:firstRowFirstColumn="0" w:firstRowLastColumn="0" w:lastRowFirstColumn="0" w:lastRowLastColumn="0"/>
            </w:pPr>
            <w:r>
              <w:t>433146000</w:t>
            </w:r>
          </w:p>
        </w:tc>
        <w:tc>
          <w:tcPr>
            <w:tcW w:w="3969" w:type="dxa"/>
          </w:tcPr>
          <w:p w14:paraId="637B9320" w14:textId="77777777" w:rsidR="0000618A" w:rsidRDefault="00DF67AD" w:rsidP="00A41636">
            <w:pPr>
              <w:pStyle w:val="BayerBodyTextFull"/>
              <w:cnfStyle w:val="000000000000" w:firstRow="0" w:lastRow="0" w:firstColumn="0" w:lastColumn="0" w:oddVBand="0" w:evenVBand="0" w:oddHBand="0" w:evenHBand="0" w:firstRowFirstColumn="0" w:firstRowLastColumn="0" w:lastRowFirstColumn="0" w:lastRowLastColumn="0"/>
            </w:pPr>
            <w:hyperlink r:id="rId63" w:anchor="/concept/443611" w:history="1">
              <w:r w:rsidR="0000618A">
                <w:rPr>
                  <w:rStyle w:val="Hyperlink"/>
                </w:rPr>
                <w:t>Chronic kidney disease stage 5</w:t>
              </w:r>
            </w:hyperlink>
          </w:p>
        </w:tc>
        <w:tc>
          <w:tcPr>
            <w:tcW w:w="1559" w:type="dxa"/>
          </w:tcPr>
          <w:p w14:paraId="16C80BDE" w14:textId="77777777" w:rsidR="0000618A" w:rsidRPr="00C02594" w:rsidRDefault="0000618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117972">
              <w:rPr>
                <w:sz w:val="22"/>
                <w:szCs w:val="22"/>
              </w:rPr>
              <w:t>Yes</w:t>
            </w:r>
          </w:p>
        </w:tc>
      </w:tr>
    </w:tbl>
    <w:p w14:paraId="5066374F" w14:textId="645F83F8" w:rsidR="00CD25AA" w:rsidRDefault="00CD25AA" w:rsidP="00625988">
      <w:pPr>
        <w:pStyle w:val="BayerBodyTextFull"/>
      </w:pPr>
    </w:p>
    <w:p w14:paraId="3F56BB01" w14:textId="77777777" w:rsidR="00CD25AA" w:rsidRDefault="00CD25AA">
      <w:r>
        <w:br w:type="page"/>
      </w:r>
    </w:p>
    <w:p w14:paraId="7D50DD24" w14:textId="413A364B" w:rsidR="00CD25AA" w:rsidRDefault="00CD25AA" w:rsidP="00CD25AA">
      <w:pPr>
        <w:pStyle w:val="BayerBodyTextFull"/>
        <w:spacing w:line="360" w:lineRule="auto"/>
        <w:rPr>
          <w:rFonts w:ascii="TimesNewRomanPSMT" w:hAnsi="TimesNewRomanPSMT" w:cs="TimesNewRomanPSMT"/>
          <w:szCs w:val="24"/>
        </w:rPr>
      </w:pPr>
      <w:r>
        <w:rPr>
          <w:rFonts w:ascii="TimesNewRomanPSMT" w:hAnsi="TimesNewRomanPSMT" w:cs="TimesNewRomanPSMT"/>
          <w:szCs w:val="24"/>
        </w:rPr>
        <w:lastRenderedPageBreak/>
        <w:t xml:space="preserve">Table </w:t>
      </w:r>
      <w:r w:rsidR="00C56403">
        <w:rPr>
          <w:rFonts w:ascii="TimesNewRomanPSMT" w:hAnsi="TimesNewRomanPSMT" w:cs="TimesNewRomanPSMT"/>
          <w:szCs w:val="24"/>
        </w:rPr>
        <w:t>A7</w:t>
      </w:r>
      <w:r>
        <w:rPr>
          <w:rFonts w:ascii="TimesNewRomanPSMT" w:hAnsi="TimesNewRomanPSMT" w:cs="TimesNewRomanPSMT"/>
          <w:szCs w:val="24"/>
        </w:rPr>
        <w:t>. Concepts related to Diabetic retinopathy.</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CD25AA" w:rsidRPr="009E0D50" w14:paraId="7552EBE5" w14:textId="77777777" w:rsidTr="00A4163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3" w:type="dxa"/>
          </w:tcPr>
          <w:p w14:paraId="2240AEBB" w14:textId="77777777" w:rsidR="00CD25AA" w:rsidRPr="009E0D50" w:rsidRDefault="00CD25AA" w:rsidP="00A41636">
            <w:pPr>
              <w:pStyle w:val="BayerBodyTextFull"/>
              <w:spacing w:line="360" w:lineRule="auto"/>
            </w:pPr>
            <w:r w:rsidRPr="009E0D50">
              <w:t>Concept ID</w:t>
            </w:r>
          </w:p>
        </w:tc>
        <w:tc>
          <w:tcPr>
            <w:tcW w:w="1701" w:type="dxa"/>
          </w:tcPr>
          <w:p w14:paraId="267C1121" w14:textId="77777777" w:rsidR="00CD25AA" w:rsidRDefault="00CD25A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00A9E6A0" w14:textId="77777777" w:rsidR="00CD25AA" w:rsidRPr="009E0D50" w:rsidRDefault="00CD25A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11012E1E" w14:textId="77777777" w:rsidR="00CD25AA" w:rsidRPr="009E0D50" w:rsidRDefault="00CD25A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CD25AA" w:rsidRPr="003C629D" w14:paraId="382D79E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0930A1F9" w14:textId="77777777" w:rsidR="00CD25AA" w:rsidRPr="00C02594" w:rsidRDefault="00CD25AA" w:rsidP="00A41636">
            <w:pPr>
              <w:pStyle w:val="BayerBodyTextFull"/>
              <w:rPr>
                <w:sz w:val="22"/>
                <w:szCs w:val="22"/>
              </w:rPr>
            </w:pPr>
            <w:r>
              <w:rPr>
                <w:rFonts w:ascii="Calibri" w:hAnsi="Calibri"/>
                <w:color w:val="000000"/>
                <w:sz w:val="22"/>
                <w:szCs w:val="22"/>
              </w:rPr>
              <w:t>4196110</w:t>
            </w:r>
          </w:p>
        </w:tc>
        <w:tc>
          <w:tcPr>
            <w:tcW w:w="1701" w:type="dxa"/>
            <w:vAlign w:val="bottom"/>
          </w:tcPr>
          <w:p w14:paraId="29C28D5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312947009</w:t>
            </w:r>
          </w:p>
        </w:tc>
        <w:tc>
          <w:tcPr>
            <w:tcW w:w="3969" w:type="dxa"/>
            <w:vAlign w:val="bottom"/>
          </w:tcPr>
          <w:p w14:paraId="27B64D0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Acute central serous chorioretinopathy</w:t>
            </w:r>
          </w:p>
        </w:tc>
        <w:tc>
          <w:tcPr>
            <w:tcW w:w="1559" w:type="dxa"/>
            <w:vAlign w:val="bottom"/>
          </w:tcPr>
          <w:p w14:paraId="17B5E561" w14:textId="77777777" w:rsidR="00CD25AA" w:rsidRPr="0066673B"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Yes</w:t>
            </w:r>
          </w:p>
        </w:tc>
      </w:tr>
      <w:tr w:rsidR="00CD25AA" w:rsidRPr="003C629D" w14:paraId="5E7B852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3AB6213" w14:textId="77777777" w:rsidR="00CD25AA" w:rsidRPr="00C02594" w:rsidRDefault="00CD25AA" w:rsidP="00A41636">
            <w:pPr>
              <w:pStyle w:val="BayerBodyTextFull"/>
              <w:rPr>
                <w:sz w:val="22"/>
                <w:szCs w:val="22"/>
              </w:rPr>
            </w:pPr>
            <w:r>
              <w:rPr>
                <w:rFonts w:ascii="Calibri" w:hAnsi="Calibri"/>
                <w:color w:val="000000"/>
                <w:sz w:val="22"/>
                <w:szCs w:val="22"/>
              </w:rPr>
              <w:t>4195495</w:t>
            </w:r>
          </w:p>
        </w:tc>
        <w:tc>
          <w:tcPr>
            <w:tcW w:w="1701" w:type="dxa"/>
            <w:vAlign w:val="bottom"/>
          </w:tcPr>
          <w:p w14:paraId="20DE38B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314006008</w:t>
            </w:r>
          </w:p>
        </w:tc>
        <w:tc>
          <w:tcPr>
            <w:tcW w:w="3969" w:type="dxa"/>
            <w:vAlign w:val="bottom"/>
          </w:tcPr>
          <w:p w14:paraId="0833693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Acute central serous retinopathy with subretinal fluid</w:t>
            </w:r>
          </w:p>
        </w:tc>
        <w:tc>
          <w:tcPr>
            <w:tcW w:w="1559" w:type="dxa"/>
          </w:tcPr>
          <w:p w14:paraId="3758A33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1C96BA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3B0C84B" w14:textId="77777777" w:rsidR="00CD25AA" w:rsidRPr="00C02594" w:rsidRDefault="00CD25AA" w:rsidP="00A41636">
            <w:pPr>
              <w:pStyle w:val="BayerBodyTextFull"/>
              <w:rPr>
                <w:sz w:val="22"/>
                <w:szCs w:val="22"/>
              </w:rPr>
            </w:pPr>
            <w:r>
              <w:rPr>
                <w:rFonts w:ascii="Calibri" w:hAnsi="Calibri"/>
                <w:color w:val="000000"/>
                <w:sz w:val="22"/>
                <w:szCs w:val="22"/>
              </w:rPr>
              <w:t>4105173</w:t>
            </w:r>
          </w:p>
        </w:tc>
        <w:tc>
          <w:tcPr>
            <w:tcW w:w="1701" w:type="dxa"/>
            <w:vAlign w:val="bottom"/>
          </w:tcPr>
          <w:p w14:paraId="7000C0E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193350004</w:t>
            </w:r>
          </w:p>
        </w:tc>
        <w:tc>
          <w:tcPr>
            <w:tcW w:w="3969" w:type="dxa"/>
            <w:vAlign w:val="bottom"/>
          </w:tcPr>
          <w:p w14:paraId="67F47D8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Advanced maculopathy with diabetes mellitus</w:t>
            </w:r>
          </w:p>
        </w:tc>
        <w:tc>
          <w:tcPr>
            <w:tcW w:w="1559" w:type="dxa"/>
          </w:tcPr>
          <w:p w14:paraId="2981C0A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5A8EDCEB"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7332E4B" w14:textId="77777777" w:rsidR="00CD25AA" w:rsidRPr="00C02594" w:rsidRDefault="00CD25AA" w:rsidP="00A41636">
            <w:pPr>
              <w:pStyle w:val="BayerBodyTextFull"/>
              <w:rPr>
                <w:sz w:val="22"/>
                <w:szCs w:val="22"/>
              </w:rPr>
            </w:pPr>
            <w:r>
              <w:rPr>
                <w:rFonts w:ascii="Calibri" w:hAnsi="Calibri"/>
                <w:color w:val="000000"/>
                <w:sz w:val="22"/>
                <w:szCs w:val="22"/>
              </w:rPr>
              <w:t>4209538</w:t>
            </w:r>
          </w:p>
        </w:tc>
        <w:tc>
          <w:tcPr>
            <w:tcW w:w="1701" w:type="dxa"/>
            <w:vAlign w:val="bottom"/>
          </w:tcPr>
          <w:p w14:paraId="6183EA9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311782002</w:t>
            </w:r>
          </w:p>
        </w:tc>
        <w:tc>
          <w:tcPr>
            <w:tcW w:w="3969" w:type="dxa"/>
            <w:vAlign w:val="bottom"/>
          </w:tcPr>
          <w:p w14:paraId="1CCC23B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Advanced retinal disease with diabetes mellitus</w:t>
            </w:r>
          </w:p>
        </w:tc>
        <w:tc>
          <w:tcPr>
            <w:tcW w:w="1559" w:type="dxa"/>
          </w:tcPr>
          <w:p w14:paraId="5E82CA1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C98FB9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5BE0F0B" w14:textId="77777777" w:rsidR="00CD25AA" w:rsidRPr="00C02594" w:rsidRDefault="00CD25AA" w:rsidP="00A41636">
            <w:pPr>
              <w:pStyle w:val="BayerBodyTextFull"/>
              <w:rPr>
                <w:sz w:val="22"/>
                <w:szCs w:val="22"/>
              </w:rPr>
            </w:pPr>
            <w:r>
              <w:rPr>
                <w:rFonts w:ascii="Calibri" w:hAnsi="Calibri"/>
                <w:color w:val="000000"/>
                <w:sz w:val="22"/>
                <w:szCs w:val="22"/>
              </w:rPr>
              <w:t>372894</w:t>
            </w:r>
          </w:p>
        </w:tc>
        <w:tc>
          <w:tcPr>
            <w:tcW w:w="1701" w:type="dxa"/>
            <w:vAlign w:val="bottom"/>
          </w:tcPr>
          <w:p w14:paraId="5753F38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312956001</w:t>
            </w:r>
          </w:p>
        </w:tc>
        <w:tc>
          <w:tcPr>
            <w:tcW w:w="3969" w:type="dxa"/>
            <w:vAlign w:val="bottom"/>
          </w:tcPr>
          <w:p w14:paraId="4AB1AC4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Central serous chorioretinopathy</w:t>
            </w:r>
          </w:p>
        </w:tc>
        <w:tc>
          <w:tcPr>
            <w:tcW w:w="1559" w:type="dxa"/>
          </w:tcPr>
          <w:p w14:paraId="1D29EDEA"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0652144"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3F93BBB" w14:textId="77777777" w:rsidR="00CD25AA" w:rsidRPr="00C02594" w:rsidRDefault="00CD25AA" w:rsidP="00A41636">
            <w:pPr>
              <w:pStyle w:val="BayerBodyTextFull"/>
              <w:rPr>
                <w:sz w:val="22"/>
                <w:szCs w:val="22"/>
              </w:rPr>
            </w:pPr>
            <w:r>
              <w:rPr>
                <w:rFonts w:ascii="Calibri" w:hAnsi="Calibri"/>
                <w:color w:val="000000"/>
                <w:sz w:val="22"/>
                <w:szCs w:val="22"/>
              </w:rPr>
              <w:t>36712990</w:t>
            </w:r>
          </w:p>
        </w:tc>
        <w:tc>
          <w:tcPr>
            <w:tcW w:w="1701" w:type="dxa"/>
            <w:vAlign w:val="bottom"/>
          </w:tcPr>
          <w:p w14:paraId="4B75474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1,59976E+16</w:t>
            </w:r>
          </w:p>
        </w:tc>
        <w:tc>
          <w:tcPr>
            <w:tcW w:w="3969" w:type="dxa"/>
            <w:vAlign w:val="bottom"/>
          </w:tcPr>
          <w:p w14:paraId="6D3C608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Central serous choroidopathy of bilateral eyes</w:t>
            </w:r>
          </w:p>
        </w:tc>
        <w:tc>
          <w:tcPr>
            <w:tcW w:w="1559" w:type="dxa"/>
          </w:tcPr>
          <w:p w14:paraId="40503745"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E3ADE2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2BA0752" w14:textId="77777777" w:rsidR="00CD25AA" w:rsidRPr="00C02594" w:rsidRDefault="00CD25AA" w:rsidP="00A41636">
            <w:pPr>
              <w:pStyle w:val="BayerBodyTextFull"/>
              <w:rPr>
                <w:sz w:val="22"/>
                <w:szCs w:val="22"/>
              </w:rPr>
            </w:pPr>
            <w:r>
              <w:rPr>
                <w:rFonts w:ascii="Calibri" w:hAnsi="Calibri"/>
                <w:color w:val="000000"/>
                <w:sz w:val="22"/>
                <w:szCs w:val="22"/>
              </w:rPr>
              <w:t>36712991</w:t>
            </w:r>
          </w:p>
        </w:tc>
        <w:tc>
          <w:tcPr>
            <w:tcW w:w="1701" w:type="dxa"/>
            <w:vAlign w:val="bottom"/>
          </w:tcPr>
          <w:p w14:paraId="55B7918E"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1,59977E+16</w:t>
            </w:r>
          </w:p>
        </w:tc>
        <w:tc>
          <w:tcPr>
            <w:tcW w:w="3969" w:type="dxa"/>
            <w:vAlign w:val="bottom"/>
          </w:tcPr>
          <w:p w14:paraId="7E57DA5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Central serous choroidopathy of left eye</w:t>
            </w:r>
          </w:p>
        </w:tc>
        <w:tc>
          <w:tcPr>
            <w:tcW w:w="1559" w:type="dxa"/>
          </w:tcPr>
          <w:p w14:paraId="0B6008B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27A690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33691BD7" w14:textId="77777777" w:rsidR="00CD25AA" w:rsidRPr="00C02594" w:rsidRDefault="00CD25AA" w:rsidP="00A41636">
            <w:pPr>
              <w:pStyle w:val="BayerBodyTextFull"/>
              <w:rPr>
                <w:sz w:val="22"/>
                <w:szCs w:val="22"/>
              </w:rPr>
            </w:pPr>
            <w:r>
              <w:rPr>
                <w:rFonts w:ascii="Calibri" w:hAnsi="Calibri"/>
                <w:color w:val="000000"/>
                <w:sz w:val="22"/>
                <w:szCs w:val="22"/>
              </w:rPr>
              <w:t>36712989</w:t>
            </w:r>
          </w:p>
        </w:tc>
        <w:tc>
          <w:tcPr>
            <w:tcW w:w="1701" w:type="dxa"/>
            <w:vAlign w:val="bottom"/>
          </w:tcPr>
          <w:p w14:paraId="625DDE3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1,59976E+16</w:t>
            </w:r>
          </w:p>
        </w:tc>
        <w:tc>
          <w:tcPr>
            <w:tcW w:w="3969" w:type="dxa"/>
            <w:vAlign w:val="bottom"/>
          </w:tcPr>
          <w:p w14:paraId="4623FA3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Central serous choroidopathy of right eye</w:t>
            </w:r>
          </w:p>
        </w:tc>
        <w:tc>
          <w:tcPr>
            <w:tcW w:w="1559" w:type="dxa"/>
          </w:tcPr>
          <w:p w14:paraId="6D43F0D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5F31B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0D1C08FD" w14:textId="77777777" w:rsidR="00CD25AA" w:rsidRPr="00C02594" w:rsidRDefault="00CD25AA" w:rsidP="00A41636">
            <w:pPr>
              <w:pStyle w:val="BayerBodyTextFull"/>
              <w:rPr>
                <w:sz w:val="22"/>
                <w:szCs w:val="22"/>
              </w:rPr>
            </w:pPr>
            <w:r>
              <w:rPr>
                <w:rFonts w:ascii="Calibri" w:hAnsi="Calibri"/>
                <w:color w:val="000000"/>
                <w:sz w:val="22"/>
                <w:szCs w:val="22"/>
              </w:rPr>
              <w:t>4195496</w:t>
            </w:r>
          </w:p>
        </w:tc>
        <w:tc>
          <w:tcPr>
            <w:tcW w:w="1701" w:type="dxa"/>
            <w:vAlign w:val="bottom"/>
          </w:tcPr>
          <w:p w14:paraId="0791846A"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314009001</w:t>
            </w:r>
          </w:p>
        </w:tc>
        <w:tc>
          <w:tcPr>
            <w:tcW w:w="3969" w:type="dxa"/>
            <w:vAlign w:val="bottom"/>
          </w:tcPr>
          <w:p w14:paraId="74919A5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Central serous retinopathy with small retinal pigment epithelial detachment</w:t>
            </w:r>
          </w:p>
        </w:tc>
        <w:tc>
          <w:tcPr>
            <w:tcW w:w="1559" w:type="dxa"/>
          </w:tcPr>
          <w:p w14:paraId="10D9FE0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8CE8451"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A8219BA" w14:textId="77777777" w:rsidR="00CD25AA" w:rsidRPr="00C02594" w:rsidRDefault="00CD25AA" w:rsidP="00A41636">
            <w:pPr>
              <w:pStyle w:val="BayerBodyTextFull"/>
              <w:rPr>
                <w:sz w:val="22"/>
                <w:szCs w:val="22"/>
              </w:rPr>
            </w:pPr>
            <w:r>
              <w:rPr>
                <w:rFonts w:ascii="Calibri" w:hAnsi="Calibri"/>
                <w:color w:val="000000"/>
                <w:sz w:val="22"/>
                <w:szCs w:val="22"/>
              </w:rPr>
              <w:t>4208201</w:t>
            </w:r>
          </w:p>
        </w:tc>
        <w:tc>
          <w:tcPr>
            <w:tcW w:w="1701" w:type="dxa"/>
            <w:vAlign w:val="bottom"/>
          </w:tcPr>
          <w:p w14:paraId="5C21BFD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312923002</w:t>
            </w:r>
          </w:p>
        </w:tc>
        <w:tc>
          <w:tcPr>
            <w:tcW w:w="3969" w:type="dxa"/>
            <w:vAlign w:val="bottom"/>
          </w:tcPr>
          <w:p w14:paraId="15CABCE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Chronic central serous chorioretinopathy</w:t>
            </w:r>
          </w:p>
        </w:tc>
        <w:tc>
          <w:tcPr>
            <w:tcW w:w="1559" w:type="dxa"/>
          </w:tcPr>
          <w:p w14:paraId="1DBDE38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89107A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5B6DBD6" w14:textId="77777777" w:rsidR="00CD25AA" w:rsidRPr="00C02594" w:rsidRDefault="00CD25AA" w:rsidP="00A41636">
            <w:pPr>
              <w:pStyle w:val="BayerBodyTextFull"/>
              <w:rPr>
                <w:sz w:val="22"/>
                <w:szCs w:val="22"/>
              </w:rPr>
            </w:pPr>
            <w:r>
              <w:rPr>
                <w:rFonts w:ascii="Calibri" w:hAnsi="Calibri"/>
                <w:color w:val="000000"/>
                <w:sz w:val="22"/>
                <w:szCs w:val="22"/>
              </w:rPr>
              <w:t>4199038</w:t>
            </w:r>
          </w:p>
        </w:tc>
        <w:tc>
          <w:tcPr>
            <w:tcW w:w="1701" w:type="dxa"/>
            <w:vAlign w:val="bottom"/>
          </w:tcPr>
          <w:p w14:paraId="131C745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314007004</w:t>
            </w:r>
          </w:p>
        </w:tc>
        <w:tc>
          <w:tcPr>
            <w:tcW w:w="3969" w:type="dxa"/>
            <w:vAlign w:val="bottom"/>
          </w:tcPr>
          <w:p w14:paraId="45A8E28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Chronic central serous retinopathy with diffuse retinal pigment epithelial detachment</w:t>
            </w:r>
          </w:p>
        </w:tc>
        <w:tc>
          <w:tcPr>
            <w:tcW w:w="1559" w:type="dxa"/>
          </w:tcPr>
          <w:p w14:paraId="7B0777E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3B0EA48"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EE081CB" w14:textId="77777777" w:rsidR="00CD25AA" w:rsidRPr="00C02594" w:rsidRDefault="00CD25AA" w:rsidP="00A41636">
            <w:pPr>
              <w:pStyle w:val="BayerBodyTextFull"/>
              <w:rPr>
                <w:sz w:val="22"/>
                <w:szCs w:val="22"/>
              </w:rPr>
            </w:pPr>
            <w:r>
              <w:rPr>
                <w:rFonts w:ascii="Calibri" w:hAnsi="Calibri"/>
                <w:color w:val="000000"/>
                <w:sz w:val="22"/>
                <w:szCs w:val="22"/>
              </w:rPr>
              <w:t>35626072</w:t>
            </w:r>
          </w:p>
        </w:tc>
        <w:tc>
          <w:tcPr>
            <w:tcW w:w="1701" w:type="dxa"/>
            <w:vAlign w:val="bottom"/>
          </w:tcPr>
          <w:p w14:paraId="25E00B9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769222008</w:t>
            </w:r>
          </w:p>
        </w:tc>
        <w:tc>
          <w:tcPr>
            <w:tcW w:w="3969" w:type="dxa"/>
            <w:vAlign w:val="bottom"/>
          </w:tcPr>
          <w:p w14:paraId="1F292DD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Clinically significant macular edema of left eye due to diabetes mellitus</w:t>
            </w:r>
          </w:p>
        </w:tc>
        <w:tc>
          <w:tcPr>
            <w:tcW w:w="1559" w:type="dxa"/>
          </w:tcPr>
          <w:p w14:paraId="09D1763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433EAB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5189EE0" w14:textId="77777777" w:rsidR="00CD25AA" w:rsidRPr="00C02594" w:rsidRDefault="00CD25AA" w:rsidP="00A41636">
            <w:pPr>
              <w:pStyle w:val="BayerBodyTextFull"/>
              <w:rPr>
                <w:sz w:val="22"/>
                <w:szCs w:val="22"/>
              </w:rPr>
            </w:pPr>
            <w:r>
              <w:rPr>
                <w:rFonts w:ascii="Calibri" w:hAnsi="Calibri"/>
                <w:color w:val="000000"/>
                <w:sz w:val="22"/>
                <w:szCs w:val="22"/>
              </w:rPr>
              <w:t>35626071</w:t>
            </w:r>
          </w:p>
        </w:tc>
        <w:tc>
          <w:tcPr>
            <w:tcW w:w="1701" w:type="dxa"/>
            <w:vAlign w:val="bottom"/>
          </w:tcPr>
          <w:p w14:paraId="4C93E59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769221001</w:t>
            </w:r>
          </w:p>
        </w:tc>
        <w:tc>
          <w:tcPr>
            <w:tcW w:w="3969" w:type="dxa"/>
            <w:vAlign w:val="bottom"/>
          </w:tcPr>
          <w:p w14:paraId="60DBD98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Clinically significant macular edema of right eye due to diabetes mellitus</w:t>
            </w:r>
          </w:p>
        </w:tc>
        <w:tc>
          <w:tcPr>
            <w:tcW w:w="1559" w:type="dxa"/>
          </w:tcPr>
          <w:p w14:paraId="6D35CE3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90E4D2F"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6C0623F" w14:textId="77777777" w:rsidR="00CD25AA" w:rsidRPr="00C02594" w:rsidRDefault="00CD25AA" w:rsidP="00A41636">
            <w:pPr>
              <w:pStyle w:val="BayerBodyTextFull"/>
              <w:rPr>
                <w:sz w:val="22"/>
                <w:szCs w:val="22"/>
              </w:rPr>
            </w:pPr>
            <w:r>
              <w:rPr>
                <w:rFonts w:ascii="Calibri" w:hAnsi="Calibri"/>
                <w:color w:val="000000"/>
                <w:sz w:val="22"/>
                <w:szCs w:val="22"/>
              </w:rPr>
              <w:t>35626764</w:t>
            </w:r>
          </w:p>
        </w:tc>
        <w:tc>
          <w:tcPr>
            <w:tcW w:w="1701" w:type="dxa"/>
            <w:vAlign w:val="bottom"/>
          </w:tcPr>
          <w:p w14:paraId="6D85D6B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770097006</w:t>
            </w:r>
          </w:p>
        </w:tc>
        <w:tc>
          <w:tcPr>
            <w:tcW w:w="3969" w:type="dxa"/>
            <w:vAlign w:val="bottom"/>
          </w:tcPr>
          <w:p w14:paraId="428AFD6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Clinically significant macular edema with diabetes mellitus</w:t>
            </w:r>
          </w:p>
        </w:tc>
        <w:tc>
          <w:tcPr>
            <w:tcW w:w="1559" w:type="dxa"/>
          </w:tcPr>
          <w:p w14:paraId="69291B6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21F715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4B3F870" w14:textId="77777777" w:rsidR="00CD25AA" w:rsidRPr="00C02594" w:rsidRDefault="00CD25AA" w:rsidP="00A41636">
            <w:pPr>
              <w:pStyle w:val="BayerBodyTextFull"/>
              <w:rPr>
                <w:sz w:val="22"/>
                <w:szCs w:val="22"/>
              </w:rPr>
            </w:pPr>
            <w:r>
              <w:rPr>
                <w:rFonts w:ascii="Calibri" w:hAnsi="Calibri"/>
                <w:color w:val="000000"/>
                <w:sz w:val="22"/>
                <w:szCs w:val="22"/>
              </w:rPr>
              <w:t>4164175</w:t>
            </w:r>
          </w:p>
        </w:tc>
        <w:tc>
          <w:tcPr>
            <w:tcW w:w="1701" w:type="dxa"/>
            <w:vAlign w:val="bottom"/>
          </w:tcPr>
          <w:p w14:paraId="674EBDE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399868002</w:t>
            </w:r>
          </w:p>
        </w:tc>
        <w:tc>
          <w:tcPr>
            <w:tcW w:w="3969" w:type="dxa"/>
            <w:vAlign w:val="bottom"/>
          </w:tcPr>
          <w:p w14:paraId="52D7F8E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Diabetic intraretinal microvascular anomaly</w:t>
            </w:r>
          </w:p>
        </w:tc>
        <w:tc>
          <w:tcPr>
            <w:tcW w:w="1559" w:type="dxa"/>
          </w:tcPr>
          <w:p w14:paraId="427448F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EDBEB72"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B4CC385" w14:textId="77777777" w:rsidR="00CD25AA" w:rsidRPr="00C02594" w:rsidRDefault="00CD25AA" w:rsidP="00A41636">
            <w:pPr>
              <w:pStyle w:val="BayerBodyTextFull"/>
              <w:rPr>
                <w:sz w:val="22"/>
                <w:szCs w:val="22"/>
              </w:rPr>
            </w:pPr>
            <w:r>
              <w:rPr>
                <w:rFonts w:ascii="Calibri" w:hAnsi="Calibri"/>
                <w:color w:val="000000"/>
                <w:sz w:val="22"/>
                <w:szCs w:val="22"/>
              </w:rPr>
              <w:t>380097</w:t>
            </w:r>
          </w:p>
        </w:tc>
        <w:tc>
          <w:tcPr>
            <w:tcW w:w="1701" w:type="dxa"/>
            <w:vAlign w:val="bottom"/>
          </w:tcPr>
          <w:p w14:paraId="1AF58AC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312912001</w:t>
            </w:r>
          </w:p>
        </w:tc>
        <w:tc>
          <w:tcPr>
            <w:tcW w:w="3969" w:type="dxa"/>
            <w:vAlign w:val="bottom"/>
          </w:tcPr>
          <w:p w14:paraId="58D9CD5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Diabetic macular edema</w:t>
            </w:r>
          </w:p>
        </w:tc>
        <w:tc>
          <w:tcPr>
            <w:tcW w:w="1559" w:type="dxa"/>
          </w:tcPr>
          <w:p w14:paraId="36A8A55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C4DE71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5E46362" w14:textId="77777777" w:rsidR="00CD25AA" w:rsidRPr="00C02594" w:rsidRDefault="00CD25AA" w:rsidP="00A41636">
            <w:pPr>
              <w:pStyle w:val="BayerBodyTextFull"/>
              <w:rPr>
                <w:sz w:val="22"/>
                <w:szCs w:val="22"/>
              </w:rPr>
            </w:pPr>
            <w:r>
              <w:rPr>
                <w:rFonts w:ascii="Calibri" w:hAnsi="Calibri"/>
                <w:color w:val="000000"/>
                <w:sz w:val="22"/>
                <w:szCs w:val="22"/>
              </w:rPr>
              <w:lastRenderedPageBreak/>
              <w:t>35626068</w:t>
            </w:r>
          </w:p>
        </w:tc>
        <w:tc>
          <w:tcPr>
            <w:tcW w:w="1701" w:type="dxa"/>
            <w:vAlign w:val="bottom"/>
          </w:tcPr>
          <w:p w14:paraId="35C580E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769218003</w:t>
            </w:r>
          </w:p>
        </w:tc>
        <w:tc>
          <w:tcPr>
            <w:tcW w:w="3969" w:type="dxa"/>
            <w:vAlign w:val="bottom"/>
          </w:tcPr>
          <w:p w14:paraId="74EE7FF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Diabetic macular edema of left eye</w:t>
            </w:r>
          </w:p>
        </w:tc>
        <w:tc>
          <w:tcPr>
            <w:tcW w:w="1559" w:type="dxa"/>
          </w:tcPr>
          <w:p w14:paraId="7CAF4DF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E69B0D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3A78E1E" w14:textId="77777777" w:rsidR="00CD25AA" w:rsidRPr="00C02594" w:rsidRDefault="00CD25AA" w:rsidP="00A41636">
            <w:pPr>
              <w:pStyle w:val="BayerBodyTextFull"/>
              <w:rPr>
                <w:sz w:val="22"/>
                <w:szCs w:val="22"/>
              </w:rPr>
            </w:pPr>
            <w:r>
              <w:rPr>
                <w:rFonts w:ascii="Calibri" w:hAnsi="Calibri"/>
                <w:color w:val="000000"/>
                <w:sz w:val="22"/>
                <w:szCs w:val="22"/>
              </w:rPr>
              <w:t>35626067</w:t>
            </w:r>
          </w:p>
        </w:tc>
        <w:tc>
          <w:tcPr>
            <w:tcW w:w="1701" w:type="dxa"/>
            <w:vAlign w:val="bottom"/>
          </w:tcPr>
          <w:p w14:paraId="4E03B4E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769217008</w:t>
            </w:r>
          </w:p>
        </w:tc>
        <w:tc>
          <w:tcPr>
            <w:tcW w:w="3969" w:type="dxa"/>
            <w:vAlign w:val="bottom"/>
          </w:tcPr>
          <w:p w14:paraId="7F3F7E2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Diabetic macular edema of right eye</w:t>
            </w:r>
          </w:p>
        </w:tc>
        <w:tc>
          <w:tcPr>
            <w:tcW w:w="1559" w:type="dxa"/>
          </w:tcPr>
          <w:p w14:paraId="41D834A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2E9A85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7B1A901" w14:textId="77777777" w:rsidR="00CD25AA" w:rsidRPr="00C02594" w:rsidRDefault="00CD25AA" w:rsidP="00A41636">
            <w:pPr>
              <w:pStyle w:val="BayerBodyTextFull"/>
              <w:rPr>
                <w:sz w:val="22"/>
                <w:szCs w:val="22"/>
              </w:rPr>
            </w:pPr>
            <w:r>
              <w:rPr>
                <w:rFonts w:ascii="Calibri" w:hAnsi="Calibri"/>
                <w:color w:val="000000"/>
                <w:sz w:val="22"/>
                <w:szCs w:val="22"/>
              </w:rPr>
              <w:t>4101478</w:t>
            </w:r>
          </w:p>
        </w:tc>
        <w:tc>
          <w:tcPr>
            <w:tcW w:w="1701" w:type="dxa"/>
            <w:vAlign w:val="bottom"/>
          </w:tcPr>
          <w:p w14:paraId="55AD6C1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25412000</w:t>
            </w:r>
          </w:p>
        </w:tc>
        <w:tc>
          <w:tcPr>
            <w:tcW w:w="3969" w:type="dxa"/>
            <w:vAlign w:val="bottom"/>
          </w:tcPr>
          <w:p w14:paraId="7918C1A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Diabetic retinal microaneurysm</w:t>
            </w:r>
          </w:p>
        </w:tc>
        <w:tc>
          <w:tcPr>
            <w:tcW w:w="1559" w:type="dxa"/>
          </w:tcPr>
          <w:p w14:paraId="45CA74A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0CBFEB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8EC1FF8" w14:textId="77777777" w:rsidR="00CD25AA" w:rsidRPr="00C02594" w:rsidRDefault="00CD25AA" w:rsidP="00A41636">
            <w:pPr>
              <w:pStyle w:val="BayerBodyTextFull"/>
              <w:rPr>
                <w:sz w:val="22"/>
                <w:szCs w:val="22"/>
              </w:rPr>
            </w:pPr>
            <w:r>
              <w:rPr>
                <w:rFonts w:ascii="Calibri" w:hAnsi="Calibri"/>
                <w:color w:val="000000"/>
                <w:sz w:val="22"/>
                <w:szCs w:val="22"/>
              </w:rPr>
              <w:t>4161670</w:t>
            </w:r>
          </w:p>
        </w:tc>
        <w:tc>
          <w:tcPr>
            <w:tcW w:w="1701" w:type="dxa"/>
            <w:vAlign w:val="bottom"/>
          </w:tcPr>
          <w:p w14:paraId="75934B6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399866003</w:t>
            </w:r>
          </w:p>
        </w:tc>
        <w:tc>
          <w:tcPr>
            <w:tcW w:w="3969" w:type="dxa"/>
            <w:vAlign w:val="bottom"/>
          </w:tcPr>
          <w:p w14:paraId="2EC19FB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Diabetic retinal venous beading</w:t>
            </w:r>
          </w:p>
        </w:tc>
        <w:tc>
          <w:tcPr>
            <w:tcW w:w="1559" w:type="dxa"/>
          </w:tcPr>
          <w:p w14:paraId="5519FB5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242042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0CF8731A" w14:textId="77777777" w:rsidR="00CD25AA" w:rsidRPr="00C02594" w:rsidRDefault="00CD25AA" w:rsidP="00A41636">
            <w:pPr>
              <w:pStyle w:val="BayerBodyTextFull"/>
              <w:rPr>
                <w:sz w:val="22"/>
                <w:szCs w:val="22"/>
              </w:rPr>
            </w:pPr>
            <w:r>
              <w:rPr>
                <w:rFonts w:ascii="Calibri" w:hAnsi="Calibri"/>
                <w:color w:val="000000"/>
                <w:sz w:val="22"/>
                <w:szCs w:val="22"/>
              </w:rPr>
              <w:t>44805628</w:t>
            </w:r>
          </w:p>
        </w:tc>
        <w:tc>
          <w:tcPr>
            <w:tcW w:w="1701" w:type="dxa"/>
            <w:vAlign w:val="bottom"/>
          </w:tcPr>
          <w:p w14:paraId="3264692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7,75841E+14</w:t>
            </w:r>
          </w:p>
        </w:tc>
        <w:tc>
          <w:tcPr>
            <w:tcW w:w="3969" w:type="dxa"/>
            <w:vAlign w:val="bottom"/>
          </w:tcPr>
          <w:p w14:paraId="5122428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Diabetic retinopathy detected by national screening </w:t>
            </w:r>
            <w:proofErr w:type="spellStart"/>
            <w:r>
              <w:rPr>
                <w:rFonts w:ascii="Calibri" w:hAnsi="Calibri"/>
                <w:color w:val="000000"/>
                <w:sz w:val="22"/>
                <w:szCs w:val="22"/>
              </w:rPr>
              <w:t>programme</w:t>
            </w:r>
            <w:proofErr w:type="spellEnd"/>
          </w:p>
        </w:tc>
        <w:tc>
          <w:tcPr>
            <w:tcW w:w="1559" w:type="dxa"/>
          </w:tcPr>
          <w:p w14:paraId="2A5DF9B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8614162"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9A60CC1" w14:textId="77777777" w:rsidR="00CD25AA" w:rsidRPr="00C02594" w:rsidRDefault="00CD25AA" w:rsidP="00A41636">
            <w:pPr>
              <w:pStyle w:val="BayerBodyTextFull"/>
              <w:rPr>
                <w:sz w:val="22"/>
                <w:szCs w:val="22"/>
              </w:rPr>
            </w:pPr>
            <w:r>
              <w:rPr>
                <w:rFonts w:ascii="Calibri" w:hAnsi="Calibri"/>
                <w:color w:val="000000"/>
                <w:sz w:val="22"/>
                <w:szCs w:val="22"/>
              </w:rPr>
              <w:t>4338901</w:t>
            </w:r>
          </w:p>
        </w:tc>
        <w:tc>
          <w:tcPr>
            <w:tcW w:w="1701" w:type="dxa"/>
            <w:vAlign w:val="bottom"/>
          </w:tcPr>
          <w:p w14:paraId="2244382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232023006</w:t>
            </w:r>
          </w:p>
        </w:tc>
        <w:tc>
          <w:tcPr>
            <w:tcW w:w="3969" w:type="dxa"/>
            <w:vAlign w:val="bottom"/>
          </w:tcPr>
          <w:p w14:paraId="2E2A390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Diabetic traction retinal detachment</w:t>
            </w:r>
          </w:p>
        </w:tc>
        <w:tc>
          <w:tcPr>
            <w:tcW w:w="1559" w:type="dxa"/>
          </w:tcPr>
          <w:p w14:paraId="24DAC91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014033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6163820" w14:textId="77777777" w:rsidR="00CD25AA" w:rsidRPr="00C02594" w:rsidRDefault="00CD25AA" w:rsidP="00A41636">
            <w:pPr>
              <w:pStyle w:val="BayerBodyTextFull"/>
              <w:rPr>
                <w:sz w:val="22"/>
                <w:szCs w:val="22"/>
              </w:rPr>
            </w:pPr>
            <w:r>
              <w:rPr>
                <w:rFonts w:ascii="Calibri" w:hAnsi="Calibri"/>
                <w:color w:val="000000"/>
                <w:sz w:val="22"/>
                <w:szCs w:val="22"/>
              </w:rPr>
              <w:t>4199039</w:t>
            </w:r>
          </w:p>
        </w:tc>
        <w:tc>
          <w:tcPr>
            <w:tcW w:w="1701" w:type="dxa"/>
            <w:vAlign w:val="bottom"/>
          </w:tcPr>
          <w:p w14:paraId="5D73F04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314010006</w:t>
            </w:r>
          </w:p>
        </w:tc>
        <w:tc>
          <w:tcPr>
            <w:tcW w:w="3969" w:type="dxa"/>
            <w:vAlign w:val="bottom"/>
          </w:tcPr>
          <w:p w14:paraId="43D5A6AA"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Diffuse exudative maculopathy with diabetes mellitus</w:t>
            </w:r>
          </w:p>
        </w:tc>
        <w:tc>
          <w:tcPr>
            <w:tcW w:w="1559" w:type="dxa"/>
          </w:tcPr>
          <w:p w14:paraId="76679D8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3F69E019"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ACD0CE9" w14:textId="77777777" w:rsidR="00CD25AA" w:rsidRPr="00C02594" w:rsidRDefault="00CD25AA" w:rsidP="00A41636">
            <w:pPr>
              <w:pStyle w:val="BayerBodyTextFull"/>
              <w:rPr>
                <w:sz w:val="22"/>
                <w:szCs w:val="22"/>
              </w:rPr>
            </w:pPr>
            <w:r>
              <w:rPr>
                <w:rFonts w:ascii="Calibri" w:hAnsi="Calibri"/>
                <w:color w:val="000000"/>
                <w:sz w:val="22"/>
                <w:szCs w:val="22"/>
              </w:rPr>
              <w:t>36684780</w:t>
            </w:r>
          </w:p>
        </w:tc>
        <w:tc>
          <w:tcPr>
            <w:tcW w:w="1701" w:type="dxa"/>
            <w:vAlign w:val="bottom"/>
          </w:tcPr>
          <w:p w14:paraId="477500A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3,45771E+14</w:t>
            </w:r>
          </w:p>
        </w:tc>
        <w:tc>
          <w:tcPr>
            <w:tcW w:w="3969" w:type="dxa"/>
            <w:vAlign w:val="bottom"/>
          </w:tcPr>
          <w:p w14:paraId="6EA66B5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Disorder of bilateral retinas co-occurrent and due to hypertension</w:t>
            </w:r>
          </w:p>
        </w:tc>
        <w:tc>
          <w:tcPr>
            <w:tcW w:w="1559" w:type="dxa"/>
          </w:tcPr>
          <w:p w14:paraId="016FF72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58F970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BC6F0C1" w14:textId="77777777" w:rsidR="00CD25AA" w:rsidRPr="00C02594" w:rsidRDefault="00CD25AA" w:rsidP="00A41636">
            <w:pPr>
              <w:pStyle w:val="BayerBodyTextFull"/>
              <w:rPr>
                <w:sz w:val="22"/>
                <w:szCs w:val="22"/>
              </w:rPr>
            </w:pPr>
            <w:r>
              <w:rPr>
                <w:rFonts w:ascii="Calibri" w:hAnsi="Calibri"/>
                <w:color w:val="000000"/>
                <w:sz w:val="22"/>
                <w:szCs w:val="22"/>
              </w:rPr>
              <w:t>36684718</w:t>
            </w:r>
          </w:p>
        </w:tc>
        <w:tc>
          <w:tcPr>
            <w:tcW w:w="1701" w:type="dxa"/>
            <w:vAlign w:val="bottom"/>
          </w:tcPr>
          <w:p w14:paraId="7A0F00F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3,40441E+14</w:t>
            </w:r>
          </w:p>
        </w:tc>
        <w:tc>
          <w:tcPr>
            <w:tcW w:w="3969" w:type="dxa"/>
            <w:vAlign w:val="bottom"/>
          </w:tcPr>
          <w:p w14:paraId="2CA4F04E"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Disorder of left retina co-occurrent and due to hypertension</w:t>
            </w:r>
          </w:p>
        </w:tc>
        <w:tc>
          <w:tcPr>
            <w:tcW w:w="1559" w:type="dxa"/>
          </w:tcPr>
          <w:p w14:paraId="4EA39B7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5A865784"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0A25C09" w14:textId="77777777" w:rsidR="00CD25AA" w:rsidRPr="00C02594" w:rsidRDefault="00CD25AA" w:rsidP="00A41636">
            <w:pPr>
              <w:pStyle w:val="BayerBodyTextFull"/>
              <w:rPr>
                <w:sz w:val="22"/>
                <w:szCs w:val="22"/>
              </w:rPr>
            </w:pPr>
            <w:r>
              <w:rPr>
                <w:rFonts w:ascii="Calibri" w:hAnsi="Calibri"/>
                <w:color w:val="000000"/>
                <w:sz w:val="22"/>
                <w:szCs w:val="22"/>
              </w:rPr>
              <w:t>36684653</w:t>
            </w:r>
          </w:p>
        </w:tc>
        <w:tc>
          <w:tcPr>
            <w:tcW w:w="1701" w:type="dxa"/>
            <w:vAlign w:val="bottom"/>
          </w:tcPr>
          <w:p w14:paraId="0FB1936C"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3,34831E+14</w:t>
            </w:r>
          </w:p>
        </w:tc>
        <w:tc>
          <w:tcPr>
            <w:tcW w:w="3969" w:type="dxa"/>
            <w:vAlign w:val="bottom"/>
          </w:tcPr>
          <w:p w14:paraId="2A715B05"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Disorder of right retina co-occurrent and due to hypertension</w:t>
            </w:r>
          </w:p>
        </w:tc>
        <w:tc>
          <w:tcPr>
            <w:tcW w:w="1559" w:type="dxa"/>
          </w:tcPr>
          <w:p w14:paraId="59BD9EE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3AF204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ED83AFE" w14:textId="77777777" w:rsidR="00CD25AA" w:rsidRPr="00C02594" w:rsidRDefault="00CD25AA" w:rsidP="00A41636">
            <w:pPr>
              <w:pStyle w:val="BayerBodyTextFull"/>
              <w:rPr>
                <w:sz w:val="22"/>
                <w:szCs w:val="22"/>
              </w:rPr>
            </w:pPr>
            <w:r>
              <w:rPr>
                <w:rFonts w:ascii="Calibri" w:hAnsi="Calibri"/>
                <w:color w:val="000000"/>
                <w:sz w:val="22"/>
                <w:szCs w:val="22"/>
              </w:rPr>
              <w:t>4221344</w:t>
            </w:r>
          </w:p>
        </w:tc>
        <w:tc>
          <w:tcPr>
            <w:tcW w:w="1701" w:type="dxa"/>
            <w:vAlign w:val="bottom"/>
          </w:tcPr>
          <w:p w14:paraId="785C0C8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420486006</w:t>
            </w:r>
          </w:p>
        </w:tc>
        <w:tc>
          <w:tcPr>
            <w:tcW w:w="3969" w:type="dxa"/>
            <w:vAlign w:val="bottom"/>
          </w:tcPr>
          <w:p w14:paraId="7E593A0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Exudative maculopathy with type 1 diabetes mellitus</w:t>
            </w:r>
          </w:p>
        </w:tc>
        <w:tc>
          <w:tcPr>
            <w:tcW w:w="1559" w:type="dxa"/>
          </w:tcPr>
          <w:p w14:paraId="40143E8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6C4BD4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076F55A" w14:textId="77777777" w:rsidR="00CD25AA" w:rsidRPr="00C02594" w:rsidRDefault="00CD25AA" w:rsidP="00A41636">
            <w:pPr>
              <w:pStyle w:val="BayerBodyTextFull"/>
              <w:rPr>
                <w:sz w:val="22"/>
                <w:szCs w:val="22"/>
              </w:rPr>
            </w:pPr>
            <w:r>
              <w:rPr>
                <w:rFonts w:ascii="Calibri" w:hAnsi="Calibri"/>
                <w:color w:val="000000"/>
                <w:sz w:val="22"/>
                <w:szCs w:val="22"/>
              </w:rPr>
              <w:t>4223463</w:t>
            </w:r>
          </w:p>
        </w:tc>
        <w:tc>
          <w:tcPr>
            <w:tcW w:w="1701" w:type="dxa"/>
            <w:vAlign w:val="bottom"/>
          </w:tcPr>
          <w:p w14:paraId="7EAF4D3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421779007</w:t>
            </w:r>
          </w:p>
        </w:tc>
        <w:tc>
          <w:tcPr>
            <w:tcW w:w="3969" w:type="dxa"/>
            <w:vAlign w:val="bottom"/>
          </w:tcPr>
          <w:p w14:paraId="2631464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Exudative maculopathy with type 2 diabetes mellitus</w:t>
            </w:r>
          </w:p>
        </w:tc>
        <w:tc>
          <w:tcPr>
            <w:tcW w:w="1559" w:type="dxa"/>
          </w:tcPr>
          <w:p w14:paraId="4B62578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FB9897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49ECBA1" w14:textId="77777777" w:rsidR="00CD25AA" w:rsidRPr="00C02594" w:rsidRDefault="00CD25AA" w:rsidP="00A41636">
            <w:pPr>
              <w:pStyle w:val="BayerBodyTextFull"/>
              <w:rPr>
                <w:sz w:val="22"/>
                <w:szCs w:val="22"/>
              </w:rPr>
            </w:pPr>
            <w:r>
              <w:rPr>
                <w:rFonts w:ascii="Calibri" w:hAnsi="Calibri"/>
                <w:color w:val="000000"/>
                <w:sz w:val="22"/>
                <w:szCs w:val="22"/>
              </w:rPr>
              <w:t>4210872</w:t>
            </w:r>
          </w:p>
        </w:tc>
        <w:tc>
          <w:tcPr>
            <w:tcW w:w="1701" w:type="dxa"/>
            <w:vAlign w:val="bottom"/>
          </w:tcPr>
          <w:p w14:paraId="2AF689C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314011005</w:t>
            </w:r>
          </w:p>
        </w:tc>
        <w:tc>
          <w:tcPr>
            <w:tcW w:w="3969" w:type="dxa"/>
            <w:vAlign w:val="bottom"/>
          </w:tcPr>
          <w:p w14:paraId="4F0F4F4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Focal exudative diabetic maculopathy</w:t>
            </w:r>
          </w:p>
        </w:tc>
        <w:tc>
          <w:tcPr>
            <w:tcW w:w="1559" w:type="dxa"/>
          </w:tcPr>
          <w:p w14:paraId="19626B4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B5A30A1"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3BDC30F7" w14:textId="77777777" w:rsidR="00CD25AA" w:rsidRPr="00C02594" w:rsidRDefault="00CD25AA" w:rsidP="00A41636">
            <w:pPr>
              <w:pStyle w:val="BayerBodyTextFull"/>
              <w:rPr>
                <w:sz w:val="22"/>
                <w:szCs w:val="22"/>
              </w:rPr>
            </w:pPr>
            <w:r>
              <w:rPr>
                <w:rFonts w:ascii="Calibri" w:hAnsi="Calibri"/>
                <w:color w:val="000000"/>
                <w:sz w:val="22"/>
                <w:szCs w:val="22"/>
              </w:rPr>
              <w:t>4164176</w:t>
            </w:r>
          </w:p>
        </w:tc>
        <w:tc>
          <w:tcPr>
            <w:tcW w:w="1701" w:type="dxa"/>
            <w:vAlign w:val="bottom"/>
          </w:tcPr>
          <w:p w14:paraId="094F422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399869005</w:t>
            </w:r>
          </w:p>
        </w:tc>
        <w:tc>
          <w:tcPr>
            <w:tcW w:w="3969" w:type="dxa"/>
            <w:vAlign w:val="bottom"/>
          </w:tcPr>
          <w:p w14:paraId="40AABF5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High risk proliferative diabetic retinopathy not amenable to photocoagulation</w:t>
            </w:r>
          </w:p>
        </w:tc>
        <w:tc>
          <w:tcPr>
            <w:tcW w:w="1559" w:type="dxa"/>
          </w:tcPr>
          <w:p w14:paraId="717C5F2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0F74BF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E0880CE" w14:textId="77777777" w:rsidR="00CD25AA" w:rsidRPr="00C02594" w:rsidRDefault="00CD25AA" w:rsidP="00A41636">
            <w:pPr>
              <w:pStyle w:val="BayerBodyTextFull"/>
              <w:rPr>
                <w:sz w:val="22"/>
                <w:szCs w:val="22"/>
              </w:rPr>
            </w:pPr>
            <w:r>
              <w:rPr>
                <w:rFonts w:ascii="Calibri" w:hAnsi="Calibri"/>
                <w:color w:val="000000"/>
                <w:sz w:val="22"/>
                <w:szCs w:val="22"/>
              </w:rPr>
              <w:t>376965</w:t>
            </w:r>
          </w:p>
        </w:tc>
        <w:tc>
          <w:tcPr>
            <w:tcW w:w="1701" w:type="dxa"/>
            <w:vAlign w:val="bottom"/>
          </w:tcPr>
          <w:p w14:paraId="0742436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6962006</w:t>
            </w:r>
          </w:p>
        </w:tc>
        <w:tc>
          <w:tcPr>
            <w:tcW w:w="3969" w:type="dxa"/>
            <w:vAlign w:val="bottom"/>
          </w:tcPr>
          <w:p w14:paraId="1420240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Hypertensive retinopathy</w:t>
            </w:r>
          </w:p>
        </w:tc>
        <w:tc>
          <w:tcPr>
            <w:tcW w:w="1559" w:type="dxa"/>
          </w:tcPr>
          <w:p w14:paraId="3012EC1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218BBE51"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A2A7CB5" w14:textId="77777777" w:rsidR="00CD25AA" w:rsidRPr="00C02594" w:rsidRDefault="00CD25AA" w:rsidP="00A41636">
            <w:pPr>
              <w:pStyle w:val="BayerBodyTextFull"/>
              <w:rPr>
                <w:sz w:val="22"/>
                <w:szCs w:val="22"/>
              </w:rPr>
            </w:pPr>
            <w:r>
              <w:rPr>
                <w:rFonts w:ascii="Calibri" w:hAnsi="Calibri"/>
                <w:color w:val="000000"/>
                <w:sz w:val="22"/>
                <w:szCs w:val="22"/>
              </w:rPr>
              <w:t>4195051</w:t>
            </w:r>
          </w:p>
        </w:tc>
        <w:tc>
          <w:tcPr>
            <w:tcW w:w="1701" w:type="dxa"/>
            <w:vAlign w:val="bottom"/>
          </w:tcPr>
          <w:p w14:paraId="1AFED8C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312924008</w:t>
            </w:r>
          </w:p>
        </w:tc>
        <w:tc>
          <w:tcPr>
            <w:tcW w:w="3969" w:type="dxa"/>
            <w:vAlign w:val="bottom"/>
          </w:tcPr>
          <w:p w14:paraId="3DCF773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Inactive central serous chorioretinopathy</w:t>
            </w:r>
          </w:p>
        </w:tc>
        <w:tc>
          <w:tcPr>
            <w:tcW w:w="1559" w:type="dxa"/>
          </w:tcPr>
          <w:p w14:paraId="5B1DCE9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5FCBDE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0910F123" w14:textId="77777777" w:rsidR="00CD25AA" w:rsidRPr="00C02594" w:rsidRDefault="00CD25AA" w:rsidP="00A41636">
            <w:pPr>
              <w:pStyle w:val="BayerBodyTextFull"/>
              <w:rPr>
                <w:sz w:val="22"/>
                <w:szCs w:val="22"/>
              </w:rPr>
            </w:pPr>
            <w:r>
              <w:rPr>
                <w:rFonts w:ascii="Calibri" w:hAnsi="Calibri"/>
                <w:color w:val="000000"/>
                <w:sz w:val="22"/>
                <w:szCs w:val="22"/>
              </w:rPr>
              <w:t>4210871</w:t>
            </w:r>
          </w:p>
        </w:tc>
        <w:tc>
          <w:tcPr>
            <w:tcW w:w="1701" w:type="dxa"/>
            <w:vAlign w:val="bottom"/>
          </w:tcPr>
          <w:p w14:paraId="69FF78A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314008009</w:t>
            </w:r>
          </w:p>
        </w:tc>
        <w:tc>
          <w:tcPr>
            <w:tcW w:w="3969" w:type="dxa"/>
            <w:vAlign w:val="bottom"/>
          </w:tcPr>
          <w:p w14:paraId="08C537BA"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Inactive central serous retinopathy with focal retinal pigment epithelial detachment</w:t>
            </w:r>
          </w:p>
        </w:tc>
        <w:tc>
          <w:tcPr>
            <w:tcW w:w="1559" w:type="dxa"/>
          </w:tcPr>
          <w:p w14:paraId="10F79AD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A8201D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C0EAB99" w14:textId="77777777" w:rsidR="00CD25AA" w:rsidRPr="00C02594" w:rsidRDefault="00CD25AA" w:rsidP="00A41636">
            <w:pPr>
              <w:pStyle w:val="BayerBodyTextFull"/>
              <w:rPr>
                <w:sz w:val="22"/>
                <w:szCs w:val="22"/>
              </w:rPr>
            </w:pPr>
            <w:r>
              <w:rPr>
                <w:rFonts w:ascii="Calibri" w:hAnsi="Calibri"/>
                <w:color w:val="000000"/>
                <w:sz w:val="22"/>
                <w:szCs w:val="22"/>
              </w:rPr>
              <w:lastRenderedPageBreak/>
              <w:t>4210874</w:t>
            </w:r>
          </w:p>
        </w:tc>
        <w:tc>
          <w:tcPr>
            <w:tcW w:w="1701" w:type="dxa"/>
            <w:vAlign w:val="bottom"/>
          </w:tcPr>
          <w:p w14:paraId="69D9F48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314014002</w:t>
            </w:r>
          </w:p>
        </w:tc>
        <w:tc>
          <w:tcPr>
            <w:tcW w:w="3969" w:type="dxa"/>
            <w:vAlign w:val="bottom"/>
          </w:tcPr>
          <w:p w14:paraId="6985F69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Ischemic maculopathy with diabetes mellitus</w:t>
            </w:r>
          </w:p>
        </w:tc>
        <w:tc>
          <w:tcPr>
            <w:tcW w:w="1559" w:type="dxa"/>
          </w:tcPr>
          <w:p w14:paraId="5351F71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E44905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88D0A3E" w14:textId="77777777" w:rsidR="00CD25AA" w:rsidRPr="00C02594" w:rsidRDefault="00CD25AA" w:rsidP="00A41636">
            <w:pPr>
              <w:pStyle w:val="BayerBodyTextFull"/>
              <w:rPr>
                <w:sz w:val="22"/>
                <w:szCs w:val="22"/>
              </w:rPr>
            </w:pPr>
            <w:r>
              <w:rPr>
                <w:rFonts w:ascii="Calibri" w:hAnsi="Calibri"/>
                <w:color w:val="000000"/>
                <w:sz w:val="22"/>
                <w:szCs w:val="22"/>
              </w:rPr>
              <w:t>45770830</w:t>
            </w:r>
          </w:p>
        </w:tc>
        <w:tc>
          <w:tcPr>
            <w:tcW w:w="1701" w:type="dxa"/>
            <w:vAlign w:val="bottom"/>
          </w:tcPr>
          <w:p w14:paraId="15CEB96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9,7331E+13</w:t>
            </w:r>
          </w:p>
        </w:tc>
        <w:tc>
          <w:tcPr>
            <w:tcW w:w="3969" w:type="dxa"/>
            <w:vAlign w:val="bottom"/>
          </w:tcPr>
          <w:p w14:paraId="36AB65D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Macular edema and retinopathy due to type 2 diabetes mellitus</w:t>
            </w:r>
          </w:p>
        </w:tc>
        <w:tc>
          <w:tcPr>
            <w:tcW w:w="1559" w:type="dxa"/>
          </w:tcPr>
          <w:p w14:paraId="686E65CE"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59A524B"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76220C9" w14:textId="77777777" w:rsidR="00CD25AA" w:rsidRPr="00C02594" w:rsidRDefault="00CD25AA" w:rsidP="00A41636">
            <w:pPr>
              <w:pStyle w:val="BayerBodyTextFull"/>
              <w:rPr>
                <w:sz w:val="22"/>
                <w:szCs w:val="22"/>
              </w:rPr>
            </w:pPr>
            <w:r>
              <w:rPr>
                <w:rFonts w:ascii="Calibri" w:hAnsi="Calibri"/>
                <w:color w:val="000000"/>
                <w:sz w:val="22"/>
                <w:szCs w:val="22"/>
              </w:rPr>
              <w:t>35626069</w:t>
            </w:r>
          </w:p>
        </w:tc>
        <w:tc>
          <w:tcPr>
            <w:tcW w:w="1701" w:type="dxa"/>
            <w:vAlign w:val="bottom"/>
          </w:tcPr>
          <w:p w14:paraId="6A90AE7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769219006</w:t>
            </w:r>
          </w:p>
        </w:tc>
        <w:tc>
          <w:tcPr>
            <w:tcW w:w="3969" w:type="dxa"/>
            <w:vAlign w:val="bottom"/>
          </w:tcPr>
          <w:p w14:paraId="4B80DC5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Macular edema due to type 1 diabetes mellitus</w:t>
            </w:r>
          </w:p>
        </w:tc>
        <w:tc>
          <w:tcPr>
            <w:tcW w:w="1559" w:type="dxa"/>
          </w:tcPr>
          <w:p w14:paraId="29921E1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17FE05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C53E893" w14:textId="77777777" w:rsidR="00CD25AA" w:rsidRPr="00C02594" w:rsidRDefault="00CD25AA" w:rsidP="00A41636">
            <w:pPr>
              <w:pStyle w:val="BayerBodyTextFull"/>
              <w:rPr>
                <w:sz w:val="22"/>
                <w:szCs w:val="22"/>
              </w:rPr>
            </w:pPr>
            <w:r>
              <w:rPr>
                <w:rFonts w:ascii="Calibri" w:hAnsi="Calibri"/>
                <w:color w:val="000000"/>
                <w:sz w:val="22"/>
                <w:szCs w:val="22"/>
              </w:rPr>
              <w:t>35626070</w:t>
            </w:r>
          </w:p>
        </w:tc>
        <w:tc>
          <w:tcPr>
            <w:tcW w:w="1701" w:type="dxa"/>
            <w:vAlign w:val="bottom"/>
          </w:tcPr>
          <w:p w14:paraId="6A0E4DB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769220000</w:t>
            </w:r>
          </w:p>
        </w:tc>
        <w:tc>
          <w:tcPr>
            <w:tcW w:w="3969" w:type="dxa"/>
            <w:vAlign w:val="bottom"/>
          </w:tcPr>
          <w:p w14:paraId="41C8E25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Macular edema due to type 2 diabetes mellitus</w:t>
            </w:r>
          </w:p>
        </w:tc>
        <w:tc>
          <w:tcPr>
            <w:tcW w:w="1559" w:type="dxa"/>
          </w:tcPr>
          <w:p w14:paraId="52A0E50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A5E0F8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1CE416C" w14:textId="77777777" w:rsidR="00CD25AA" w:rsidRPr="00C02594" w:rsidRDefault="00CD25AA" w:rsidP="00A41636">
            <w:pPr>
              <w:pStyle w:val="BayerBodyTextFull"/>
              <w:rPr>
                <w:sz w:val="22"/>
                <w:szCs w:val="22"/>
              </w:rPr>
            </w:pPr>
            <w:r>
              <w:rPr>
                <w:rFonts w:ascii="Calibri" w:hAnsi="Calibri"/>
                <w:color w:val="000000"/>
                <w:sz w:val="22"/>
                <w:szCs w:val="22"/>
              </w:rPr>
              <w:t>4162095</w:t>
            </w:r>
          </w:p>
        </w:tc>
        <w:tc>
          <w:tcPr>
            <w:tcW w:w="1701" w:type="dxa"/>
            <w:vAlign w:val="bottom"/>
          </w:tcPr>
          <w:p w14:paraId="00B0A195"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399864000</w:t>
            </w:r>
          </w:p>
        </w:tc>
        <w:tc>
          <w:tcPr>
            <w:tcW w:w="3969" w:type="dxa"/>
            <w:vAlign w:val="bottom"/>
          </w:tcPr>
          <w:p w14:paraId="13338BD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Macular edema not clinically significant with diabetes mellitus</w:t>
            </w:r>
          </w:p>
        </w:tc>
        <w:tc>
          <w:tcPr>
            <w:tcW w:w="1559" w:type="dxa"/>
          </w:tcPr>
          <w:p w14:paraId="3B88638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EE850D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05866259" w14:textId="77777777" w:rsidR="00CD25AA" w:rsidRPr="00C02594" w:rsidRDefault="00CD25AA" w:rsidP="00A41636">
            <w:pPr>
              <w:pStyle w:val="BayerBodyTextFull"/>
              <w:rPr>
                <w:sz w:val="22"/>
                <w:szCs w:val="22"/>
              </w:rPr>
            </w:pPr>
            <w:r>
              <w:rPr>
                <w:rFonts w:ascii="Calibri" w:hAnsi="Calibri"/>
                <w:color w:val="000000"/>
                <w:sz w:val="22"/>
                <w:szCs w:val="22"/>
              </w:rPr>
              <w:t>35626088</w:t>
            </w:r>
          </w:p>
        </w:tc>
        <w:tc>
          <w:tcPr>
            <w:tcW w:w="1701" w:type="dxa"/>
            <w:vAlign w:val="bottom"/>
          </w:tcPr>
          <w:p w14:paraId="0F779BB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769245002</w:t>
            </w:r>
          </w:p>
        </w:tc>
        <w:tc>
          <w:tcPr>
            <w:tcW w:w="3969" w:type="dxa"/>
            <w:vAlign w:val="bottom"/>
          </w:tcPr>
          <w:p w14:paraId="7A9D9BD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Maculopathy of left eye with diabetes mellitus</w:t>
            </w:r>
          </w:p>
        </w:tc>
        <w:tc>
          <w:tcPr>
            <w:tcW w:w="1559" w:type="dxa"/>
          </w:tcPr>
          <w:p w14:paraId="0B70513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FABC25A"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17157B6" w14:textId="77777777" w:rsidR="00CD25AA" w:rsidRPr="00C02594" w:rsidRDefault="00CD25AA" w:rsidP="00A41636">
            <w:pPr>
              <w:pStyle w:val="BayerBodyTextFull"/>
              <w:rPr>
                <w:sz w:val="22"/>
                <w:szCs w:val="22"/>
              </w:rPr>
            </w:pPr>
            <w:r>
              <w:rPr>
                <w:rFonts w:ascii="Calibri" w:hAnsi="Calibri"/>
                <w:color w:val="000000"/>
                <w:sz w:val="22"/>
                <w:szCs w:val="22"/>
              </w:rPr>
              <w:t>35626087</w:t>
            </w:r>
          </w:p>
        </w:tc>
        <w:tc>
          <w:tcPr>
            <w:tcW w:w="1701" w:type="dxa"/>
            <w:vAlign w:val="bottom"/>
          </w:tcPr>
          <w:p w14:paraId="543ECFA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769244003</w:t>
            </w:r>
          </w:p>
        </w:tc>
        <w:tc>
          <w:tcPr>
            <w:tcW w:w="3969" w:type="dxa"/>
            <w:vAlign w:val="bottom"/>
          </w:tcPr>
          <w:p w14:paraId="08B076FC"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Maculopathy of right eye with diabetes mellitus</w:t>
            </w:r>
          </w:p>
        </w:tc>
        <w:tc>
          <w:tcPr>
            <w:tcW w:w="1559" w:type="dxa"/>
          </w:tcPr>
          <w:p w14:paraId="74D1620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591D0B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B4BB590" w14:textId="77777777" w:rsidR="00CD25AA" w:rsidRPr="00C02594" w:rsidRDefault="00CD25AA" w:rsidP="00A41636">
            <w:pPr>
              <w:pStyle w:val="BayerBodyTextFull"/>
              <w:rPr>
                <w:sz w:val="22"/>
                <w:szCs w:val="22"/>
              </w:rPr>
            </w:pPr>
            <w:r>
              <w:rPr>
                <w:rFonts w:ascii="Calibri" w:hAnsi="Calibri"/>
                <w:color w:val="000000"/>
                <w:sz w:val="22"/>
                <w:szCs w:val="22"/>
              </w:rPr>
              <w:t>4334884</w:t>
            </w:r>
          </w:p>
        </w:tc>
        <w:tc>
          <w:tcPr>
            <w:tcW w:w="1701" w:type="dxa"/>
            <w:vAlign w:val="bottom"/>
          </w:tcPr>
          <w:p w14:paraId="4281180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232020009</w:t>
            </w:r>
          </w:p>
        </w:tc>
        <w:tc>
          <w:tcPr>
            <w:tcW w:w="3969" w:type="dxa"/>
            <w:vAlign w:val="bottom"/>
          </w:tcPr>
          <w:p w14:paraId="6D8284C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Maculopathy with diabetes mellitus</w:t>
            </w:r>
          </w:p>
        </w:tc>
        <w:tc>
          <w:tcPr>
            <w:tcW w:w="1559" w:type="dxa"/>
          </w:tcPr>
          <w:p w14:paraId="432D8D4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67FF46B"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6008986" w14:textId="77777777" w:rsidR="00CD25AA" w:rsidRPr="00C02594" w:rsidRDefault="00CD25AA" w:rsidP="00A41636">
            <w:pPr>
              <w:pStyle w:val="BayerBodyTextFull"/>
              <w:rPr>
                <w:sz w:val="22"/>
                <w:szCs w:val="22"/>
              </w:rPr>
            </w:pPr>
            <w:r>
              <w:rPr>
                <w:rFonts w:ascii="Calibri" w:hAnsi="Calibri"/>
                <w:color w:val="000000"/>
                <w:sz w:val="22"/>
                <w:szCs w:val="22"/>
              </w:rPr>
              <w:t>378743</w:t>
            </w:r>
          </w:p>
        </w:tc>
        <w:tc>
          <w:tcPr>
            <w:tcW w:w="1701" w:type="dxa"/>
            <w:vAlign w:val="bottom"/>
          </w:tcPr>
          <w:p w14:paraId="5DA87E05"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312903003</w:t>
            </w:r>
          </w:p>
        </w:tc>
        <w:tc>
          <w:tcPr>
            <w:tcW w:w="3969" w:type="dxa"/>
            <w:vAlign w:val="bottom"/>
          </w:tcPr>
          <w:p w14:paraId="23F7635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Mild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w:t>
            </w:r>
          </w:p>
        </w:tc>
        <w:tc>
          <w:tcPr>
            <w:tcW w:w="1559" w:type="dxa"/>
          </w:tcPr>
          <w:p w14:paraId="64AA5B5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10C479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5D0B3D2" w14:textId="77777777" w:rsidR="00CD25AA" w:rsidRPr="00C02594" w:rsidRDefault="00CD25AA" w:rsidP="00A41636">
            <w:pPr>
              <w:pStyle w:val="BayerBodyTextFull"/>
              <w:rPr>
                <w:sz w:val="22"/>
                <w:szCs w:val="22"/>
              </w:rPr>
            </w:pPr>
            <w:r>
              <w:rPr>
                <w:rFonts w:ascii="Calibri" w:hAnsi="Calibri"/>
                <w:color w:val="000000"/>
                <w:sz w:val="22"/>
                <w:szCs w:val="22"/>
              </w:rPr>
              <w:t>35626039</w:t>
            </w:r>
          </w:p>
        </w:tc>
        <w:tc>
          <w:tcPr>
            <w:tcW w:w="1701" w:type="dxa"/>
            <w:vAlign w:val="bottom"/>
          </w:tcPr>
          <w:p w14:paraId="528F380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769184004</w:t>
            </w:r>
          </w:p>
        </w:tc>
        <w:tc>
          <w:tcPr>
            <w:tcW w:w="3969" w:type="dxa"/>
            <w:vAlign w:val="bottom"/>
          </w:tcPr>
          <w:p w14:paraId="5B6491D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Mild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left eye</w:t>
            </w:r>
          </w:p>
        </w:tc>
        <w:tc>
          <w:tcPr>
            <w:tcW w:w="1559" w:type="dxa"/>
          </w:tcPr>
          <w:p w14:paraId="3C3B111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3879E78A"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F24808C" w14:textId="77777777" w:rsidR="00CD25AA" w:rsidRPr="00C02594" w:rsidRDefault="00CD25AA" w:rsidP="00A41636">
            <w:pPr>
              <w:pStyle w:val="BayerBodyTextFull"/>
              <w:rPr>
                <w:sz w:val="22"/>
                <w:szCs w:val="22"/>
              </w:rPr>
            </w:pPr>
            <w:r>
              <w:rPr>
                <w:rFonts w:ascii="Calibri" w:hAnsi="Calibri"/>
                <w:color w:val="000000"/>
                <w:sz w:val="22"/>
                <w:szCs w:val="22"/>
              </w:rPr>
              <w:t>35626038</w:t>
            </w:r>
          </w:p>
        </w:tc>
        <w:tc>
          <w:tcPr>
            <w:tcW w:w="1701" w:type="dxa"/>
            <w:vAlign w:val="bottom"/>
          </w:tcPr>
          <w:p w14:paraId="06642FE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769183005</w:t>
            </w:r>
          </w:p>
        </w:tc>
        <w:tc>
          <w:tcPr>
            <w:tcW w:w="3969" w:type="dxa"/>
            <w:vAlign w:val="bottom"/>
          </w:tcPr>
          <w:p w14:paraId="4C8EC83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Mild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right eye</w:t>
            </w:r>
          </w:p>
        </w:tc>
        <w:tc>
          <w:tcPr>
            <w:tcW w:w="1559" w:type="dxa"/>
          </w:tcPr>
          <w:p w14:paraId="1CA31C1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FA9524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7B467A9" w14:textId="77777777" w:rsidR="00CD25AA" w:rsidRPr="00C02594" w:rsidRDefault="00CD25AA" w:rsidP="00A41636">
            <w:pPr>
              <w:pStyle w:val="BayerBodyTextFull"/>
              <w:rPr>
                <w:sz w:val="22"/>
                <w:szCs w:val="22"/>
              </w:rPr>
            </w:pPr>
            <w:r>
              <w:rPr>
                <w:rFonts w:ascii="Calibri" w:hAnsi="Calibri"/>
                <w:color w:val="000000"/>
                <w:sz w:val="22"/>
                <w:szCs w:val="22"/>
              </w:rPr>
              <w:t>37016356</w:t>
            </w:r>
          </w:p>
        </w:tc>
        <w:tc>
          <w:tcPr>
            <w:tcW w:w="1701" w:type="dxa"/>
            <w:vAlign w:val="bottom"/>
          </w:tcPr>
          <w:p w14:paraId="1EF97FA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3,68711E+14</w:t>
            </w:r>
          </w:p>
        </w:tc>
        <w:tc>
          <w:tcPr>
            <w:tcW w:w="3969" w:type="dxa"/>
            <w:vAlign w:val="bottom"/>
          </w:tcPr>
          <w:p w14:paraId="64A331E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Mild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secondary diabetes mellitus</w:t>
            </w:r>
          </w:p>
        </w:tc>
        <w:tc>
          <w:tcPr>
            <w:tcW w:w="1559" w:type="dxa"/>
          </w:tcPr>
          <w:p w14:paraId="63BDB3D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E9804A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DC5CAA7" w14:textId="77777777" w:rsidR="00CD25AA" w:rsidRPr="00C02594" w:rsidRDefault="00CD25AA" w:rsidP="00A41636">
            <w:pPr>
              <w:pStyle w:val="BayerBodyTextFull"/>
              <w:rPr>
                <w:sz w:val="22"/>
                <w:szCs w:val="22"/>
              </w:rPr>
            </w:pPr>
            <w:r>
              <w:rPr>
                <w:rFonts w:ascii="Calibri" w:hAnsi="Calibri"/>
                <w:color w:val="000000"/>
                <w:sz w:val="22"/>
                <w:szCs w:val="22"/>
              </w:rPr>
              <w:t>37016179</w:t>
            </w:r>
          </w:p>
        </w:tc>
        <w:tc>
          <w:tcPr>
            <w:tcW w:w="1701" w:type="dxa"/>
            <w:vAlign w:val="bottom"/>
          </w:tcPr>
          <w:p w14:paraId="47FC3B5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1,38881E+14</w:t>
            </w:r>
          </w:p>
        </w:tc>
        <w:tc>
          <w:tcPr>
            <w:tcW w:w="3969" w:type="dxa"/>
            <w:vAlign w:val="bottom"/>
          </w:tcPr>
          <w:p w14:paraId="327C535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Mild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type 1 diabetes mellitus</w:t>
            </w:r>
          </w:p>
        </w:tc>
        <w:tc>
          <w:tcPr>
            <w:tcW w:w="1559" w:type="dxa"/>
          </w:tcPr>
          <w:p w14:paraId="6695097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9766BC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8F82569" w14:textId="77777777" w:rsidR="00CD25AA" w:rsidRPr="00C02594" w:rsidRDefault="00CD25AA" w:rsidP="00A41636">
            <w:pPr>
              <w:pStyle w:val="BayerBodyTextFull"/>
              <w:rPr>
                <w:sz w:val="22"/>
                <w:szCs w:val="22"/>
              </w:rPr>
            </w:pPr>
            <w:r>
              <w:rPr>
                <w:rFonts w:ascii="Calibri" w:hAnsi="Calibri"/>
                <w:color w:val="000000"/>
                <w:sz w:val="22"/>
                <w:szCs w:val="22"/>
              </w:rPr>
              <w:t>45757435</w:t>
            </w:r>
          </w:p>
        </w:tc>
        <w:tc>
          <w:tcPr>
            <w:tcW w:w="1701" w:type="dxa"/>
            <w:vAlign w:val="bottom"/>
          </w:tcPr>
          <w:p w14:paraId="52BFE86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1,38911E+14</w:t>
            </w:r>
          </w:p>
        </w:tc>
        <w:tc>
          <w:tcPr>
            <w:tcW w:w="3969" w:type="dxa"/>
            <w:vAlign w:val="bottom"/>
          </w:tcPr>
          <w:p w14:paraId="2743F7F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Mild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type 2 diabetes mellitus</w:t>
            </w:r>
          </w:p>
        </w:tc>
        <w:tc>
          <w:tcPr>
            <w:tcW w:w="1559" w:type="dxa"/>
          </w:tcPr>
          <w:p w14:paraId="758D515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C418B6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F1227E1" w14:textId="77777777" w:rsidR="00CD25AA" w:rsidRPr="00C02594" w:rsidRDefault="00CD25AA" w:rsidP="00A41636">
            <w:pPr>
              <w:pStyle w:val="BayerBodyTextFull"/>
              <w:rPr>
                <w:sz w:val="22"/>
                <w:szCs w:val="22"/>
              </w:rPr>
            </w:pPr>
            <w:r>
              <w:rPr>
                <w:rFonts w:ascii="Calibri" w:hAnsi="Calibri"/>
                <w:color w:val="000000"/>
                <w:sz w:val="22"/>
                <w:szCs w:val="22"/>
              </w:rPr>
              <w:t>4195498</w:t>
            </w:r>
          </w:p>
        </w:tc>
        <w:tc>
          <w:tcPr>
            <w:tcW w:w="1701" w:type="dxa"/>
            <w:vAlign w:val="bottom"/>
          </w:tcPr>
          <w:p w14:paraId="5690DA7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314015001</w:t>
            </w:r>
          </w:p>
        </w:tc>
        <w:tc>
          <w:tcPr>
            <w:tcW w:w="3969" w:type="dxa"/>
            <w:vAlign w:val="bottom"/>
          </w:tcPr>
          <w:p w14:paraId="0E1A37D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Mixed maculopathy with diabetes mellitus</w:t>
            </w:r>
          </w:p>
        </w:tc>
        <w:tc>
          <w:tcPr>
            <w:tcW w:w="1559" w:type="dxa"/>
          </w:tcPr>
          <w:p w14:paraId="1EDCEB7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26C66E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98D7BC2" w14:textId="77777777" w:rsidR="00CD25AA" w:rsidRPr="00C02594" w:rsidRDefault="00CD25AA" w:rsidP="00A41636">
            <w:pPr>
              <w:pStyle w:val="BayerBodyTextFull"/>
              <w:rPr>
                <w:sz w:val="22"/>
                <w:szCs w:val="22"/>
              </w:rPr>
            </w:pPr>
            <w:r>
              <w:rPr>
                <w:rFonts w:ascii="Calibri" w:hAnsi="Calibri"/>
                <w:color w:val="000000"/>
                <w:sz w:val="22"/>
                <w:szCs w:val="22"/>
              </w:rPr>
              <w:lastRenderedPageBreak/>
              <w:t>377552</w:t>
            </w:r>
          </w:p>
        </w:tc>
        <w:tc>
          <w:tcPr>
            <w:tcW w:w="1701" w:type="dxa"/>
            <w:vAlign w:val="bottom"/>
          </w:tcPr>
          <w:p w14:paraId="63D181B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312904009</w:t>
            </w:r>
          </w:p>
        </w:tc>
        <w:tc>
          <w:tcPr>
            <w:tcW w:w="3969" w:type="dxa"/>
            <w:vAlign w:val="bottom"/>
          </w:tcPr>
          <w:p w14:paraId="7769305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Moderate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w:t>
            </w:r>
          </w:p>
        </w:tc>
        <w:tc>
          <w:tcPr>
            <w:tcW w:w="1559" w:type="dxa"/>
          </w:tcPr>
          <w:p w14:paraId="196FD5DE"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20F6AED3"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3B4DA80" w14:textId="77777777" w:rsidR="00CD25AA" w:rsidRPr="00C02594" w:rsidRDefault="00CD25AA" w:rsidP="00A41636">
            <w:pPr>
              <w:pStyle w:val="BayerBodyTextFull"/>
              <w:rPr>
                <w:sz w:val="22"/>
                <w:szCs w:val="22"/>
              </w:rPr>
            </w:pPr>
            <w:r>
              <w:rPr>
                <w:rFonts w:ascii="Calibri" w:hAnsi="Calibri"/>
                <w:color w:val="000000"/>
                <w:sz w:val="22"/>
                <w:szCs w:val="22"/>
              </w:rPr>
              <w:t>35626042</w:t>
            </w:r>
          </w:p>
        </w:tc>
        <w:tc>
          <w:tcPr>
            <w:tcW w:w="1701" w:type="dxa"/>
            <w:vAlign w:val="bottom"/>
          </w:tcPr>
          <w:p w14:paraId="0C2F430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769186002</w:t>
            </w:r>
          </w:p>
        </w:tc>
        <w:tc>
          <w:tcPr>
            <w:tcW w:w="3969" w:type="dxa"/>
            <w:vAlign w:val="bottom"/>
          </w:tcPr>
          <w:p w14:paraId="0C2B5E4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Moderate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left eye</w:t>
            </w:r>
          </w:p>
        </w:tc>
        <w:tc>
          <w:tcPr>
            <w:tcW w:w="1559" w:type="dxa"/>
          </w:tcPr>
          <w:p w14:paraId="76CC917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C4EFDB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29D8788" w14:textId="77777777" w:rsidR="00CD25AA" w:rsidRPr="00C02594" w:rsidRDefault="00CD25AA" w:rsidP="00A41636">
            <w:pPr>
              <w:pStyle w:val="BayerBodyTextFull"/>
              <w:rPr>
                <w:sz w:val="22"/>
                <w:szCs w:val="22"/>
              </w:rPr>
            </w:pPr>
            <w:r>
              <w:rPr>
                <w:rFonts w:ascii="Calibri" w:hAnsi="Calibri"/>
                <w:color w:val="000000"/>
                <w:sz w:val="22"/>
                <w:szCs w:val="22"/>
              </w:rPr>
              <w:t>35626041</w:t>
            </w:r>
          </w:p>
        </w:tc>
        <w:tc>
          <w:tcPr>
            <w:tcW w:w="1701" w:type="dxa"/>
            <w:vAlign w:val="bottom"/>
          </w:tcPr>
          <w:p w14:paraId="60652CB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769185003</w:t>
            </w:r>
          </w:p>
        </w:tc>
        <w:tc>
          <w:tcPr>
            <w:tcW w:w="3969" w:type="dxa"/>
            <w:vAlign w:val="bottom"/>
          </w:tcPr>
          <w:p w14:paraId="24707CA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Moderate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right eye</w:t>
            </w:r>
          </w:p>
        </w:tc>
        <w:tc>
          <w:tcPr>
            <w:tcW w:w="1559" w:type="dxa"/>
          </w:tcPr>
          <w:p w14:paraId="0A6B2AA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1A2A00F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D67204F" w14:textId="77777777" w:rsidR="00CD25AA" w:rsidRPr="00C02594" w:rsidRDefault="00CD25AA" w:rsidP="00A41636">
            <w:pPr>
              <w:pStyle w:val="BayerBodyTextFull"/>
              <w:rPr>
                <w:sz w:val="22"/>
                <w:szCs w:val="22"/>
              </w:rPr>
            </w:pPr>
            <w:r>
              <w:rPr>
                <w:rFonts w:ascii="Calibri" w:hAnsi="Calibri"/>
                <w:color w:val="000000"/>
                <w:sz w:val="22"/>
                <w:szCs w:val="22"/>
              </w:rPr>
              <w:t>37016358</w:t>
            </w:r>
          </w:p>
        </w:tc>
        <w:tc>
          <w:tcPr>
            <w:tcW w:w="1701" w:type="dxa"/>
            <w:vAlign w:val="bottom"/>
          </w:tcPr>
          <w:p w14:paraId="484F223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3,68741E+14</w:t>
            </w:r>
          </w:p>
        </w:tc>
        <w:tc>
          <w:tcPr>
            <w:tcW w:w="3969" w:type="dxa"/>
            <w:vAlign w:val="bottom"/>
          </w:tcPr>
          <w:p w14:paraId="1EE11FB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Moderate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secondary diabetes mellitus</w:t>
            </w:r>
          </w:p>
        </w:tc>
        <w:tc>
          <w:tcPr>
            <w:tcW w:w="1559" w:type="dxa"/>
          </w:tcPr>
          <w:p w14:paraId="3D8B0ACC"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39981C2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874AB52" w14:textId="77777777" w:rsidR="00CD25AA" w:rsidRPr="00C02594" w:rsidRDefault="00CD25AA" w:rsidP="00A41636">
            <w:pPr>
              <w:pStyle w:val="BayerBodyTextFull"/>
              <w:rPr>
                <w:sz w:val="22"/>
                <w:szCs w:val="22"/>
              </w:rPr>
            </w:pPr>
            <w:r>
              <w:rPr>
                <w:rFonts w:ascii="Calibri" w:hAnsi="Calibri"/>
                <w:color w:val="000000"/>
                <w:sz w:val="22"/>
                <w:szCs w:val="22"/>
              </w:rPr>
              <w:t>37016180</w:t>
            </w:r>
          </w:p>
        </w:tc>
        <w:tc>
          <w:tcPr>
            <w:tcW w:w="1701" w:type="dxa"/>
            <w:vAlign w:val="bottom"/>
          </w:tcPr>
          <w:p w14:paraId="0EDD589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1,38891E+14</w:t>
            </w:r>
          </w:p>
        </w:tc>
        <w:tc>
          <w:tcPr>
            <w:tcW w:w="3969" w:type="dxa"/>
            <w:vAlign w:val="bottom"/>
          </w:tcPr>
          <w:p w14:paraId="5C9C264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 xml:space="preserve">Moderate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type 1 diabetes mellitus</w:t>
            </w:r>
          </w:p>
        </w:tc>
        <w:tc>
          <w:tcPr>
            <w:tcW w:w="1559" w:type="dxa"/>
          </w:tcPr>
          <w:p w14:paraId="6D74EC3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9565DD1"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B7CFA55" w14:textId="77777777" w:rsidR="00CD25AA" w:rsidRPr="00C02594" w:rsidRDefault="00CD25AA" w:rsidP="00A41636">
            <w:pPr>
              <w:pStyle w:val="BayerBodyTextFull"/>
              <w:rPr>
                <w:sz w:val="22"/>
                <w:szCs w:val="22"/>
              </w:rPr>
            </w:pPr>
            <w:r>
              <w:rPr>
                <w:rFonts w:ascii="Calibri" w:hAnsi="Calibri"/>
                <w:color w:val="000000"/>
                <w:sz w:val="22"/>
                <w:szCs w:val="22"/>
              </w:rPr>
              <w:t>45770881</w:t>
            </w:r>
          </w:p>
        </w:tc>
        <w:tc>
          <w:tcPr>
            <w:tcW w:w="1701" w:type="dxa"/>
            <w:vAlign w:val="bottom"/>
          </w:tcPr>
          <w:p w14:paraId="249C538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1,38921E+14</w:t>
            </w:r>
          </w:p>
        </w:tc>
        <w:tc>
          <w:tcPr>
            <w:tcW w:w="3969" w:type="dxa"/>
            <w:vAlign w:val="bottom"/>
          </w:tcPr>
          <w:p w14:paraId="1C3CB11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Moderate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type 2 diabetes mellitus</w:t>
            </w:r>
          </w:p>
        </w:tc>
        <w:tc>
          <w:tcPr>
            <w:tcW w:w="1559" w:type="dxa"/>
          </w:tcPr>
          <w:p w14:paraId="5F638E4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2E0F971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159BF7D" w14:textId="77777777" w:rsidR="00CD25AA" w:rsidRPr="00C02594" w:rsidRDefault="00CD25AA" w:rsidP="00A41636">
            <w:pPr>
              <w:pStyle w:val="BayerBodyTextFull"/>
              <w:rPr>
                <w:sz w:val="22"/>
                <w:szCs w:val="22"/>
              </w:rPr>
            </w:pPr>
            <w:r>
              <w:rPr>
                <w:rFonts w:ascii="Calibri" w:hAnsi="Calibri"/>
                <w:color w:val="000000"/>
                <w:sz w:val="22"/>
                <w:szCs w:val="22"/>
              </w:rPr>
              <w:t>36713328</w:t>
            </w:r>
          </w:p>
        </w:tc>
        <w:tc>
          <w:tcPr>
            <w:tcW w:w="1701" w:type="dxa"/>
            <w:vAlign w:val="bottom"/>
          </w:tcPr>
          <w:p w14:paraId="7B1410D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6,77741E+14</w:t>
            </w:r>
          </w:p>
        </w:tc>
        <w:tc>
          <w:tcPr>
            <w:tcW w:w="3969" w:type="dxa"/>
            <w:vAlign w:val="bottom"/>
          </w:tcPr>
          <w:p w14:paraId="4BD6568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Non-diabetic proliferative retinopathy of bilateral eyes</w:t>
            </w:r>
          </w:p>
        </w:tc>
        <w:tc>
          <w:tcPr>
            <w:tcW w:w="1559" w:type="dxa"/>
          </w:tcPr>
          <w:p w14:paraId="78C1636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7C18168"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7247FE9" w14:textId="77777777" w:rsidR="00CD25AA" w:rsidRPr="00C02594" w:rsidRDefault="00CD25AA" w:rsidP="00A41636">
            <w:pPr>
              <w:pStyle w:val="BayerBodyTextFull"/>
              <w:rPr>
                <w:sz w:val="22"/>
                <w:szCs w:val="22"/>
              </w:rPr>
            </w:pPr>
            <w:r>
              <w:rPr>
                <w:rFonts w:ascii="Calibri" w:hAnsi="Calibri"/>
                <w:color w:val="000000"/>
                <w:sz w:val="22"/>
                <w:szCs w:val="22"/>
              </w:rPr>
              <w:t>4269870</w:t>
            </w:r>
          </w:p>
        </w:tc>
        <w:tc>
          <w:tcPr>
            <w:tcW w:w="1701" w:type="dxa"/>
            <w:vAlign w:val="bottom"/>
          </w:tcPr>
          <w:p w14:paraId="3E4BE1B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399875001</w:t>
            </w:r>
          </w:p>
        </w:tc>
        <w:tc>
          <w:tcPr>
            <w:tcW w:w="3969" w:type="dxa"/>
            <w:vAlign w:val="bottom"/>
          </w:tcPr>
          <w:p w14:paraId="001EFBA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Non-high-risk proliferative diabetic retinopathy with clinically significant macular edema</w:t>
            </w:r>
          </w:p>
        </w:tc>
        <w:tc>
          <w:tcPr>
            <w:tcW w:w="1559" w:type="dxa"/>
          </w:tcPr>
          <w:p w14:paraId="3FA9FFA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507D023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58E75E8" w14:textId="77777777" w:rsidR="00CD25AA" w:rsidRPr="00C02594" w:rsidRDefault="00CD25AA" w:rsidP="00A41636">
            <w:pPr>
              <w:pStyle w:val="BayerBodyTextFull"/>
              <w:rPr>
                <w:sz w:val="22"/>
                <w:szCs w:val="22"/>
              </w:rPr>
            </w:pPr>
            <w:r>
              <w:rPr>
                <w:rFonts w:ascii="Calibri" w:hAnsi="Calibri"/>
                <w:color w:val="000000"/>
                <w:sz w:val="22"/>
                <w:szCs w:val="22"/>
              </w:rPr>
              <w:t>4161671</w:t>
            </w:r>
          </w:p>
        </w:tc>
        <w:tc>
          <w:tcPr>
            <w:tcW w:w="1701" w:type="dxa"/>
            <w:vAlign w:val="bottom"/>
          </w:tcPr>
          <w:p w14:paraId="554E1A5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399870006</w:t>
            </w:r>
          </w:p>
        </w:tc>
        <w:tc>
          <w:tcPr>
            <w:tcW w:w="3969" w:type="dxa"/>
            <w:vAlign w:val="bottom"/>
          </w:tcPr>
          <w:p w14:paraId="3054C23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Non-high-risk proliferative diabetic retinopathy with no macular edema</w:t>
            </w:r>
          </w:p>
        </w:tc>
        <w:tc>
          <w:tcPr>
            <w:tcW w:w="1559" w:type="dxa"/>
          </w:tcPr>
          <w:p w14:paraId="3EAB663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79FC0BDB"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6CB5863" w14:textId="77777777" w:rsidR="00CD25AA" w:rsidRPr="00C02594" w:rsidRDefault="00CD25AA" w:rsidP="00A41636">
            <w:pPr>
              <w:pStyle w:val="BayerBodyTextFull"/>
              <w:rPr>
                <w:sz w:val="22"/>
                <w:szCs w:val="22"/>
              </w:rPr>
            </w:pPr>
            <w:r>
              <w:rPr>
                <w:rFonts w:ascii="Calibri" w:hAnsi="Calibri"/>
                <w:color w:val="000000"/>
                <w:sz w:val="22"/>
                <w:szCs w:val="22"/>
              </w:rPr>
              <w:t>37016357</w:t>
            </w:r>
          </w:p>
        </w:tc>
        <w:tc>
          <w:tcPr>
            <w:tcW w:w="1701" w:type="dxa"/>
            <w:vAlign w:val="bottom"/>
          </w:tcPr>
          <w:p w14:paraId="220ACEB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3,68721E+14</w:t>
            </w:r>
          </w:p>
        </w:tc>
        <w:tc>
          <w:tcPr>
            <w:tcW w:w="3969" w:type="dxa"/>
            <w:vAlign w:val="bottom"/>
          </w:tcPr>
          <w:p w14:paraId="13A8386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Non-proliferative retinopathy due to secondary diabetes mellitus</w:t>
            </w:r>
          </w:p>
        </w:tc>
        <w:tc>
          <w:tcPr>
            <w:tcW w:w="1559" w:type="dxa"/>
          </w:tcPr>
          <w:p w14:paraId="378810D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7E09E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55FD063" w14:textId="77777777" w:rsidR="00CD25AA" w:rsidRPr="00C02594" w:rsidRDefault="00CD25AA" w:rsidP="00A41636">
            <w:pPr>
              <w:pStyle w:val="BayerBodyTextFull"/>
              <w:rPr>
                <w:sz w:val="22"/>
                <w:szCs w:val="22"/>
              </w:rPr>
            </w:pPr>
            <w:r>
              <w:rPr>
                <w:rFonts w:ascii="Calibri" w:hAnsi="Calibri"/>
                <w:color w:val="000000"/>
                <w:sz w:val="22"/>
                <w:szCs w:val="22"/>
              </w:rPr>
              <w:t>374338</w:t>
            </w:r>
          </w:p>
        </w:tc>
        <w:tc>
          <w:tcPr>
            <w:tcW w:w="1701" w:type="dxa"/>
            <w:vAlign w:val="bottom"/>
          </w:tcPr>
          <w:p w14:paraId="57CA3B4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46674002</w:t>
            </w:r>
          </w:p>
        </w:tc>
        <w:tc>
          <w:tcPr>
            <w:tcW w:w="3969" w:type="dxa"/>
            <w:vAlign w:val="bottom"/>
          </w:tcPr>
          <w:p w14:paraId="04521B4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Nondiabetic proliferative retinopathy</w:t>
            </w:r>
          </w:p>
        </w:tc>
        <w:tc>
          <w:tcPr>
            <w:tcW w:w="1559" w:type="dxa"/>
          </w:tcPr>
          <w:p w14:paraId="5CECEA2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34EAD91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F2BCDBD" w14:textId="77777777" w:rsidR="00CD25AA" w:rsidRPr="00C02594" w:rsidRDefault="00CD25AA" w:rsidP="00A41636">
            <w:pPr>
              <w:pStyle w:val="BayerBodyTextFull"/>
              <w:rPr>
                <w:sz w:val="22"/>
                <w:szCs w:val="22"/>
              </w:rPr>
            </w:pPr>
            <w:r>
              <w:rPr>
                <w:rFonts w:ascii="Calibri" w:hAnsi="Calibri"/>
                <w:color w:val="000000"/>
                <w:sz w:val="22"/>
                <w:szCs w:val="22"/>
              </w:rPr>
              <w:t>376683</w:t>
            </w:r>
          </w:p>
        </w:tc>
        <w:tc>
          <w:tcPr>
            <w:tcW w:w="1701" w:type="dxa"/>
            <w:vAlign w:val="bottom"/>
          </w:tcPr>
          <w:p w14:paraId="5E80A05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390834004</w:t>
            </w:r>
          </w:p>
        </w:tc>
        <w:tc>
          <w:tcPr>
            <w:tcW w:w="3969" w:type="dxa"/>
            <w:vAlign w:val="bottom"/>
          </w:tcPr>
          <w:p w14:paraId="07939A1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w:t>
            </w:r>
          </w:p>
        </w:tc>
        <w:tc>
          <w:tcPr>
            <w:tcW w:w="1559" w:type="dxa"/>
          </w:tcPr>
          <w:p w14:paraId="448B73E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10CE9D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097DFBD" w14:textId="77777777" w:rsidR="00CD25AA" w:rsidRPr="00C02594" w:rsidRDefault="00CD25AA" w:rsidP="00A41636">
            <w:pPr>
              <w:pStyle w:val="BayerBodyTextFull"/>
              <w:rPr>
                <w:sz w:val="22"/>
                <w:szCs w:val="22"/>
              </w:rPr>
            </w:pPr>
            <w:r>
              <w:rPr>
                <w:rFonts w:ascii="Calibri" w:hAnsi="Calibri"/>
                <w:color w:val="000000"/>
                <w:sz w:val="22"/>
                <w:szCs w:val="22"/>
              </w:rPr>
              <w:t>45763583</w:t>
            </w:r>
          </w:p>
        </w:tc>
        <w:tc>
          <w:tcPr>
            <w:tcW w:w="1701" w:type="dxa"/>
            <w:vAlign w:val="bottom"/>
          </w:tcPr>
          <w:p w14:paraId="4D6F23F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6,0961E+13</w:t>
            </w:r>
          </w:p>
        </w:tc>
        <w:tc>
          <w:tcPr>
            <w:tcW w:w="3969" w:type="dxa"/>
            <w:vAlign w:val="bottom"/>
          </w:tcPr>
          <w:p w14:paraId="3BC3671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due to type 1 diabetes mellitus</w:t>
            </w:r>
          </w:p>
        </w:tc>
        <w:tc>
          <w:tcPr>
            <w:tcW w:w="1559" w:type="dxa"/>
          </w:tcPr>
          <w:p w14:paraId="5256A53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CAC46EE"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775075F" w14:textId="77777777" w:rsidR="00CD25AA" w:rsidRPr="00C02594" w:rsidRDefault="00CD25AA" w:rsidP="00A41636">
            <w:pPr>
              <w:pStyle w:val="BayerBodyTextFull"/>
              <w:rPr>
                <w:sz w:val="22"/>
                <w:szCs w:val="22"/>
              </w:rPr>
            </w:pPr>
            <w:r>
              <w:rPr>
                <w:rFonts w:ascii="Calibri" w:hAnsi="Calibri"/>
                <w:color w:val="000000"/>
                <w:sz w:val="22"/>
                <w:szCs w:val="22"/>
              </w:rPr>
              <w:t>43530656</w:t>
            </w:r>
          </w:p>
        </w:tc>
        <w:tc>
          <w:tcPr>
            <w:tcW w:w="1701" w:type="dxa"/>
            <w:vAlign w:val="bottom"/>
          </w:tcPr>
          <w:p w14:paraId="6FA8AEE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1,551E+12</w:t>
            </w:r>
          </w:p>
        </w:tc>
        <w:tc>
          <w:tcPr>
            <w:tcW w:w="3969" w:type="dxa"/>
            <w:vAlign w:val="bottom"/>
          </w:tcPr>
          <w:p w14:paraId="354B13F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due to type 2 diabetes mellitus</w:t>
            </w:r>
          </w:p>
        </w:tc>
        <w:tc>
          <w:tcPr>
            <w:tcW w:w="1559" w:type="dxa"/>
          </w:tcPr>
          <w:p w14:paraId="1C498CD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2249679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0829EEDB" w14:textId="77777777" w:rsidR="00CD25AA" w:rsidRPr="00C02594" w:rsidRDefault="00CD25AA" w:rsidP="00A41636">
            <w:pPr>
              <w:pStyle w:val="BayerBodyTextFull"/>
              <w:rPr>
                <w:sz w:val="22"/>
                <w:szCs w:val="22"/>
              </w:rPr>
            </w:pPr>
            <w:r>
              <w:rPr>
                <w:rFonts w:ascii="Calibri" w:hAnsi="Calibri"/>
                <w:color w:val="000000"/>
                <w:sz w:val="22"/>
                <w:szCs w:val="22"/>
              </w:rPr>
              <w:t>4235260</w:t>
            </w:r>
          </w:p>
        </w:tc>
        <w:tc>
          <w:tcPr>
            <w:tcW w:w="1701" w:type="dxa"/>
            <w:vAlign w:val="bottom"/>
          </w:tcPr>
          <w:p w14:paraId="4BBD0B9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408410002</w:t>
            </w:r>
          </w:p>
        </w:tc>
        <w:tc>
          <w:tcPr>
            <w:tcW w:w="3969" w:type="dxa"/>
            <w:vAlign w:val="bottom"/>
          </w:tcPr>
          <w:p w14:paraId="2E729D5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olor w:val="000000"/>
                <w:sz w:val="22"/>
                <w:szCs w:val="22"/>
              </w:rPr>
              <w:t>O/E - left eye background diabetic retinopathy</w:t>
            </w:r>
          </w:p>
        </w:tc>
        <w:tc>
          <w:tcPr>
            <w:tcW w:w="1559" w:type="dxa"/>
          </w:tcPr>
          <w:p w14:paraId="7E0BB5C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6FA875C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517CCAA" w14:textId="77777777" w:rsidR="00CD25AA" w:rsidRPr="00C02594" w:rsidRDefault="00CD25AA" w:rsidP="00A41636">
            <w:pPr>
              <w:pStyle w:val="BayerBodyTextFull"/>
              <w:rPr>
                <w:b w:val="0"/>
                <w:sz w:val="22"/>
                <w:szCs w:val="22"/>
              </w:rPr>
            </w:pPr>
            <w:r>
              <w:rPr>
                <w:rFonts w:ascii="Calibri" w:hAnsi="Calibri"/>
                <w:color w:val="000000"/>
                <w:sz w:val="22"/>
                <w:szCs w:val="22"/>
              </w:rPr>
              <w:lastRenderedPageBreak/>
              <w:t>4255400</w:t>
            </w:r>
          </w:p>
        </w:tc>
        <w:tc>
          <w:tcPr>
            <w:tcW w:w="1701" w:type="dxa"/>
            <w:vAlign w:val="bottom"/>
          </w:tcPr>
          <w:p w14:paraId="2D139A8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408412005</w:t>
            </w:r>
          </w:p>
        </w:tc>
        <w:tc>
          <w:tcPr>
            <w:tcW w:w="3969" w:type="dxa"/>
            <w:vAlign w:val="bottom"/>
          </w:tcPr>
          <w:p w14:paraId="641C282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olor w:val="000000"/>
                <w:sz w:val="22"/>
                <w:szCs w:val="22"/>
              </w:rPr>
              <w:t xml:space="preserve">O/E - left eye </w:t>
            </w:r>
            <w:proofErr w:type="spellStart"/>
            <w:r>
              <w:rPr>
                <w:rFonts w:ascii="Calibri" w:hAnsi="Calibri"/>
                <w:color w:val="000000"/>
                <w:sz w:val="22"/>
                <w:szCs w:val="22"/>
              </w:rPr>
              <w:t>preproliferative</w:t>
            </w:r>
            <w:proofErr w:type="spellEnd"/>
            <w:r>
              <w:rPr>
                <w:rFonts w:ascii="Calibri" w:hAnsi="Calibri"/>
                <w:color w:val="000000"/>
                <w:sz w:val="22"/>
                <w:szCs w:val="22"/>
              </w:rPr>
              <w:t xml:space="preserve"> diabetic retinopathy</w:t>
            </w:r>
          </w:p>
        </w:tc>
        <w:tc>
          <w:tcPr>
            <w:tcW w:w="1559" w:type="dxa"/>
          </w:tcPr>
          <w:p w14:paraId="273D245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088C65C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CBB080B" w14:textId="77777777" w:rsidR="00CD25AA" w:rsidRDefault="00CD25AA" w:rsidP="00A41636">
            <w:pPr>
              <w:pStyle w:val="BayerBodyTextFull"/>
            </w:pPr>
            <w:r>
              <w:rPr>
                <w:rFonts w:ascii="Calibri" w:hAnsi="Calibri"/>
                <w:color w:val="000000"/>
                <w:sz w:val="22"/>
                <w:szCs w:val="22"/>
              </w:rPr>
              <w:t>4252356</w:t>
            </w:r>
          </w:p>
        </w:tc>
        <w:tc>
          <w:tcPr>
            <w:tcW w:w="1701" w:type="dxa"/>
            <w:vAlign w:val="bottom"/>
          </w:tcPr>
          <w:p w14:paraId="1E30630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408414006</w:t>
            </w:r>
          </w:p>
        </w:tc>
        <w:tc>
          <w:tcPr>
            <w:tcW w:w="3969" w:type="dxa"/>
            <w:vAlign w:val="bottom"/>
          </w:tcPr>
          <w:p w14:paraId="415456B1"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O/E - left eye proliferative diabetic retinopathy</w:t>
            </w:r>
          </w:p>
        </w:tc>
        <w:tc>
          <w:tcPr>
            <w:tcW w:w="1559" w:type="dxa"/>
          </w:tcPr>
          <w:p w14:paraId="5B8E98E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2E452EF3"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D2A56CC" w14:textId="77777777" w:rsidR="00CD25AA" w:rsidRDefault="00CD25AA" w:rsidP="00A41636">
            <w:pPr>
              <w:pStyle w:val="BayerBodyTextFull"/>
            </w:pPr>
            <w:r>
              <w:rPr>
                <w:rFonts w:ascii="Calibri" w:hAnsi="Calibri"/>
                <w:color w:val="000000"/>
                <w:sz w:val="22"/>
                <w:szCs w:val="22"/>
              </w:rPr>
              <w:t>4215961</w:t>
            </w:r>
          </w:p>
        </w:tc>
        <w:tc>
          <w:tcPr>
            <w:tcW w:w="1701" w:type="dxa"/>
            <w:vAlign w:val="bottom"/>
          </w:tcPr>
          <w:p w14:paraId="2C50841C"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414894003</w:t>
            </w:r>
          </w:p>
        </w:tc>
        <w:tc>
          <w:tcPr>
            <w:tcW w:w="3969" w:type="dxa"/>
            <w:vAlign w:val="bottom"/>
          </w:tcPr>
          <w:p w14:paraId="27E9024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2"/>
                <w:szCs w:val="22"/>
              </w:rPr>
              <w:t>O/E - left eye stable treated proliferative diabetic retinopathy</w:t>
            </w:r>
          </w:p>
        </w:tc>
        <w:tc>
          <w:tcPr>
            <w:tcW w:w="1559" w:type="dxa"/>
          </w:tcPr>
          <w:p w14:paraId="310880E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7C6697">
              <w:rPr>
                <w:rFonts w:ascii="Calibri" w:hAnsi="Calibri"/>
                <w:color w:val="000000"/>
                <w:sz w:val="22"/>
                <w:szCs w:val="22"/>
              </w:rPr>
              <w:t>Yes</w:t>
            </w:r>
          </w:p>
        </w:tc>
      </w:tr>
      <w:tr w:rsidR="00CD25AA" w:rsidRPr="003C629D" w14:paraId="4F645E5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F26F9BE"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4215961</w:t>
            </w:r>
          </w:p>
        </w:tc>
        <w:tc>
          <w:tcPr>
            <w:tcW w:w="1701" w:type="dxa"/>
            <w:vAlign w:val="bottom"/>
          </w:tcPr>
          <w:p w14:paraId="0547C339"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414894003</w:t>
            </w:r>
          </w:p>
        </w:tc>
        <w:tc>
          <w:tcPr>
            <w:tcW w:w="3969" w:type="dxa"/>
            <w:vAlign w:val="bottom"/>
          </w:tcPr>
          <w:p w14:paraId="2D1902F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left eye stable treated proliferative diabetic retinopathy</w:t>
            </w:r>
          </w:p>
        </w:tc>
        <w:tc>
          <w:tcPr>
            <w:tcW w:w="1559" w:type="dxa"/>
          </w:tcPr>
          <w:p w14:paraId="3393FD2C"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92746F3"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8843C3F"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4252215</w:t>
            </w:r>
          </w:p>
        </w:tc>
        <w:tc>
          <w:tcPr>
            <w:tcW w:w="1701" w:type="dxa"/>
            <w:vAlign w:val="bottom"/>
          </w:tcPr>
          <w:p w14:paraId="6408146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408313004</w:t>
            </w:r>
          </w:p>
        </w:tc>
        <w:tc>
          <w:tcPr>
            <w:tcW w:w="3969" w:type="dxa"/>
            <w:vAlign w:val="bottom"/>
          </w:tcPr>
          <w:p w14:paraId="25039341" w14:textId="77777777" w:rsidR="00CD25AA" w:rsidRPr="0066673B"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val="es-ES"/>
              </w:rPr>
            </w:pPr>
            <w:r w:rsidRPr="0066673B">
              <w:rPr>
                <w:rFonts w:ascii="Calibri" w:hAnsi="Calibri"/>
                <w:color w:val="000000"/>
                <w:sz w:val="22"/>
                <w:szCs w:val="22"/>
                <w:lang w:val="es-ES"/>
              </w:rPr>
              <w:t>O/E - non-</w:t>
            </w:r>
            <w:proofErr w:type="spellStart"/>
            <w:r w:rsidRPr="0066673B">
              <w:rPr>
                <w:rFonts w:ascii="Calibri" w:hAnsi="Calibri"/>
                <w:color w:val="000000"/>
                <w:sz w:val="22"/>
                <w:szCs w:val="22"/>
                <w:lang w:val="es-ES"/>
              </w:rPr>
              <w:t>referable</w:t>
            </w:r>
            <w:proofErr w:type="spellEnd"/>
            <w:r w:rsidRPr="0066673B">
              <w:rPr>
                <w:rFonts w:ascii="Calibri" w:hAnsi="Calibri"/>
                <w:color w:val="000000"/>
                <w:sz w:val="22"/>
                <w:szCs w:val="22"/>
                <w:lang w:val="es-ES"/>
              </w:rPr>
              <w:t xml:space="preserve"> </w:t>
            </w:r>
            <w:proofErr w:type="spellStart"/>
            <w:r w:rsidRPr="0066673B">
              <w:rPr>
                <w:rFonts w:ascii="Calibri" w:hAnsi="Calibri"/>
                <w:color w:val="000000"/>
                <w:sz w:val="22"/>
                <w:szCs w:val="22"/>
                <w:lang w:val="es-ES"/>
              </w:rPr>
              <w:t>retinopathy</w:t>
            </w:r>
            <w:proofErr w:type="spellEnd"/>
          </w:p>
        </w:tc>
        <w:tc>
          <w:tcPr>
            <w:tcW w:w="1559" w:type="dxa"/>
          </w:tcPr>
          <w:p w14:paraId="1534E44E"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3B82BA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2D99E1C"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4246964</w:t>
            </w:r>
          </w:p>
        </w:tc>
        <w:tc>
          <w:tcPr>
            <w:tcW w:w="1701" w:type="dxa"/>
            <w:vAlign w:val="bottom"/>
          </w:tcPr>
          <w:p w14:paraId="51937D19"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408312009</w:t>
            </w:r>
          </w:p>
        </w:tc>
        <w:tc>
          <w:tcPr>
            <w:tcW w:w="3969" w:type="dxa"/>
            <w:vAlign w:val="bottom"/>
          </w:tcPr>
          <w:p w14:paraId="22331BA0"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referable retinopathy</w:t>
            </w:r>
          </w:p>
        </w:tc>
        <w:tc>
          <w:tcPr>
            <w:tcW w:w="1559" w:type="dxa"/>
          </w:tcPr>
          <w:p w14:paraId="1DB7800D"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1644AE2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B701AC2"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4255281</w:t>
            </w:r>
          </w:p>
        </w:tc>
        <w:tc>
          <w:tcPr>
            <w:tcW w:w="1701" w:type="dxa"/>
            <w:vAlign w:val="bottom"/>
          </w:tcPr>
          <w:p w14:paraId="46BF63EF"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408311002</w:t>
            </w:r>
          </w:p>
        </w:tc>
        <w:tc>
          <w:tcPr>
            <w:tcW w:w="3969" w:type="dxa"/>
            <w:vAlign w:val="bottom"/>
          </w:tcPr>
          <w:p w14:paraId="3769B18D"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retinopathy</w:t>
            </w:r>
          </w:p>
        </w:tc>
        <w:tc>
          <w:tcPr>
            <w:tcW w:w="1559" w:type="dxa"/>
          </w:tcPr>
          <w:p w14:paraId="6CCD2D0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D19F16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3DA9EFB"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4247107</w:t>
            </w:r>
          </w:p>
        </w:tc>
        <w:tc>
          <w:tcPr>
            <w:tcW w:w="1701" w:type="dxa"/>
            <w:vAlign w:val="bottom"/>
          </w:tcPr>
          <w:p w14:paraId="5511EA9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408409007</w:t>
            </w:r>
          </w:p>
        </w:tc>
        <w:tc>
          <w:tcPr>
            <w:tcW w:w="3969" w:type="dxa"/>
            <w:vAlign w:val="bottom"/>
          </w:tcPr>
          <w:p w14:paraId="2B614972"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right eye background diabetic retinopathy</w:t>
            </w:r>
          </w:p>
        </w:tc>
        <w:tc>
          <w:tcPr>
            <w:tcW w:w="1559" w:type="dxa"/>
          </w:tcPr>
          <w:p w14:paraId="4E4B62C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B884E9B"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74F7063"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4255399</w:t>
            </w:r>
          </w:p>
        </w:tc>
        <w:tc>
          <w:tcPr>
            <w:tcW w:w="1701" w:type="dxa"/>
            <w:vAlign w:val="bottom"/>
          </w:tcPr>
          <w:p w14:paraId="2D9749A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408411003</w:t>
            </w:r>
          </w:p>
        </w:tc>
        <w:tc>
          <w:tcPr>
            <w:tcW w:w="3969" w:type="dxa"/>
            <w:vAlign w:val="bottom"/>
          </w:tcPr>
          <w:p w14:paraId="1FF059CA"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O/E - right eye </w:t>
            </w:r>
            <w:proofErr w:type="spellStart"/>
            <w:r>
              <w:rPr>
                <w:rFonts w:ascii="Calibri" w:hAnsi="Calibri"/>
                <w:color w:val="000000"/>
                <w:sz w:val="22"/>
                <w:szCs w:val="22"/>
              </w:rPr>
              <w:t>preproliferative</w:t>
            </w:r>
            <w:proofErr w:type="spellEnd"/>
            <w:r>
              <w:rPr>
                <w:rFonts w:ascii="Calibri" w:hAnsi="Calibri"/>
                <w:color w:val="000000"/>
                <w:sz w:val="22"/>
                <w:szCs w:val="22"/>
              </w:rPr>
              <w:t xml:space="preserve"> diabetic retinopathy</w:t>
            </w:r>
          </w:p>
        </w:tc>
        <w:tc>
          <w:tcPr>
            <w:tcW w:w="1559" w:type="dxa"/>
          </w:tcPr>
          <w:p w14:paraId="62B16BFA"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84B00B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73C62A8"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4255401</w:t>
            </w:r>
          </w:p>
        </w:tc>
        <w:tc>
          <w:tcPr>
            <w:tcW w:w="1701" w:type="dxa"/>
            <w:vAlign w:val="bottom"/>
          </w:tcPr>
          <w:p w14:paraId="72A19268"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408413000</w:t>
            </w:r>
          </w:p>
        </w:tc>
        <w:tc>
          <w:tcPr>
            <w:tcW w:w="3969" w:type="dxa"/>
            <w:vAlign w:val="bottom"/>
          </w:tcPr>
          <w:p w14:paraId="3B7A95A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right eye proliferative diabetic retinopathy</w:t>
            </w:r>
          </w:p>
        </w:tc>
        <w:tc>
          <w:tcPr>
            <w:tcW w:w="1559" w:type="dxa"/>
          </w:tcPr>
          <w:p w14:paraId="68CBAA23"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0FF99D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066696F"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4212441</w:t>
            </w:r>
          </w:p>
        </w:tc>
        <w:tc>
          <w:tcPr>
            <w:tcW w:w="1701" w:type="dxa"/>
            <w:vAlign w:val="bottom"/>
          </w:tcPr>
          <w:p w14:paraId="13E786B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414910007</w:t>
            </w:r>
          </w:p>
        </w:tc>
        <w:tc>
          <w:tcPr>
            <w:tcW w:w="3969" w:type="dxa"/>
            <w:vAlign w:val="bottom"/>
          </w:tcPr>
          <w:p w14:paraId="3427E795"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right eye stable treated proliferative diabetic retinopathy</w:t>
            </w:r>
          </w:p>
        </w:tc>
        <w:tc>
          <w:tcPr>
            <w:tcW w:w="1559" w:type="dxa"/>
          </w:tcPr>
          <w:p w14:paraId="79EC157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220D8C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8BDCECF"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4218499</w:t>
            </w:r>
          </w:p>
        </w:tc>
        <w:tc>
          <w:tcPr>
            <w:tcW w:w="1701" w:type="dxa"/>
            <w:vAlign w:val="bottom"/>
          </w:tcPr>
          <w:p w14:paraId="44B39EDC"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417677008</w:t>
            </w:r>
          </w:p>
        </w:tc>
        <w:tc>
          <w:tcPr>
            <w:tcW w:w="3969" w:type="dxa"/>
            <w:vAlign w:val="bottom"/>
          </w:tcPr>
          <w:p w14:paraId="39E23896"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O/E - sight threatening diabetic retinopathy</w:t>
            </w:r>
          </w:p>
        </w:tc>
        <w:tc>
          <w:tcPr>
            <w:tcW w:w="1559" w:type="dxa"/>
          </w:tcPr>
          <w:p w14:paraId="36A1A41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07315A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1291CA3"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4105172</w:t>
            </w:r>
          </w:p>
        </w:tc>
        <w:tc>
          <w:tcPr>
            <w:tcW w:w="1701" w:type="dxa"/>
            <w:vAlign w:val="bottom"/>
          </w:tcPr>
          <w:p w14:paraId="513C8B08"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193349004</w:t>
            </w:r>
          </w:p>
        </w:tc>
        <w:tc>
          <w:tcPr>
            <w:tcW w:w="3969" w:type="dxa"/>
            <w:vAlign w:val="bottom"/>
          </w:tcPr>
          <w:p w14:paraId="1AAE887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Preproliferative</w:t>
            </w:r>
            <w:proofErr w:type="spellEnd"/>
            <w:r>
              <w:rPr>
                <w:rFonts w:ascii="Calibri" w:hAnsi="Calibri"/>
                <w:color w:val="000000"/>
                <w:sz w:val="22"/>
                <w:szCs w:val="22"/>
              </w:rPr>
              <w:t xml:space="preserve"> diabetic retinopathy</w:t>
            </w:r>
          </w:p>
        </w:tc>
        <w:tc>
          <w:tcPr>
            <w:tcW w:w="1559" w:type="dxa"/>
          </w:tcPr>
          <w:p w14:paraId="34B575C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72FDC7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A12656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35626037</w:t>
            </w:r>
          </w:p>
        </w:tc>
        <w:tc>
          <w:tcPr>
            <w:tcW w:w="1701" w:type="dxa"/>
            <w:vAlign w:val="bottom"/>
          </w:tcPr>
          <w:p w14:paraId="3EC93A6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769182000</w:t>
            </w:r>
          </w:p>
        </w:tc>
        <w:tc>
          <w:tcPr>
            <w:tcW w:w="3969" w:type="dxa"/>
            <w:vAlign w:val="bottom"/>
          </w:tcPr>
          <w:p w14:paraId="48D218F2"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Preproliferative</w:t>
            </w:r>
            <w:proofErr w:type="spellEnd"/>
            <w:r>
              <w:rPr>
                <w:rFonts w:ascii="Calibri" w:hAnsi="Calibri"/>
                <w:color w:val="000000"/>
                <w:sz w:val="22"/>
                <w:szCs w:val="22"/>
              </w:rPr>
              <w:t xml:space="preserve"> diabetic retinopathy of left eye</w:t>
            </w:r>
          </w:p>
        </w:tc>
        <w:tc>
          <w:tcPr>
            <w:tcW w:w="1559" w:type="dxa"/>
          </w:tcPr>
          <w:p w14:paraId="3F13D71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9E8A75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2295072"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35626036</w:t>
            </w:r>
          </w:p>
        </w:tc>
        <w:tc>
          <w:tcPr>
            <w:tcW w:w="1701" w:type="dxa"/>
            <w:vAlign w:val="bottom"/>
          </w:tcPr>
          <w:p w14:paraId="05FFD41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769181007</w:t>
            </w:r>
          </w:p>
        </w:tc>
        <w:tc>
          <w:tcPr>
            <w:tcW w:w="3969" w:type="dxa"/>
            <w:vAlign w:val="bottom"/>
          </w:tcPr>
          <w:p w14:paraId="42787CC8"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Preproliferative</w:t>
            </w:r>
            <w:proofErr w:type="spellEnd"/>
            <w:r>
              <w:rPr>
                <w:rFonts w:ascii="Calibri" w:hAnsi="Calibri"/>
                <w:color w:val="000000"/>
                <w:sz w:val="22"/>
                <w:szCs w:val="22"/>
              </w:rPr>
              <w:t xml:space="preserve"> diabetic retinopathy of right eye</w:t>
            </w:r>
          </w:p>
        </w:tc>
        <w:tc>
          <w:tcPr>
            <w:tcW w:w="1559" w:type="dxa"/>
          </w:tcPr>
          <w:p w14:paraId="2357C9E2"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338813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D696077"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4195043</w:t>
            </w:r>
          </w:p>
        </w:tc>
        <w:tc>
          <w:tcPr>
            <w:tcW w:w="1701" w:type="dxa"/>
            <w:vAlign w:val="bottom"/>
          </w:tcPr>
          <w:p w14:paraId="7EA6B2B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312907002</w:t>
            </w:r>
          </w:p>
        </w:tc>
        <w:tc>
          <w:tcPr>
            <w:tcW w:w="3969" w:type="dxa"/>
            <w:vAlign w:val="bottom"/>
          </w:tcPr>
          <w:p w14:paraId="5C23B9B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 high risk</w:t>
            </w:r>
          </w:p>
        </w:tc>
        <w:tc>
          <w:tcPr>
            <w:tcW w:w="1559" w:type="dxa"/>
          </w:tcPr>
          <w:p w14:paraId="6198EFE8"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1BA3A39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9C28820"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lastRenderedPageBreak/>
              <w:t>4266042</w:t>
            </w:r>
          </w:p>
        </w:tc>
        <w:tc>
          <w:tcPr>
            <w:tcW w:w="1701" w:type="dxa"/>
            <w:vAlign w:val="bottom"/>
          </w:tcPr>
          <w:p w14:paraId="66ED2FB4"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399874002</w:t>
            </w:r>
          </w:p>
        </w:tc>
        <w:tc>
          <w:tcPr>
            <w:tcW w:w="3969" w:type="dxa"/>
            <w:vAlign w:val="bottom"/>
          </w:tcPr>
          <w:p w14:paraId="344C04CD"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 high risk with clinically significant macular edema</w:t>
            </w:r>
          </w:p>
        </w:tc>
        <w:tc>
          <w:tcPr>
            <w:tcW w:w="1559" w:type="dxa"/>
          </w:tcPr>
          <w:p w14:paraId="6361025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FF847C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FC7A57B"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4164174</w:t>
            </w:r>
          </w:p>
        </w:tc>
        <w:tc>
          <w:tcPr>
            <w:tcW w:w="1701" w:type="dxa"/>
            <w:vAlign w:val="bottom"/>
          </w:tcPr>
          <w:p w14:paraId="5924406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399862001</w:t>
            </w:r>
          </w:p>
        </w:tc>
        <w:tc>
          <w:tcPr>
            <w:tcW w:w="3969" w:type="dxa"/>
            <w:vAlign w:val="bottom"/>
          </w:tcPr>
          <w:p w14:paraId="5EC80F8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 high risk with no macular edema</w:t>
            </w:r>
          </w:p>
        </w:tc>
        <w:tc>
          <w:tcPr>
            <w:tcW w:w="1559" w:type="dxa"/>
          </w:tcPr>
          <w:p w14:paraId="3C0892E6"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54644418"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2E5E53F"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4195044</w:t>
            </w:r>
          </w:p>
        </w:tc>
        <w:tc>
          <w:tcPr>
            <w:tcW w:w="1701" w:type="dxa"/>
            <w:vAlign w:val="bottom"/>
          </w:tcPr>
          <w:p w14:paraId="289880D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312909004</w:t>
            </w:r>
          </w:p>
        </w:tc>
        <w:tc>
          <w:tcPr>
            <w:tcW w:w="3969" w:type="dxa"/>
            <w:vAlign w:val="bottom"/>
          </w:tcPr>
          <w:p w14:paraId="7D92D772"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 iris neovascularization</w:t>
            </w:r>
          </w:p>
        </w:tc>
        <w:tc>
          <w:tcPr>
            <w:tcW w:w="1559" w:type="dxa"/>
          </w:tcPr>
          <w:p w14:paraId="0560247B"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912D18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5953C84"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4210128</w:t>
            </w:r>
          </w:p>
        </w:tc>
        <w:tc>
          <w:tcPr>
            <w:tcW w:w="1701" w:type="dxa"/>
            <w:vAlign w:val="bottom"/>
          </w:tcPr>
          <w:p w14:paraId="693F47B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312906006</w:t>
            </w:r>
          </w:p>
        </w:tc>
        <w:tc>
          <w:tcPr>
            <w:tcW w:w="3969" w:type="dxa"/>
            <w:vAlign w:val="bottom"/>
          </w:tcPr>
          <w:p w14:paraId="3BAF981E"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 non high risk</w:t>
            </w:r>
          </w:p>
        </w:tc>
        <w:tc>
          <w:tcPr>
            <w:tcW w:w="1559" w:type="dxa"/>
          </w:tcPr>
          <w:p w14:paraId="5A6B7FCD"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BCD17C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1FE3EFB"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4210129</w:t>
            </w:r>
          </w:p>
        </w:tc>
        <w:tc>
          <w:tcPr>
            <w:tcW w:w="1701" w:type="dxa"/>
            <w:vAlign w:val="bottom"/>
          </w:tcPr>
          <w:p w14:paraId="61C2E97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312908007</w:t>
            </w:r>
          </w:p>
        </w:tc>
        <w:tc>
          <w:tcPr>
            <w:tcW w:w="3969" w:type="dxa"/>
            <w:vAlign w:val="bottom"/>
          </w:tcPr>
          <w:p w14:paraId="0D83629C"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 quiescent</w:t>
            </w:r>
          </w:p>
        </w:tc>
        <w:tc>
          <w:tcPr>
            <w:tcW w:w="1559" w:type="dxa"/>
          </w:tcPr>
          <w:p w14:paraId="046AAF2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988ABF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616B74A"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43530685</w:t>
            </w:r>
          </w:p>
        </w:tc>
        <w:tc>
          <w:tcPr>
            <w:tcW w:w="1701" w:type="dxa"/>
            <w:vAlign w:val="bottom"/>
          </w:tcPr>
          <w:p w14:paraId="408264F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1,501E+12</w:t>
            </w:r>
          </w:p>
        </w:tc>
        <w:tc>
          <w:tcPr>
            <w:tcW w:w="3969" w:type="dxa"/>
            <w:vAlign w:val="bottom"/>
          </w:tcPr>
          <w:p w14:paraId="6568B584"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due to type 2 diabetes mellitus</w:t>
            </w:r>
          </w:p>
        </w:tc>
        <w:tc>
          <w:tcPr>
            <w:tcW w:w="1559" w:type="dxa"/>
          </w:tcPr>
          <w:p w14:paraId="7D087BF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1DE80B4"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B39F8AD"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45757065</w:t>
            </w:r>
          </w:p>
        </w:tc>
        <w:tc>
          <w:tcPr>
            <w:tcW w:w="1701" w:type="dxa"/>
            <w:vAlign w:val="bottom"/>
          </w:tcPr>
          <w:p w14:paraId="1A05C57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1,03981E+14</w:t>
            </w:r>
          </w:p>
        </w:tc>
        <w:tc>
          <w:tcPr>
            <w:tcW w:w="3969" w:type="dxa"/>
            <w:vAlign w:val="bottom"/>
          </w:tcPr>
          <w:p w14:paraId="6A74233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following surgery</w:t>
            </w:r>
          </w:p>
        </w:tc>
        <w:tc>
          <w:tcPr>
            <w:tcW w:w="1559" w:type="dxa"/>
          </w:tcPr>
          <w:p w14:paraId="0476EFE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885DAB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FFC690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4336000</w:t>
            </w:r>
          </w:p>
        </w:tc>
        <w:tc>
          <w:tcPr>
            <w:tcW w:w="1701" w:type="dxa"/>
            <w:vAlign w:val="bottom"/>
          </w:tcPr>
          <w:p w14:paraId="01564A7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232022001</w:t>
            </w:r>
          </w:p>
        </w:tc>
        <w:tc>
          <w:tcPr>
            <w:tcW w:w="3969" w:type="dxa"/>
            <w:vAlign w:val="bottom"/>
          </w:tcPr>
          <w:p w14:paraId="6673D361"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with new vessels elsewhere than on disc</w:t>
            </w:r>
          </w:p>
        </w:tc>
        <w:tc>
          <w:tcPr>
            <w:tcW w:w="1559" w:type="dxa"/>
          </w:tcPr>
          <w:p w14:paraId="04811EC3"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6C7B548"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224309C"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4338900</w:t>
            </w:r>
          </w:p>
        </w:tc>
        <w:tc>
          <w:tcPr>
            <w:tcW w:w="1701" w:type="dxa"/>
            <w:vAlign w:val="bottom"/>
          </w:tcPr>
          <w:p w14:paraId="7169CF3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232021008</w:t>
            </w:r>
          </w:p>
        </w:tc>
        <w:tc>
          <w:tcPr>
            <w:tcW w:w="3969" w:type="dxa"/>
            <w:vAlign w:val="bottom"/>
          </w:tcPr>
          <w:p w14:paraId="033FB5F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diabetic retinopathy with new vessels on disc</w:t>
            </w:r>
          </w:p>
        </w:tc>
        <w:tc>
          <w:tcPr>
            <w:tcW w:w="1559" w:type="dxa"/>
          </w:tcPr>
          <w:p w14:paraId="3E34B31A"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8BF151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682448D"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45757798</w:t>
            </w:r>
          </w:p>
        </w:tc>
        <w:tc>
          <w:tcPr>
            <w:tcW w:w="1701" w:type="dxa"/>
            <w:vAlign w:val="bottom"/>
          </w:tcPr>
          <w:p w14:paraId="3E8CB44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4,30801E+14</w:t>
            </w:r>
          </w:p>
        </w:tc>
        <w:tc>
          <w:tcPr>
            <w:tcW w:w="3969" w:type="dxa"/>
            <w:vAlign w:val="bottom"/>
          </w:tcPr>
          <w:p w14:paraId="36EE016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w:t>
            </w:r>
          </w:p>
        </w:tc>
        <w:tc>
          <w:tcPr>
            <w:tcW w:w="1559" w:type="dxa"/>
          </w:tcPr>
          <w:p w14:paraId="63B9C4C8"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E34134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5998E98"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4109401</w:t>
            </w:r>
          </w:p>
        </w:tc>
        <w:tc>
          <w:tcPr>
            <w:tcW w:w="1701" w:type="dxa"/>
            <w:vAlign w:val="bottom"/>
          </w:tcPr>
          <w:p w14:paraId="6F001244"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193370005</w:t>
            </w:r>
          </w:p>
        </w:tc>
        <w:tc>
          <w:tcPr>
            <w:tcW w:w="3969" w:type="dxa"/>
            <w:vAlign w:val="bottom"/>
          </w:tcPr>
          <w:p w14:paraId="70C9AB9E"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 due to sickle cell disease</w:t>
            </w:r>
          </w:p>
        </w:tc>
        <w:tc>
          <w:tcPr>
            <w:tcW w:w="1559" w:type="dxa"/>
          </w:tcPr>
          <w:p w14:paraId="03C9C26A"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0BFF19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ED48287"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45763584</w:t>
            </w:r>
          </w:p>
        </w:tc>
        <w:tc>
          <w:tcPr>
            <w:tcW w:w="1701" w:type="dxa"/>
            <w:vAlign w:val="bottom"/>
          </w:tcPr>
          <w:p w14:paraId="19A05913"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6,0971E+13</w:t>
            </w:r>
          </w:p>
        </w:tc>
        <w:tc>
          <w:tcPr>
            <w:tcW w:w="3969" w:type="dxa"/>
            <w:vAlign w:val="bottom"/>
          </w:tcPr>
          <w:p w14:paraId="3785F430"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 due to type 1 diabetes mellitus</w:t>
            </w:r>
          </w:p>
        </w:tc>
        <w:tc>
          <w:tcPr>
            <w:tcW w:w="1559" w:type="dxa"/>
          </w:tcPr>
          <w:p w14:paraId="28F59773"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DA3754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EA40D64"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36674200</w:t>
            </w:r>
          </w:p>
        </w:tc>
        <w:tc>
          <w:tcPr>
            <w:tcW w:w="1701" w:type="dxa"/>
            <w:vAlign w:val="bottom"/>
          </w:tcPr>
          <w:p w14:paraId="46A27F95"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770766000</w:t>
            </w:r>
          </w:p>
        </w:tc>
        <w:tc>
          <w:tcPr>
            <w:tcW w:w="3969" w:type="dxa"/>
            <w:vAlign w:val="bottom"/>
          </w:tcPr>
          <w:p w14:paraId="6305513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 of left eye co-occurrent and due to diabetes mellitus</w:t>
            </w:r>
          </w:p>
        </w:tc>
        <w:tc>
          <w:tcPr>
            <w:tcW w:w="1559" w:type="dxa"/>
          </w:tcPr>
          <w:p w14:paraId="5E08AB6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28B608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2D6810D"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36674199</w:t>
            </w:r>
          </w:p>
        </w:tc>
        <w:tc>
          <w:tcPr>
            <w:tcW w:w="1701" w:type="dxa"/>
            <w:vAlign w:val="bottom"/>
          </w:tcPr>
          <w:p w14:paraId="0A21B74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770765001</w:t>
            </w:r>
          </w:p>
        </w:tc>
        <w:tc>
          <w:tcPr>
            <w:tcW w:w="3969" w:type="dxa"/>
            <w:vAlign w:val="bottom"/>
          </w:tcPr>
          <w:p w14:paraId="4A80D351"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 of right eye co-occurrent and due to diabetes mellitus</w:t>
            </w:r>
          </w:p>
        </w:tc>
        <w:tc>
          <w:tcPr>
            <w:tcW w:w="1559" w:type="dxa"/>
          </w:tcPr>
          <w:p w14:paraId="4B37B0ED"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1C02CFE"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802A1CA"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380096</w:t>
            </w:r>
          </w:p>
        </w:tc>
        <w:tc>
          <w:tcPr>
            <w:tcW w:w="1701" w:type="dxa"/>
            <w:vAlign w:val="bottom"/>
          </w:tcPr>
          <w:p w14:paraId="0805833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59276001</w:t>
            </w:r>
          </w:p>
        </w:tc>
        <w:tc>
          <w:tcPr>
            <w:tcW w:w="3969" w:type="dxa"/>
            <w:vAlign w:val="bottom"/>
          </w:tcPr>
          <w:p w14:paraId="5686F39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 with diabetes mellitus</w:t>
            </w:r>
          </w:p>
        </w:tc>
        <w:tc>
          <w:tcPr>
            <w:tcW w:w="1559" w:type="dxa"/>
          </w:tcPr>
          <w:p w14:paraId="123B2326"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6170483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48ACAFD"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lastRenderedPageBreak/>
              <w:t>45770831</w:t>
            </w:r>
          </w:p>
        </w:tc>
        <w:tc>
          <w:tcPr>
            <w:tcW w:w="1701" w:type="dxa"/>
            <w:vAlign w:val="bottom"/>
          </w:tcPr>
          <w:p w14:paraId="1B9A270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9,7341E+13</w:t>
            </w:r>
          </w:p>
        </w:tc>
        <w:tc>
          <w:tcPr>
            <w:tcW w:w="3969" w:type="dxa"/>
            <w:vAlign w:val="bottom"/>
          </w:tcPr>
          <w:p w14:paraId="03D7FD3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Proliferative retinopathy with retinal edema due to type 2 diabetes mellitus</w:t>
            </w:r>
          </w:p>
        </w:tc>
        <w:tc>
          <w:tcPr>
            <w:tcW w:w="1559" w:type="dxa"/>
          </w:tcPr>
          <w:p w14:paraId="101A7111"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5B8E2421"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B8FDBF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35626904</w:t>
            </w:r>
          </w:p>
        </w:tc>
        <w:tc>
          <w:tcPr>
            <w:tcW w:w="1701" w:type="dxa"/>
            <w:vAlign w:val="bottom"/>
          </w:tcPr>
          <w:p w14:paraId="48F69F72"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770323005</w:t>
            </w:r>
          </w:p>
        </w:tc>
        <w:tc>
          <w:tcPr>
            <w:tcW w:w="3969" w:type="dxa"/>
            <w:vAlign w:val="bottom"/>
          </w:tcPr>
          <w:p w14:paraId="384FB6E6"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edema with diabetes mellitus</w:t>
            </w:r>
          </w:p>
        </w:tc>
        <w:tc>
          <w:tcPr>
            <w:tcW w:w="1559" w:type="dxa"/>
          </w:tcPr>
          <w:p w14:paraId="65287144"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60E26D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70CEB70"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45757266</w:t>
            </w:r>
          </w:p>
        </w:tc>
        <w:tc>
          <w:tcPr>
            <w:tcW w:w="1701" w:type="dxa"/>
            <w:vAlign w:val="bottom"/>
          </w:tcPr>
          <w:p w14:paraId="45B125A4"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1,09171E+14</w:t>
            </w:r>
          </w:p>
        </w:tc>
        <w:tc>
          <w:tcPr>
            <w:tcW w:w="3969" w:type="dxa"/>
            <w:vAlign w:val="bottom"/>
          </w:tcPr>
          <w:p w14:paraId="37FDEB7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edema with type 1 diabetes mellitus</w:t>
            </w:r>
          </w:p>
        </w:tc>
        <w:tc>
          <w:tcPr>
            <w:tcW w:w="1559" w:type="dxa"/>
          </w:tcPr>
          <w:p w14:paraId="233EAA0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68DF9CE"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7F5AEF8"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45770928</w:t>
            </w:r>
          </w:p>
        </w:tc>
        <w:tc>
          <w:tcPr>
            <w:tcW w:w="1701" w:type="dxa"/>
            <w:vAlign w:val="bottom"/>
          </w:tcPr>
          <w:p w14:paraId="0746534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2,8331E+13</w:t>
            </w:r>
          </w:p>
        </w:tc>
        <w:tc>
          <w:tcPr>
            <w:tcW w:w="3969" w:type="dxa"/>
            <w:vAlign w:val="bottom"/>
          </w:tcPr>
          <w:p w14:paraId="2FF4EBC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edema with type 2 diabetes mellitus</w:t>
            </w:r>
          </w:p>
        </w:tc>
        <w:tc>
          <w:tcPr>
            <w:tcW w:w="1559" w:type="dxa"/>
          </w:tcPr>
          <w:p w14:paraId="62064B92"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1D5438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FB51E8A"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35626905</w:t>
            </w:r>
          </w:p>
        </w:tc>
        <w:tc>
          <w:tcPr>
            <w:tcW w:w="1701" w:type="dxa"/>
            <w:vAlign w:val="bottom"/>
          </w:tcPr>
          <w:p w14:paraId="526171A4"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770324004</w:t>
            </w:r>
          </w:p>
        </w:tc>
        <w:tc>
          <w:tcPr>
            <w:tcW w:w="3969" w:type="dxa"/>
            <w:vAlign w:val="bottom"/>
          </w:tcPr>
          <w:p w14:paraId="7F5194C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ischemia with diabetes mellitus</w:t>
            </w:r>
          </w:p>
        </w:tc>
        <w:tc>
          <w:tcPr>
            <w:tcW w:w="1559" w:type="dxa"/>
          </w:tcPr>
          <w:p w14:paraId="77C5FF04"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298C59F"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D8D3EE1"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45757073</w:t>
            </w:r>
          </w:p>
        </w:tc>
        <w:tc>
          <w:tcPr>
            <w:tcW w:w="1701" w:type="dxa"/>
            <w:vAlign w:val="bottom"/>
          </w:tcPr>
          <w:p w14:paraId="5EB22298"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1,04941E+14</w:t>
            </w:r>
          </w:p>
        </w:tc>
        <w:tc>
          <w:tcPr>
            <w:tcW w:w="3969" w:type="dxa"/>
            <w:vAlign w:val="bottom"/>
          </w:tcPr>
          <w:p w14:paraId="72E5FE8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ischemia with type 1 diabetes mellitus</w:t>
            </w:r>
          </w:p>
        </w:tc>
        <w:tc>
          <w:tcPr>
            <w:tcW w:w="1559" w:type="dxa"/>
          </w:tcPr>
          <w:p w14:paraId="7C617A2B"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DC9042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9E2444B"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45757075</w:t>
            </w:r>
          </w:p>
        </w:tc>
        <w:tc>
          <w:tcPr>
            <w:tcW w:w="1701" w:type="dxa"/>
            <w:vAlign w:val="bottom"/>
          </w:tcPr>
          <w:p w14:paraId="7862E1C9"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1,04961E+14</w:t>
            </w:r>
          </w:p>
        </w:tc>
        <w:tc>
          <w:tcPr>
            <w:tcW w:w="3969" w:type="dxa"/>
            <w:vAlign w:val="bottom"/>
          </w:tcPr>
          <w:p w14:paraId="047CD5A2"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ischemia with type 2 diabetes mellitus</w:t>
            </w:r>
          </w:p>
        </w:tc>
        <w:tc>
          <w:tcPr>
            <w:tcW w:w="1559" w:type="dxa"/>
          </w:tcPr>
          <w:p w14:paraId="441C53D6"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B552402"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3AFE8C2"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36674753</w:t>
            </w:r>
          </w:p>
        </w:tc>
        <w:tc>
          <w:tcPr>
            <w:tcW w:w="1701" w:type="dxa"/>
            <w:vAlign w:val="bottom"/>
          </w:tcPr>
          <w:p w14:paraId="3E814FF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770582001</w:t>
            </w:r>
          </w:p>
        </w:tc>
        <w:tc>
          <w:tcPr>
            <w:tcW w:w="3969" w:type="dxa"/>
            <w:vAlign w:val="bottom"/>
          </w:tcPr>
          <w:p w14:paraId="01E5896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microaneurysm of left eye co-occurrent and due to diabetes mellitus</w:t>
            </w:r>
          </w:p>
        </w:tc>
        <w:tc>
          <w:tcPr>
            <w:tcW w:w="1559" w:type="dxa"/>
          </w:tcPr>
          <w:p w14:paraId="5DD40F2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DF058D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C5321FC"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36674752</w:t>
            </w:r>
          </w:p>
        </w:tc>
        <w:tc>
          <w:tcPr>
            <w:tcW w:w="1701" w:type="dxa"/>
            <w:vAlign w:val="bottom"/>
          </w:tcPr>
          <w:p w14:paraId="1C4BC8C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770581008</w:t>
            </w:r>
          </w:p>
        </w:tc>
        <w:tc>
          <w:tcPr>
            <w:tcW w:w="3969" w:type="dxa"/>
            <w:vAlign w:val="bottom"/>
          </w:tcPr>
          <w:p w14:paraId="2261E9BC"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microaneurysm of right eye co-occurrent and due to diabetes mellitus</w:t>
            </w:r>
          </w:p>
        </w:tc>
        <w:tc>
          <w:tcPr>
            <w:tcW w:w="1559" w:type="dxa"/>
          </w:tcPr>
          <w:p w14:paraId="2150A5A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1A4ACD48"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88C9055"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36674766</w:t>
            </w:r>
          </w:p>
        </w:tc>
        <w:tc>
          <w:tcPr>
            <w:tcW w:w="1701" w:type="dxa"/>
            <w:vAlign w:val="bottom"/>
          </w:tcPr>
          <w:p w14:paraId="438A0C7B"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770600002</w:t>
            </w:r>
          </w:p>
        </w:tc>
        <w:tc>
          <w:tcPr>
            <w:tcW w:w="3969" w:type="dxa"/>
            <w:vAlign w:val="bottom"/>
          </w:tcPr>
          <w:p w14:paraId="220DB16A"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venous beading of left eye co-occurrent and due to diabetes mellitus</w:t>
            </w:r>
          </w:p>
        </w:tc>
        <w:tc>
          <w:tcPr>
            <w:tcW w:w="1559" w:type="dxa"/>
          </w:tcPr>
          <w:p w14:paraId="025BE41D"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6E0636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2B20518"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36674765</w:t>
            </w:r>
          </w:p>
        </w:tc>
        <w:tc>
          <w:tcPr>
            <w:tcW w:w="1701" w:type="dxa"/>
            <w:vAlign w:val="bottom"/>
          </w:tcPr>
          <w:p w14:paraId="427A5491"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770599000</w:t>
            </w:r>
          </w:p>
        </w:tc>
        <w:tc>
          <w:tcPr>
            <w:tcW w:w="3969" w:type="dxa"/>
            <w:vAlign w:val="bottom"/>
          </w:tcPr>
          <w:p w14:paraId="6A0B1943"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Retinal venous beading of right eye co-occurrent and due to diabetes mellitus</w:t>
            </w:r>
          </w:p>
        </w:tc>
        <w:tc>
          <w:tcPr>
            <w:tcW w:w="1559" w:type="dxa"/>
          </w:tcPr>
          <w:p w14:paraId="46D5105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549F4DDF"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952F835"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4174977</w:t>
            </w:r>
          </w:p>
        </w:tc>
        <w:tc>
          <w:tcPr>
            <w:tcW w:w="1701" w:type="dxa"/>
            <w:vAlign w:val="bottom"/>
          </w:tcPr>
          <w:p w14:paraId="1F08D84E"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4855003</w:t>
            </w:r>
          </w:p>
        </w:tc>
        <w:tc>
          <w:tcPr>
            <w:tcW w:w="3969" w:type="dxa"/>
            <w:vAlign w:val="bottom"/>
          </w:tcPr>
          <w:p w14:paraId="315EF404"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Retinopathy due to diabetes mellitus</w:t>
            </w:r>
          </w:p>
        </w:tc>
        <w:tc>
          <w:tcPr>
            <w:tcW w:w="1559" w:type="dxa"/>
          </w:tcPr>
          <w:p w14:paraId="22C4027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5E1676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E7B3827"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4227210</w:t>
            </w:r>
          </w:p>
        </w:tc>
        <w:tc>
          <w:tcPr>
            <w:tcW w:w="1701" w:type="dxa"/>
            <w:vAlign w:val="bottom"/>
          </w:tcPr>
          <w:p w14:paraId="58262FB2"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420789003</w:t>
            </w:r>
          </w:p>
        </w:tc>
        <w:tc>
          <w:tcPr>
            <w:tcW w:w="3969" w:type="dxa"/>
            <w:vAlign w:val="bottom"/>
          </w:tcPr>
          <w:p w14:paraId="4C009F7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Retinopathy with type 1 diabetes mellitus</w:t>
            </w:r>
          </w:p>
        </w:tc>
        <w:tc>
          <w:tcPr>
            <w:tcW w:w="1559" w:type="dxa"/>
          </w:tcPr>
          <w:p w14:paraId="4EF3B130"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3C19DD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3491357"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4226121</w:t>
            </w:r>
          </w:p>
        </w:tc>
        <w:tc>
          <w:tcPr>
            <w:tcW w:w="1701" w:type="dxa"/>
            <w:vAlign w:val="bottom"/>
          </w:tcPr>
          <w:p w14:paraId="0577D58A"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422034002</w:t>
            </w:r>
          </w:p>
        </w:tc>
        <w:tc>
          <w:tcPr>
            <w:tcW w:w="3969" w:type="dxa"/>
            <w:vAlign w:val="bottom"/>
          </w:tcPr>
          <w:p w14:paraId="6147B5F2"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Retinopathy with type 2 diabetes mellitus</w:t>
            </w:r>
          </w:p>
        </w:tc>
        <w:tc>
          <w:tcPr>
            <w:tcW w:w="1559" w:type="dxa"/>
          </w:tcPr>
          <w:p w14:paraId="171BE234"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688203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5D0F661"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376114</w:t>
            </w:r>
          </w:p>
        </w:tc>
        <w:tc>
          <w:tcPr>
            <w:tcW w:w="1701" w:type="dxa"/>
            <w:vAlign w:val="bottom"/>
          </w:tcPr>
          <w:p w14:paraId="4C88C6B2"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312905005</w:t>
            </w:r>
          </w:p>
        </w:tc>
        <w:tc>
          <w:tcPr>
            <w:tcW w:w="3969" w:type="dxa"/>
            <w:vAlign w:val="bottom"/>
          </w:tcPr>
          <w:p w14:paraId="363B843D"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w:t>
            </w:r>
          </w:p>
        </w:tc>
        <w:tc>
          <w:tcPr>
            <w:tcW w:w="1559" w:type="dxa"/>
          </w:tcPr>
          <w:p w14:paraId="244CEF61"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222064D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F4814B4"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35626044</w:t>
            </w:r>
          </w:p>
        </w:tc>
        <w:tc>
          <w:tcPr>
            <w:tcW w:w="1701" w:type="dxa"/>
            <w:vAlign w:val="bottom"/>
          </w:tcPr>
          <w:p w14:paraId="2B4EFE8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769188001</w:t>
            </w:r>
          </w:p>
        </w:tc>
        <w:tc>
          <w:tcPr>
            <w:tcW w:w="3969" w:type="dxa"/>
            <w:vAlign w:val="bottom"/>
          </w:tcPr>
          <w:p w14:paraId="10866EC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left eye</w:t>
            </w:r>
          </w:p>
        </w:tc>
        <w:tc>
          <w:tcPr>
            <w:tcW w:w="1559" w:type="dxa"/>
          </w:tcPr>
          <w:p w14:paraId="1054D948"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727CF1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FC9631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35626043</w:t>
            </w:r>
          </w:p>
        </w:tc>
        <w:tc>
          <w:tcPr>
            <w:tcW w:w="1701" w:type="dxa"/>
            <w:vAlign w:val="bottom"/>
          </w:tcPr>
          <w:p w14:paraId="7BEB8B7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769187006</w:t>
            </w:r>
          </w:p>
        </w:tc>
        <w:tc>
          <w:tcPr>
            <w:tcW w:w="3969" w:type="dxa"/>
            <w:vAlign w:val="bottom"/>
          </w:tcPr>
          <w:p w14:paraId="16538A0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right eye</w:t>
            </w:r>
          </w:p>
        </w:tc>
        <w:tc>
          <w:tcPr>
            <w:tcW w:w="1559" w:type="dxa"/>
          </w:tcPr>
          <w:p w14:paraId="1DE361B3"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195731EE"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D41897E"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lastRenderedPageBreak/>
              <w:t>4290822</w:t>
            </w:r>
          </w:p>
        </w:tc>
        <w:tc>
          <w:tcPr>
            <w:tcW w:w="1701" w:type="dxa"/>
            <w:vAlign w:val="bottom"/>
          </w:tcPr>
          <w:p w14:paraId="26446737"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399872003</w:t>
            </w:r>
          </w:p>
        </w:tc>
        <w:tc>
          <w:tcPr>
            <w:tcW w:w="3969" w:type="dxa"/>
            <w:vAlign w:val="bottom"/>
          </w:tcPr>
          <w:p w14:paraId="2938648D"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with clinically significant macular edema</w:t>
            </w:r>
          </w:p>
        </w:tc>
        <w:tc>
          <w:tcPr>
            <w:tcW w:w="1559" w:type="dxa"/>
          </w:tcPr>
          <w:p w14:paraId="73763835"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8D5B49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12347DC"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4266637</w:t>
            </w:r>
          </w:p>
        </w:tc>
        <w:tc>
          <w:tcPr>
            <w:tcW w:w="1701" w:type="dxa"/>
            <w:vAlign w:val="bottom"/>
          </w:tcPr>
          <w:p w14:paraId="018898F2"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399873008</w:t>
            </w:r>
          </w:p>
        </w:tc>
        <w:tc>
          <w:tcPr>
            <w:tcW w:w="3969" w:type="dxa"/>
            <w:vAlign w:val="bottom"/>
          </w:tcPr>
          <w:p w14:paraId="70601D1B"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with no macular edema</w:t>
            </w:r>
          </w:p>
        </w:tc>
        <w:tc>
          <w:tcPr>
            <w:tcW w:w="1559" w:type="dxa"/>
          </w:tcPr>
          <w:p w14:paraId="3249808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9075AF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97E832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765373</w:t>
            </w:r>
          </w:p>
        </w:tc>
        <w:tc>
          <w:tcPr>
            <w:tcW w:w="1701" w:type="dxa"/>
            <w:vAlign w:val="bottom"/>
          </w:tcPr>
          <w:p w14:paraId="157AA878"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1,38901E+14</w:t>
            </w:r>
          </w:p>
        </w:tc>
        <w:tc>
          <w:tcPr>
            <w:tcW w:w="3969" w:type="dxa"/>
            <w:vAlign w:val="bottom"/>
          </w:tcPr>
          <w:p w14:paraId="1D9DBEA4"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diabetes mellitus type 1</w:t>
            </w:r>
          </w:p>
        </w:tc>
        <w:tc>
          <w:tcPr>
            <w:tcW w:w="1559" w:type="dxa"/>
          </w:tcPr>
          <w:p w14:paraId="47A75226"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7EDA495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A39836F"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761053</w:t>
            </w:r>
          </w:p>
        </w:tc>
        <w:tc>
          <w:tcPr>
            <w:tcW w:w="1701" w:type="dxa"/>
            <w:vAlign w:val="bottom"/>
          </w:tcPr>
          <w:p w14:paraId="7B73FABC"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1,38941E+14</w:t>
            </w:r>
          </w:p>
        </w:tc>
        <w:tc>
          <w:tcPr>
            <w:tcW w:w="3969" w:type="dxa"/>
            <w:vAlign w:val="bottom"/>
          </w:tcPr>
          <w:p w14:paraId="2B66EE1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retinopathy due to diabetes mellitus type 2</w:t>
            </w:r>
          </w:p>
        </w:tc>
        <w:tc>
          <w:tcPr>
            <w:tcW w:w="1559" w:type="dxa"/>
          </w:tcPr>
          <w:p w14:paraId="26C8C27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3ECFEFF3"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173B97B2"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45769873</w:t>
            </w:r>
          </w:p>
        </w:tc>
        <w:tc>
          <w:tcPr>
            <w:tcW w:w="1701" w:type="dxa"/>
            <w:vAlign w:val="bottom"/>
          </w:tcPr>
          <w:p w14:paraId="64375776"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8,2571E+13</w:t>
            </w:r>
          </w:p>
        </w:tc>
        <w:tc>
          <w:tcPr>
            <w:tcW w:w="3969" w:type="dxa"/>
            <w:vAlign w:val="bottom"/>
          </w:tcPr>
          <w:p w14:paraId="3A2334DE"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Traction retinal detachment with type 1 diabetes mellitus</w:t>
            </w:r>
          </w:p>
        </w:tc>
        <w:tc>
          <w:tcPr>
            <w:tcW w:w="1559" w:type="dxa"/>
          </w:tcPr>
          <w:p w14:paraId="73AFEACF"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0A1344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A3514B8"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45773064</w:t>
            </w:r>
          </w:p>
        </w:tc>
        <w:tc>
          <w:tcPr>
            <w:tcW w:w="1701" w:type="dxa"/>
            <w:vAlign w:val="bottom"/>
          </w:tcPr>
          <w:p w14:paraId="7168AFB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8,2541E+13</w:t>
            </w:r>
          </w:p>
        </w:tc>
        <w:tc>
          <w:tcPr>
            <w:tcW w:w="3969" w:type="dxa"/>
            <w:vAlign w:val="bottom"/>
          </w:tcPr>
          <w:p w14:paraId="58299CED"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Traction retinal detachment with type 2 diabetes mellitus</w:t>
            </w:r>
          </w:p>
        </w:tc>
        <w:tc>
          <w:tcPr>
            <w:tcW w:w="1559" w:type="dxa"/>
          </w:tcPr>
          <w:p w14:paraId="4F7618C6"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5A3EE889"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35E70AA"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4210137</w:t>
            </w:r>
          </w:p>
        </w:tc>
        <w:tc>
          <w:tcPr>
            <w:tcW w:w="1701" w:type="dxa"/>
            <w:vAlign w:val="bottom"/>
          </w:tcPr>
          <w:p w14:paraId="1914F570"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312957005</w:t>
            </w:r>
          </w:p>
        </w:tc>
        <w:tc>
          <w:tcPr>
            <w:tcW w:w="3969" w:type="dxa"/>
            <w:vAlign w:val="bottom"/>
          </w:tcPr>
          <w:p w14:paraId="54189A29"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Variant central serous chorioretinopathy</w:t>
            </w:r>
          </w:p>
        </w:tc>
        <w:tc>
          <w:tcPr>
            <w:tcW w:w="1559" w:type="dxa"/>
          </w:tcPr>
          <w:p w14:paraId="4EDEF3E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1644D11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A6BBBE4"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4269871</w:t>
            </w:r>
          </w:p>
        </w:tc>
        <w:tc>
          <w:tcPr>
            <w:tcW w:w="1701" w:type="dxa"/>
            <w:vAlign w:val="bottom"/>
          </w:tcPr>
          <w:p w14:paraId="5213F7CA"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399876000</w:t>
            </w:r>
          </w:p>
        </w:tc>
        <w:tc>
          <w:tcPr>
            <w:tcW w:w="3969" w:type="dxa"/>
            <w:vAlign w:val="bottom"/>
          </w:tcPr>
          <w:p w14:paraId="6315D1AE"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Very 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w:t>
            </w:r>
          </w:p>
        </w:tc>
        <w:tc>
          <w:tcPr>
            <w:tcW w:w="1559" w:type="dxa"/>
          </w:tcPr>
          <w:p w14:paraId="5719DD1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997A9DA"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9164F9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35626047</w:t>
            </w:r>
          </w:p>
        </w:tc>
        <w:tc>
          <w:tcPr>
            <w:tcW w:w="1701" w:type="dxa"/>
            <w:vAlign w:val="bottom"/>
          </w:tcPr>
          <w:p w14:paraId="17F87E2C"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769191001</w:t>
            </w:r>
          </w:p>
        </w:tc>
        <w:tc>
          <w:tcPr>
            <w:tcW w:w="3969" w:type="dxa"/>
            <w:vAlign w:val="bottom"/>
          </w:tcPr>
          <w:p w14:paraId="330D0C7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Very 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left eye</w:t>
            </w:r>
          </w:p>
        </w:tc>
        <w:tc>
          <w:tcPr>
            <w:tcW w:w="1559" w:type="dxa"/>
          </w:tcPr>
          <w:p w14:paraId="16A31635"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0E4BC43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A5BC552"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35626046</w:t>
            </w:r>
          </w:p>
        </w:tc>
        <w:tc>
          <w:tcPr>
            <w:tcW w:w="1701" w:type="dxa"/>
            <w:vAlign w:val="bottom"/>
          </w:tcPr>
          <w:p w14:paraId="4DADAC4F"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769190000</w:t>
            </w:r>
          </w:p>
        </w:tc>
        <w:tc>
          <w:tcPr>
            <w:tcW w:w="3969" w:type="dxa"/>
            <w:vAlign w:val="bottom"/>
          </w:tcPr>
          <w:p w14:paraId="1AB84485"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Very 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of right eye</w:t>
            </w:r>
          </w:p>
        </w:tc>
        <w:tc>
          <w:tcPr>
            <w:tcW w:w="1559" w:type="dxa"/>
          </w:tcPr>
          <w:p w14:paraId="2A29526C"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1362921F"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BB42B2F"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4290823</w:t>
            </w:r>
          </w:p>
        </w:tc>
        <w:tc>
          <w:tcPr>
            <w:tcW w:w="1701" w:type="dxa"/>
            <w:vAlign w:val="bottom"/>
          </w:tcPr>
          <w:p w14:paraId="19E9677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399877009</w:t>
            </w:r>
          </w:p>
        </w:tc>
        <w:tc>
          <w:tcPr>
            <w:tcW w:w="3969" w:type="dxa"/>
            <w:vAlign w:val="bottom"/>
          </w:tcPr>
          <w:p w14:paraId="2A322AD3"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Very 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with clinically significant macular edema</w:t>
            </w:r>
          </w:p>
        </w:tc>
        <w:tc>
          <w:tcPr>
            <w:tcW w:w="1559" w:type="dxa"/>
          </w:tcPr>
          <w:p w14:paraId="61A1B326"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9ABEF4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78C7685"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4221962</w:t>
            </w:r>
          </w:p>
        </w:tc>
        <w:tc>
          <w:tcPr>
            <w:tcW w:w="1701" w:type="dxa"/>
            <w:vAlign w:val="bottom"/>
          </w:tcPr>
          <w:p w14:paraId="72AB9C30"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399863006</w:t>
            </w:r>
          </w:p>
        </w:tc>
        <w:tc>
          <w:tcPr>
            <w:tcW w:w="3969" w:type="dxa"/>
            <w:vAlign w:val="bottom"/>
          </w:tcPr>
          <w:p w14:paraId="3C93CF67"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Very severe </w:t>
            </w:r>
            <w:proofErr w:type="spellStart"/>
            <w:r>
              <w:rPr>
                <w:rFonts w:ascii="Calibri" w:hAnsi="Calibri"/>
                <w:color w:val="000000"/>
                <w:sz w:val="22"/>
                <w:szCs w:val="22"/>
              </w:rPr>
              <w:t>nonproliferative</w:t>
            </w:r>
            <w:proofErr w:type="spellEnd"/>
            <w:r>
              <w:rPr>
                <w:rFonts w:ascii="Calibri" w:hAnsi="Calibri"/>
                <w:color w:val="000000"/>
                <w:sz w:val="22"/>
                <w:szCs w:val="22"/>
              </w:rPr>
              <w:t xml:space="preserve"> diabetic retinopathy with no macular edema</w:t>
            </w:r>
          </w:p>
        </w:tc>
        <w:tc>
          <w:tcPr>
            <w:tcW w:w="1559" w:type="dxa"/>
          </w:tcPr>
          <w:p w14:paraId="0D8886E6"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EE960A0"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407932B"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4164632</w:t>
            </w:r>
          </w:p>
        </w:tc>
        <w:tc>
          <w:tcPr>
            <w:tcW w:w="1701" w:type="dxa"/>
            <w:vAlign w:val="bottom"/>
          </w:tcPr>
          <w:p w14:paraId="11A5B5AF"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399865004</w:t>
            </w:r>
          </w:p>
        </w:tc>
        <w:tc>
          <w:tcPr>
            <w:tcW w:w="3969" w:type="dxa"/>
            <w:vAlign w:val="bottom"/>
          </w:tcPr>
          <w:p w14:paraId="1D37C4FB"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Very severe proliferative diabetic retinopathy</w:t>
            </w:r>
          </w:p>
        </w:tc>
        <w:tc>
          <w:tcPr>
            <w:tcW w:w="1559" w:type="dxa"/>
          </w:tcPr>
          <w:p w14:paraId="7F8C92D1" w14:textId="77777777" w:rsidR="00CD25AA"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r w:rsidR="00CD25AA" w:rsidRPr="003C629D" w14:paraId="4915015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A2CA7F9" w14:textId="77777777" w:rsidR="00CD25AA" w:rsidRDefault="00CD25AA" w:rsidP="00A41636">
            <w:pPr>
              <w:pStyle w:val="BayerBodyTextFull"/>
              <w:rPr>
                <w:rFonts w:ascii="Calibri" w:hAnsi="Calibri"/>
                <w:color w:val="000000"/>
                <w:sz w:val="22"/>
                <w:szCs w:val="22"/>
              </w:rPr>
            </w:pPr>
            <w:r>
              <w:rPr>
                <w:rFonts w:ascii="Calibri" w:hAnsi="Calibri"/>
                <w:color w:val="000000"/>
                <w:sz w:val="22"/>
                <w:szCs w:val="22"/>
              </w:rPr>
              <w:t>4266041</w:t>
            </w:r>
          </w:p>
        </w:tc>
        <w:tc>
          <w:tcPr>
            <w:tcW w:w="1701" w:type="dxa"/>
            <w:vAlign w:val="bottom"/>
          </w:tcPr>
          <w:p w14:paraId="4E34F118"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399871005</w:t>
            </w:r>
          </w:p>
        </w:tc>
        <w:tc>
          <w:tcPr>
            <w:tcW w:w="3969" w:type="dxa"/>
            <w:vAlign w:val="bottom"/>
          </w:tcPr>
          <w:p w14:paraId="6012064D"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Visually threatening diabetic retinopathy</w:t>
            </w:r>
          </w:p>
        </w:tc>
        <w:tc>
          <w:tcPr>
            <w:tcW w:w="1559" w:type="dxa"/>
          </w:tcPr>
          <w:p w14:paraId="2E8896FC" w14:textId="77777777" w:rsidR="00CD25AA"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C6697">
              <w:rPr>
                <w:rFonts w:ascii="Calibri" w:hAnsi="Calibri"/>
                <w:color w:val="000000"/>
                <w:sz w:val="22"/>
                <w:szCs w:val="22"/>
              </w:rPr>
              <w:t>Yes</w:t>
            </w:r>
          </w:p>
        </w:tc>
      </w:tr>
    </w:tbl>
    <w:p w14:paraId="05F6B3E1" w14:textId="7BD815F8" w:rsidR="00CD25AA" w:rsidRDefault="00CD25AA" w:rsidP="00625988">
      <w:pPr>
        <w:pStyle w:val="BayerBodyTextFull"/>
      </w:pPr>
    </w:p>
    <w:p w14:paraId="2BCFBB1D" w14:textId="77777777" w:rsidR="00CD25AA" w:rsidRDefault="00CD25AA">
      <w:r>
        <w:br w:type="page"/>
      </w:r>
    </w:p>
    <w:p w14:paraId="496F3945" w14:textId="0DD1C17B" w:rsidR="00CD25AA" w:rsidRDefault="00CD25AA" w:rsidP="00CD25AA">
      <w:pPr>
        <w:pStyle w:val="BayerBodyTextFull"/>
        <w:spacing w:line="360" w:lineRule="auto"/>
        <w:rPr>
          <w:rFonts w:ascii="TimesNewRomanPSMT" w:hAnsi="TimesNewRomanPSMT" w:cs="TimesNewRomanPSMT"/>
          <w:szCs w:val="24"/>
        </w:rPr>
      </w:pPr>
      <w:r>
        <w:rPr>
          <w:rFonts w:ascii="TimesNewRomanPSMT" w:hAnsi="TimesNewRomanPSMT" w:cs="TimesNewRomanPSMT"/>
          <w:szCs w:val="24"/>
        </w:rPr>
        <w:lastRenderedPageBreak/>
        <w:t xml:space="preserve">Table </w:t>
      </w:r>
      <w:r w:rsidR="00C56403">
        <w:rPr>
          <w:rFonts w:ascii="TimesNewRomanPSMT" w:hAnsi="TimesNewRomanPSMT" w:cs="TimesNewRomanPSMT"/>
          <w:szCs w:val="24"/>
        </w:rPr>
        <w:t>A8</w:t>
      </w:r>
      <w:r>
        <w:rPr>
          <w:rFonts w:ascii="TimesNewRomanPSMT" w:hAnsi="TimesNewRomanPSMT" w:cs="TimesNewRomanPSMT"/>
          <w:szCs w:val="24"/>
        </w:rPr>
        <w:t>. Concepts related to diabetic neuropathy.</w:t>
      </w:r>
    </w:p>
    <w:tbl>
      <w:tblPr>
        <w:tblStyle w:val="GridTable4-Accent3"/>
        <w:tblW w:w="0" w:type="auto"/>
        <w:tblLayout w:type="fixed"/>
        <w:tblLook w:val="04A0" w:firstRow="1" w:lastRow="0" w:firstColumn="1" w:lastColumn="0" w:noHBand="0" w:noVBand="1"/>
      </w:tblPr>
      <w:tblGrid>
        <w:gridCol w:w="1413"/>
        <w:gridCol w:w="1701"/>
        <w:gridCol w:w="3969"/>
        <w:gridCol w:w="1559"/>
      </w:tblGrid>
      <w:tr w:rsidR="00CD25AA" w:rsidRPr="009E0D50" w14:paraId="3E11DEF7"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F4E169" w14:textId="77777777" w:rsidR="00CD25AA" w:rsidRPr="009E0D50" w:rsidRDefault="00CD25AA" w:rsidP="00A41636">
            <w:pPr>
              <w:pStyle w:val="BayerBodyTextFull"/>
              <w:spacing w:line="360" w:lineRule="auto"/>
            </w:pPr>
            <w:r w:rsidRPr="009E0D50">
              <w:t>Concept ID</w:t>
            </w:r>
          </w:p>
        </w:tc>
        <w:tc>
          <w:tcPr>
            <w:tcW w:w="1701" w:type="dxa"/>
          </w:tcPr>
          <w:p w14:paraId="2F784EB7" w14:textId="77777777" w:rsidR="00CD25AA" w:rsidRDefault="00CD25A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Concept code</w:t>
            </w:r>
          </w:p>
        </w:tc>
        <w:tc>
          <w:tcPr>
            <w:tcW w:w="3969" w:type="dxa"/>
          </w:tcPr>
          <w:p w14:paraId="35708697" w14:textId="77777777" w:rsidR="00CD25AA" w:rsidRPr="009E0D50" w:rsidRDefault="00CD25A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 xml:space="preserve">Concept description </w:t>
            </w:r>
          </w:p>
        </w:tc>
        <w:tc>
          <w:tcPr>
            <w:tcW w:w="1559" w:type="dxa"/>
          </w:tcPr>
          <w:p w14:paraId="38E82CF7" w14:textId="77777777" w:rsidR="00CD25AA" w:rsidRPr="009E0D50" w:rsidRDefault="00CD25AA"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pPr>
            <w:r>
              <w:t>Descendants</w:t>
            </w:r>
          </w:p>
        </w:tc>
      </w:tr>
      <w:tr w:rsidR="00CD25AA" w:rsidRPr="003C629D" w14:paraId="3FA86A6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EA37E66" w14:textId="77777777" w:rsidR="00CD25AA" w:rsidRPr="00C02594" w:rsidRDefault="00CD25AA" w:rsidP="00A41636">
            <w:pPr>
              <w:pStyle w:val="BayerBodyTextFull"/>
              <w:rPr>
                <w:sz w:val="22"/>
                <w:szCs w:val="22"/>
              </w:rPr>
            </w:pPr>
            <w:r>
              <w:rPr>
                <w:rFonts w:ascii="Calibri" w:hAnsi="Calibri" w:cs="Calibri"/>
                <w:color w:val="000000"/>
                <w:sz w:val="22"/>
                <w:szCs w:val="22"/>
              </w:rPr>
              <w:t>4105016</w:t>
            </w:r>
          </w:p>
        </w:tc>
        <w:tc>
          <w:tcPr>
            <w:tcW w:w="1701" w:type="dxa"/>
            <w:vAlign w:val="bottom"/>
          </w:tcPr>
          <w:p w14:paraId="7134F2A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193183000</w:t>
            </w:r>
          </w:p>
        </w:tc>
        <w:tc>
          <w:tcPr>
            <w:tcW w:w="3969" w:type="dxa"/>
            <w:vAlign w:val="bottom"/>
          </w:tcPr>
          <w:p w14:paraId="174D1A0E"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Acute painful diabetic neuropathy</w:t>
            </w:r>
          </w:p>
        </w:tc>
        <w:tc>
          <w:tcPr>
            <w:tcW w:w="1559" w:type="dxa"/>
          </w:tcPr>
          <w:p w14:paraId="03ED3F7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569C2629"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3B07F2A0" w14:textId="77777777" w:rsidR="00CD25AA" w:rsidRPr="00C02594" w:rsidRDefault="00CD25AA" w:rsidP="00A41636">
            <w:pPr>
              <w:pStyle w:val="BayerBodyTextFull"/>
              <w:rPr>
                <w:b w:val="0"/>
                <w:sz w:val="22"/>
                <w:szCs w:val="22"/>
              </w:rPr>
            </w:pPr>
            <w:r>
              <w:rPr>
                <w:rFonts w:ascii="Calibri" w:hAnsi="Calibri" w:cs="Calibri"/>
                <w:color w:val="000000"/>
                <w:sz w:val="22"/>
                <w:szCs w:val="22"/>
              </w:rPr>
              <w:t>4194970</w:t>
            </w:r>
          </w:p>
        </w:tc>
        <w:tc>
          <w:tcPr>
            <w:tcW w:w="1701" w:type="dxa"/>
            <w:vAlign w:val="bottom"/>
          </w:tcPr>
          <w:p w14:paraId="3AF3B6D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79554005</w:t>
            </w:r>
          </w:p>
        </w:tc>
        <w:tc>
          <w:tcPr>
            <w:tcW w:w="3969" w:type="dxa"/>
            <w:vAlign w:val="bottom"/>
          </w:tcPr>
          <w:p w14:paraId="32BA6AB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Asymmetric proximal motor neuropathy with diabetes mellitus</w:t>
            </w:r>
          </w:p>
        </w:tc>
        <w:tc>
          <w:tcPr>
            <w:tcW w:w="1559" w:type="dxa"/>
          </w:tcPr>
          <w:p w14:paraId="349BC33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3035DF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F70DA4C" w14:textId="77777777" w:rsidR="00CD25AA" w:rsidRPr="00C02594" w:rsidRDefault="00CD25AA" w:rsidP="00A41636">
            <w:pPr>
              <w:pStyle w:val="BayerBodyTextFull"/>
              <w:rPr>
                <w:sz w:val="22"/>
                <w:szCs w:val="22"/>
              </w:rPr>
            </w:pPr>
            <w:r>
              <w:rPr>
                <w:rFonts w:ascii="Calibri" w:hAnsi="Calibri" w:cs="Calibri"/>
                <w:color w:val="000000"/>
                <w:sz w:val="22"/>
                <w:szCs w:val="22"/>
              </w:rPr>
              <w:t>4101892</w:t>
            </w:r>
          </w:p>
        </w:tc>
        <w:tc>
          <w:tcPr>
            <w:tcW w:w="1701" w:type="dxa"/>
            <w:vAlign w:val="bottom"/>
          </w:tcPr>
          <w:p w14:paraId="6773628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193185007</w:t>
            </w:r>
          </w:p>
        </w:tc>
        <w:tc>
          <w:tcPr>
            <w:tcW w:w="3969" w:type="dxa"/>
            <w:vAlign w:val="bottom"/>
          </w:tcPr>
          <w:p w14:paraId="5098F6B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Asymptomatic neuropathy with diabetes mellitus</w:t>
            </w:r>
          </w:p>
        </w:tc>
        <w:tc>
          <w:tcPr>
            <w:tcW w:w="1559" w:type="dxa"/>
          </w:tcPr>
          <w:p w14:paraId="173CCFFA"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34AFF6D2"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338DD1F" w14:textId="77777777" w:rsidR="00CD25AA" w:rsidRPr="00C02594" w:rsidRDefault="00CD25AA" w:rsidP="00A41636">
            <w:pPr>
              <w:pStyle w:val="BayerBodyTextFull"/>
              <w:rPr>
                <w:sz w:val="22"/>
                <w:szCs w:val="22"/>
              </w:rPr>
            </w:pPr>
            <w:r>
              <w:rPr>
                <w:rFonts w:ascii="Calibri" w:hAnsi="Calibri" w:cs="Calibri"/>
                <w:color w:val="000000"/>
                <w:sz w:val="22"/>
                <w:szCs w:val="22"/>
              </w:rPr>
              <w:t>42537705</w:t>
            </w:r>
          </w:p>
        </w:tc>
        <w:tc>
          <w:tcPr>
            <w:tcW w:w="1701" w:type="dxa"/>
            <w:vAlign w:val="bottom"/>
          </w:tcPr>
          <w:p w14:paraId="3787A29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737240009</w:t>
            </w:r>
          </w:p>
        </w:tc>
        <w:tc>
          <w:tcPr>
            <w:tcW w:w="3969" w:type="dxa"/>
            <w:vAlign w:val="bottom"/>
          </w:tcPr>
          <w:p w14:paraId="69743FE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Autonomic neuropathy due to endocrine disease</w:t>
            </w:r>
          </w:p>
        </w:tc>
        <w:tc>
          <w:tcPr>
            <w:tcW w:w="1559" w:type="dxa"/>
          </w:tcPr>
          <w:p w14:paraId="2BC4B71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E64437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D9CA27D" w14:textId="77777777" w:rsidR="00CD25AA" w:rsidRPr="00C02594" w:rsidRDefault="00CD25AA" w:rsidP="00A41636">
            <w:pPr>
              <w:pStyle w:val="BayerBodyTextFull"/>
              <w:rPr>
                <w:sz w:val="22"/>
                <w:szCs w:val="22"/>
              </w:rPr>
            </w:pPr>
            <w:r>
              <w:rPr>
                <w:rFonts w:ascii="Calibri" w:hAnsi="Calibri" w:cs="Calibri"/>
                <w:color w:val="000000"/>
                <w:sz w:val="22"/>
                <w:szCs w:val="22"/>
              </w:rPr>
              <w:t>37016768</w:t>
            </w:r>
          </w:p>
        </w:tc>
        <w:tc>
          <w:tcPr>
            <w:tcW w:w="1701" w:type="dxa"/>
            <w:vAlign w:val="bottom"/>
          </w:tcPr>
          <w:p w14:paraId="5D128B3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712883005</w:t>
            </w:r>
          </w:p>
        </w:tc>
        <w:tc>
          <w:tcPr>
            <w:tcW w:w="3969" w:type="dxa"/>
            <w:vAlign w:val="bottom"/>
          </w:tcPr>
          <w:p w14:paraId="2B72EBA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Autonomic neuropathy with type 2 diabetes mellitus</w:t>
            </w:r>
          </w:p>
        </w:tc>
        <w:tc>
          <w:tcPr>
            <w:tcW w:w="1559" w:type="dxa"/>
          </w:tcPr>
          <w:p w14:paraId="72C86F5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7BF4580"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377DAEA9" w14:textId="77777777" w:rsidR="00CD25AA" w:rsidRPr="00C02594" w:rsidRDefault="00CD25AA" w:rsidP="00A41636">
            <w:pPr>
              <w:pStyle w:val="BayerBodyTextFull"/>
              <w:rPr>
                <w:sz w:val="22"/>
                <w:szCs w:val="22"/>
              </w:rPr>
            </w:pPr>
            <w:r>
              <w:rPr>
                <w:rFonts w:ascii="Calibri" w:hAnsi="Calibri" w:cs="Calibri"/>
                <w:color w:val="000000"/>
                <w:sz w:val="22"/>
                <w:szCs w:val="22"/>
              </w:rPr>
              <w:t>35626761</w:t>
            </w:r>
          </w:p>
        </w:tc>
        <w:tc>
          <w:tcPr>
            <w:tcW w:w="1701" w:type="dxa"/>
            <w:vAlign w:val="bottom"/>
          </w:tcPr>
          <w:p w14:paraId="6BA24F3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770094004</w:t>
            </w:r>
          </w:p>
        </w:tc>
        <w:tc>
          <w:tcPr>
            <w:tcW w:w="3969" w:type="dxa"/>
            <w:vAlign w:val="bottom"/>
          </w:tcPr>
          <w:p w14:paraId="4CC6490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 xml:space="preserve">Cervical </w:t>
            </w:r>
            <w:proofErr w:type="spellStart"/>
            <w:r>
              <w:rPr>
                <w:rFonts w:ascii="Calibri" w:hAnsi="Calibri" w:cs="Calibri"/>
                <w:color w:val="000000"/>
                <w:sz w:val="22"/>
                <w:szCs w:val="22"/>
              </w:rPr>
              <w:t>radiculoplexus</w:t>
            </w:r>
            <w:proofErr w:type="spellEnd"/>
            <w:r>
              <w:rPr>
                <w:rFonts w:ascii="Calibri" w:hAnsi="Calibri" w:cs="Calibri"/>
                <w:color w:val="000000"/>
                <w:sz w:val="22"/>
                <w:szCs w:val="22"/>
              </w:rPr>
              <w:t xml:space="preserve"> neuropathy co-occurrent and due to diabetes mellitus</w:t>
            </w:r>
          </w:p>
        </w:tc>
        <w:tc>
          <w:tcPr>
            <w:tcW w:w="1559" w:type="dxa"/>
          </w:tcPr>
          <w:p w14:paraId="6DEB524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7CA29F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FDA4133" w14:textId="77777777" w:rsidR="00CD25AA" w:rsidRPr="00C02594" w:rsidRDefault="00CD25AA" w:rsidP="00A41636">
            <w:pPr>
              <w:pStyle w:val="BayerBodyTextFull"/>
              <w:rPr>
                <w:sz w:val="22"/>
                <w:szCs w:val="22"/>
              </w:rPr>
            </w:pPr>
            <w:r>
              <w:rPr>
                <w:rFonts w:ascii="Calibri" w:hAnsi="Calibri" w:cs="Calibri"/>
                <w:color w:val="000000"/>
                <w:sz w:val="22"/>
                <w:szCs w:val="22"/>
              </w:rPr>
              <w:t>4105639</w:t>
            </w:r>
          </w:p>
        </w:tc>
        <w:tc>
          <w:tcPr>
            <w:tcW w:w="1701" w:type="dxa"/>
            <w:vAlign w:val="bottom"/>
          </w:tcPr>
          <w:p w14:paraId="73042B8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193184006</w:t>
            </w:r>
          </w:p>
        </w:tc>
        <w:tc>
          <w:tcPr>
            <w:tcW w:w="3969" w:type="dxa"/>
            <w:vAlign w:val="bottom"/>
          </w:tcPr>
          <w:p w14:paraId="02079AF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Chronic painful diabetic neuropathy</w:t>
            </w:r>
          </w:p>
        </w:tc>
        <w:tc>
          <w:tcPr>
            <w:tcW w:w="1559" w:type="dxa"/>
          </w:tcPr>
          <w:p w14:paraId="78D0A80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1BB09C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1BA0151" w14:textId="77777777" w:rsidR="00CD25AA" w:rsidRPr="00C02594" w:rsidRDefault="00CD25AA" w:rsidP="00A41636">
            <w:pPr>
              <w:pStyle w:val="BayerBodyTextFull"/>
              <w:rPr>
                <w:sz w:val="22"/>
                <w:szCs w:val="22"/>
              </w:rPr>
            </w:pPr>
            <w:r>
              <w:rPr>
                <w:rFonts w:ascii="Calibri" w:hAnsi="Calibri" w:cs="Calibri"/>
                <w:color w:val="000000"/>
                <w:sz w:val="22"/>
                <w:szCs w:val="22"/>
              </w:rPr>
              <w:t>35626762</w:t>
            </w:r>
          </w:p>
        </w:tc>
        <w:tc>
          <w:tcPr>
            <w:tcW w:w="1701" w:type="dxa"/>
            <w:vAlign w:val="bottom"/>
          </w:tcPr>
          <w:p w14:paraId="77D146A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770095003</w:t>
            </w:r>
          </w:p>
        </w:tc>
        <w:tc>
          <w:tcPr>
            <w:tcW w:w="3969" w:type="dxa"/>
            <w:vAlign w:val="bottom"/>
          </w:tcPr>
          <w:p w14:paraId="328F964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Cranial nerve palsy with diabetes mellitus</w:t>
            </w:r>
          </w:p>
        </w:tc>
        <w:tc>
          <w:tcPr>
            <w:tcW w:w="1559" w:type="dxa"/>
          </w:tcPr>
          <w:p w14:paraId="498440E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EBB0A5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2F73F18A" w14:textId="77777777" w:rsidR="00CD25AA" w:rsidRPr="00C02594" w:rsidRDefault="00CD25AA" w:rsidP="00A41636">
            <w:pPr>
              <w:pStyle w:val="BayerBodyTextFull"/>
              <w:rPr>
                <w:sz w:val="22"/>
                <w:szCs w:val="22"/>
              </w:rPr>
            </w:pPr>
            <w:r>
              <w:rPr>
                <w:rFonts w:ascii="Calibri" w:hAnsi="Calibri" w:cs="Calibri"/>
                <w:color w:val="000000"/>
                <w:sz w:val="22"/>
                <w:szCs w:val="22"/>
              </w:rPr>
              <w:t>45769894</w:t>
            </w:r>
          </w:p>
        </w:tc>
        <w:tc>
          <w:tcPr>
            <w:tcW w:w="1701" w:type="dxa"/>
            <w:vAlign w:val="bottom"/>
          </w:tcPr>
          <w:p w14:paraId="0E05FC8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8,7921E+13</w:t>
            </w:r>
          </w:p>
        </w:tc>
        <w:tc>
          <w:tcPr>
            <w:tcW w:w="3969" w:type="dxa"/>
            <w:vAlign w:val="bottom"/>
          </w:tcPr>
          <w:p w14:paraId="16B6504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Cranial nerve palsy with type 2 diabetes mellitus</w:t>
            </w:r>
          </w:p>
        </w:tc>
        <w:tc>
          <w:tcPr>
            <w:tcW w:w="1559" w:type="dxa"/>
          </w:tcPr>
          <w:p w14:paraId="6B33010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5A1619AB"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8895AD8" w14:textId="77777777" w:rsidR="00CD25AA" w:rsidRPr="00C02594" w:rsidRDefault="00CD25AA" w:rsidP="00A41636">
            <w:pPr>
              <w:pStyle w:val="BayerBodyTextFull"/>
              <w:rPr>
                <w:sz w:val="22"/>
                <w:szCs w:val="22"/>
              </w:rPr>
            </w:pPr>
            <w:r>
              <w:rPr>
                <w:rFonts w:ascii="Calibri" w:hAnsi="Calibri" w:cs="Calibri"/>
                <w:color w:val="000000"/>
                <w:sz w:val="22"/>
                <w:szCs w:val="22"/>
              </w:rPr>
              <w:t>4046332</w:t>
            </w:r>
          </w:p>
        </w:tc>
        <w:tc>
          <w:tcPr>
            <w:tcW w:w="1701" w:type="dxa"/>
            <w:vAlign w:val="bottom"/>
          </w:tcPr>
          <w:p w14:paraId="186EC7C5"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230574001</w:t>
            </w:r>
          </w:p>
        </w:tc>
        <w:tc>
          <w:tcPr>
            <w:tcW w:w="3969" w:type="dxa"/>
            <w:vAlign w:val="bottom"/>
          </w:tcPr>
          <w:p w14:paraId="6CF285F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acute painful polyneuropathy</w:t>
            </w:r>
          </w:p>
        </w:tc>
        <w:tc>
          <w:tcPr>
            <w:tcW w:w="1559" w:type="dxa"/>
          </w:tcPr>
          <w:p w14:paraId="2F0B284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8ABF75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CE38D17" w14:textId="77777777" w:rsidR="00CD25AA" w:rsidRPr="00C02594" w:rsidRDefault="00CD25AA" w:rsidP="00A41636">
            <w:pPr>
              <w:pStyle w:val="BayerBodyTextFull"/>
              <w:rPr>
                <w:sz w:val="22"/>
                <w:szCs w:val="22"/>
              </w:rPr>
            </w:pPr>
            <w:r>
              <w:rPr>
                <w:rFonts w:ascii="Calibri" w:hAnsi="Calibri" w:cs="Calibri"/>
                <w:color w:val="000000"/>
                <w:sz w:val="22"/>
                <w:szCs w:val="22"/>
              </w:rPr>
              <w:t>4044393</w:t>
            </w:r>
          </w:p>
        </w:tc>
        <w:tc>
          <w:tcPr>
            <w:tcW w:w="1701" w:type="dxa"/>
            <w:vAlign w:val="bottom"/>
          </w:tcPr>
          <w:p w14:paraId="60A8684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230576004</w:t>
            </w:r>
          </w:p>
        </w:tc>
        <w:tc>
          <w:tcPr>
            <w:tcW w:w="3969" w:type="dxa"/>
            <w:vAlign w:val="bottom"/>
          </w:tcPr>
          <w:p w14:paraId="37B512C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Diabetic asymmetric polyneuropathy</w:t>
            </w:r>
          </w:p>
        </w:tc>
        <w:tc>
          <w:tcPr>
            <w:tcW w:w="1559" w:type="dxa"/>
          </w:tcPr>
          <w:p w14:paraId="389D615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8B83B10"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83B6E16" w14:textId="77777777" w:rsidR="00CD25AA" w:rsidRPr="00C02594" w:rsidRDefault="00CD25AA" w:rsidP="00A41636">
            <w:pPr>
              <w:pStyle w:val="BayerBodyTextFull"/>
              <w:rPr>
                <w:sz w:val="22"/>
                <w:szCs w:val="22"/>
              </w:rPr>
            </w:pPr>
            <w:r>
              <w:rPr>
                <w:rFonts w:ascii="Calibri" w:hAnsi="Calibri" w:cs="Calibri"/>
                <w:color w:val="000000"/>
                <w:sz w:val="22"/>
                <w:szCs w:val="22"/>
              </w:rPr>
              <w:t>4175440</w:t>
            </w:r>
          </w:p>
        </w:tc>
        <w:tc>
          <w:tcPr>
            <w:tcW w:w="1701" w:type="dxa"/>
            <w:vAlign w:val="bottom"/>
          </w:tcPr>
          <w:p w14:paraId="2AFB1A6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50620007</w:t>
            </w:r>
          </w:p>
        </w:tc>
        <w:tc>
          <w:tcPr>
            <w:tcW w:w="3969" w:type="dxa"/>
            <w:vAlign w:val="bottom"/>
          </w:tcPr>
          <w:p w14:paraId="7E30EE8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autonomic neuropathy</w:t>
            </w:r>
          </w:p>
        </w:tc>
        <w:tc>
          <w:tcPr>
            <w:tcW w:w="1559" w:type="dxa"/>
          </w:tcPr>
          <w:p w14:paraId="363ACC31"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F67751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EBE7E53" w14:textId="77777777" w:rsidR="00CD25AA" w:rsidRPr="00C02594" w:rsidRDefault="00CD25AA" w:rsidP="00A41636">
            <w:pPr>
              <w:pStyle w:val="BayerBodyTextFull"/>
              <w:rPr>
                <w:sz w:val="22"/>
                <w:szCs w:val="22"/>
              </w:rPr>
            </w:pPr>
            <w:r>
              <w:rPr>
                <w:rFonts w:ascii="Calibri" w:hAnsi="Calibri" w:cs="Calibri"/>
                <w:color w:val="000000"/>
                <w:sz w:val="22"/>
                <w:szCs w:val="22"/>
              </w:rPr>
              <w:t>4044392</w:t>
            </w:r>
          </w:p>
        </w:tc>
        <w:tc>
          <w:tcPr>
            <w:tcW w:w="1701" w:type="dxa"/>
            <w:vAlign w:val="bottom"/>
          </w:tcPr>
          <w:p w14:paraId="0D0101C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230575000</w:t>
            </w:r>
          </w:p>
        </w:tc>
        <w:tc>
          <w:tcPr>
            <w:tcW w:w="3969" w:type="dxa"/>
            <w:vAlign w:val="bottom"/>
          </w:tcPr>
          <w:p w14:paraId="7AAD2D8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Diabetic chronic painful polyneuropathy</w:t>
            </w:r>
          </w:p>
        </w:tc>
        <w:tc>
          <w:tcPr>
            <w:tcW w:w="1559" w:type="dxa"/>
          </w:tcPr>
          <w:p w14:paraId="60B80A1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5F5D87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F0496D4" w14:textId="77777777" w:rsidR="00CD25AA" w:rsidRPr="00C02594" w:rsidRDefault="00CD25AA" w:rsidP="00A41636">
            <w:pPr>
              <w:pStyle w:val="BayerBodyTextFull"/>
              <w:rPr>
                <w:sz w:val="22"/>
                <w:szCs w:val="22"/>
              </w:rPr>
            </w:pPr>
            <w:r>
              <w:rPr>
                <w:rFonts w:ascii="Calibri" w:hAnsi="Calibri" w:cs="Calibri"/>
                <w:color w:val="000000"/>
                <w:sz w:val="22"/>
                <w:szCs w:val="22"/>
              </w:rPr>
              <w:t>4191611</w:t>
            </w:r>
          </w:p>
        </w:tc>
        <w:tc>
          <w:tcPr>
            <w:tcW w:w="1701" w:type="dxa"/>
            <w:vAlign w:val="bottom"/>
          </w:tcPr>
          <w:p w14:paraId="3E1B0CD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39058009</w:t>
            </w:r>
          </w:p>
        </w:tc>
        <w:tc>
          <w:tcPr>
            <w:tcW w:w="3969" w:type="dxa"/>
            <w:vAlign w:val="bottom"/>
          </w:tcPr>
          <w:p w14:paraId="2EC7AAE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 xml:space="preserve">Diabetic lumbosacral </w:t>
            </w:r>
            <w:proofErr w:type="spellStart"/>
            <w:r>
              <w:rPr>
                <w:rFonts w:ascii="Calibri" w:hAnsi="Calibri" w:cs="Calibri"/>
                <w:color w:val="000000"/>
                <w:sz w:val="22"/>
                <w:szCs w:val="22"/>
              </w:rPr>
              <w:t>radiculoplexus</w:t>
            </w:r>
            <w:proofErr w:type="spellEnd"/>
            <w:r>
              <w:rPr>
                <w:rFonts w:ascii="Calibri" w:hAnsi="Calibri" w:cs="Calibri"/>
                <w:color w:val="000000"/>
                <w:sz w:val="22"/>
                <w:szCs w:val="22"/>
              </w:rPr>
              <w:t xml:space="preserve"> neuropathy</w:t>
            </w:r>
          </w:p>
        </w:tc>
        <w:tc>
          <w:tcPr>
            <w:tcW w:w="1559" w:type="dxa"/>
          </w:tcPr>
          <w:p w14:paraId="3CF45F3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CEE794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37EF187" w14:textId="77777777" w:rsidR="00CD25AA" w:rsidRPr="00C02594" w:rsidRDefault="00CD25AA" w:rsidP="00A41636">
            <w:pPr>
              <w:pStyle w:val="BayerBodyTextFull"/>
              <w:rPr>
                <w:sz w:val="22"/>
                <w:szCs w:val="22"/>
              </w:rPr>
            </w:pPr>
            <w:r>
              <w:rPr>
                <w:rFonts w:ascii="Calibri" w:hAnsi="Calibri" w:cs="Calibri"/>
                <w:color w:val="000000"/>
                <w:sz w:val="22"/>
                <w:szCs w:val="22"/>
              </w:rPr>
              <w:t>4054812</w:t>
            </w:r>
          </w:p>
        </w:tc>
        <w:tc>
          <w:tcPr>
            <w:tcW w:w="1701" w:type="dxa"/>
            <w:vAlign w:val="bottom"/>
          </w:tcPr>
          <w:p w14:paraId="780491C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126534007</w:t>
            </w:r>
          </w:p>
        </w:tc>
        <w:tc>
          <w:tcPr>
            <w:tcW w:w="3969" w:type="dxa"/>
            <w:vAlign w:val="bottom"/>
          </w:tcPr>
          <w:p w14:paraId="6259289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Diabetic mixed sensory-motor polyneuropathy</w:t>
            </w:r>
          </w:p>
        </w:tc>
        <w:tc>
          <w:tcPr>
            <w:tcW w:w="1559" w:type="dxa"/>
          </w:tcPr>
          <w:p w14:paraId="117692E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C2FE50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33AFEFC3" w14:textId="77777777" w:rsidR="00CD25AA" w:rsidRPr="00C02594" w:rsidRDefault="00CD25AA" w:rsidP="00A41636">
            <w:pPr>
              <w:pStyle w:val="BayerBodyTextFull"/>
              <w:rPr>
                <w:sz w:val="22"/>
                <w:szCs w:val="22"/>
              </w:rPr>
            </w:pPr>
            <w:r>
              <w:rPr>
                <w:rFonts w:ascii="Calibri" w:hAnsi="Calibri" w:cs="Calibri"/>
                <w:color w:val="000000"/>
                <w:sz w:val="22"/>
                <w:szCs w:val="22"/>
              </w:rPr>
              <w:t>4048028</w:t>
            </w:r>
          </w:p>
        </w:tc>
        <w:tc>
          <w:tcPr>
            <w:tcW w:w="1701" w:type="dxa"/>
            <w:vAlign w:val="bottom"/>
          </w:tcPr>
          <w:p w14:paraId="7F8DEA8C"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230577008</w:t>
            </w:r>
          </w:p>
        </w:tc>
        <w:tc>
          <w:tcPr>
            <w:tcW w:w="3969" w:type="dxa"/>
            <w:vAlign w:val="bottom"/>
          </w:tcPr>
          <w:p w14:paraId="026BED7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mononeuropathy</w:t>
            </w:r>
          </w:p>
        </w:tc>
        <w:tc>
          <w:tcPr>
            <w:tcW w:w="1559" w:type="dxa"/>
          </w:tcPr>
          <w:p w14:paraId="01823B7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AC66AD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47303A0" w14:textId="77777777" w:rsidR="00CD25AA" w:rsidRPr="00C02594" w:rsidRDefault="00CD25AA" w:rsidP="00A41636">
            <w:pPr>
              <w:pStyle w:val="BayerBodyTextFull"/>
              <w:rPr>
                <w:sz w:val="22"/>
                <w:szCs w:val="22"/>
              </w:rPr>
            </w:pPr>
            <w:r>
              <w:rPr>
                <w:rFonts w:ascii="Calibri" w:hAnsi="Calibri" w:cs="Calibri"/>
                <w:color w:val="000000"/>
                <w:sz w:val="22"/>
                <w:szCs w:val="22"/>
              </w:rPr>
              <w:t>4262282</w:t>
            </w:r>
          </w:p>
        </w:tc>
        <w:tc>
          <w:tcPr>
            <w:tcW w:w="1701" w:type="dxa"/>
            <w:vAlign w:val="bottom"/>
          </w:tcPr>
          <w:p w14:paraId="5B5EEB1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35777006</w:t>
            </w:r>
          </w:p>
        </w:tc>
        <w:tc>
          <w:tcPr>
            <w:tcW w:w="3969" w:type="dxa"/>
            <w:vAlign w:val="bottom"/>
          </w:tcPr>
          <w:p w14:paraId="636E972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Diabetic mononeuropathy multiplex</w:t>
            </w:r>
          </w:p>
        </w:tc>
        <w:tc>
          <w:tcPr>
            <w:tcW w:w="1559" w:type="dxa"/>
          </w:tcPr>
          <w:p w14:paraId="24A9379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4495BD5C"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8FD3216" w14:textId="77777777" w:rsidR="00CD25AA" w:rsidRPr="00C02594" w:rsidRDefault="00CD25AA" w:rsidP="00A41636">
            <w:pPr>
              <w:pStyle w:val="BayerBodyTextFull"/>
              <w:rPr>
                <w:sz w:val="22"/>
                <w:szCs w:val="22"/>
              </w:rPr>
            </w:pPr>
            <w:r>
              <w:rPr>
                <w:rFonts w:ascii="Calibri" w:hAnsi="Calibri" w:cs="Calibri"/>
                <w:color w:val="000000"/>
                <w:sz w:val="22"/>
                <w:szCs w:val="22"/>
              </w:rPr>
              <w:t>4129225</w:t>
            </w:r>
          </w:p>
        </w:tc>
        <w:tc>
          <w:tcPr>
            <w:tcW w:w="1701" w:type="dxa"/>
            <w:vAlign w:val="bottom"/>
          </w:tcPr>
          <w:p w14:paraId="2477657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126535008</w:t>
            </w:r>
          </w:p>
        </w:tc>
        <w:tc>
          <w:tcPr>
            <w:tcW w:w="3969" w:type="dxa"/>
            <w:vAlign w:val="bottom"/>
          </w:tcPr>
          <w:p w14:paraId="137D2AA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motor polyneuropathy</w:t>
            </w:r>
          </w:p>
        </w:tc>
        <w:tc>
          <w:tcPr>
            <w:tcW w:w="1559" w:type="dxa"/>
          </w:tcPr>
          <w:p w14:paraId="43DB068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55C1CF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F8E503C" w14:textId="77777777" w:rsidR="00CD25AA" w:rsidRPr="00C02594" w:rsidRDefault="00CD25AA" w:rsidP="00A41636">
            <w:pPr>
              <w:pStyle w:val="BayerBodyTextFull"/>
              <w:rPr>
                <w:sz w:val="22"/>
                <w:szCs w:val="22"/>
              </w:rPr>
            </w:pPr>
            <w:r>
              <w:rPr>
                <w:rFonts w:ascii="Calibri" w:hAnsi="Calibri" w:cs="Calibri"/>
                <w:color w:val="000000"/>
                <w:sz w:val="22"/>
                <w:szCs w:val="22"/>
              </w:rPr>
              <w:lastRenderedPageBreak/>
              <w:t>4044391</w:t>
            </w:r>
          </w:p>
        </w:tc>
        <w:tc>
          <w:tcPr>
            <w:tcW w:w="1701" w:type="dxa"/>
            <w:vAlign w:val="bottom"/>
          </w:tcPr>
          <w:p w14:paraId="51A8D12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230572002</w:t>
            </w:r>
          </w:p>
        </w:tc>
        <w:tc>
          <w:tcPr>
            <w:tcW w:w="3969" w:type="dxa"/>
            <w:vAlign w:val="bottom"/>
          </w:tcPr>
          <w:p w14:paraId="546CD0A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Diabetic neuropathy</w:t>
            </w:r>
          </w:p>
        </w:tc>
        <w:tc>
          <w:tcPr>
            <w:tcW w:w="1559" w:type="dxa"/>
          </w:tcPr>
          <w:p w14:paraId="6D8EABA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4868E7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09CF9D14" w14:textId="77777777" w:rsidR="00CD25AA" w:rsidRPr="00C02594" w:rsidRDefault="00CD25AA" w:rsidP="00A41636">
            <w:pPr>
              <w:pStyle w:val="BayerBodyTextFull"/>
              <w:rPr>
                <w:sz w:val="22"/>
                <w:szCs w:val="22"/>
              </w:rPr>
            </w:pPr>
            <w:r>
              <w:rPr>
                <w:rFonts w:ascii="Calibri" w:hAnsi="Calibri" w:cs="Calibri"/>
                <w:color w:val="000000"/>
                <w:sz w:val="22"/>
                <w:szCs w:val="22"/>
              </w:rPr>
              <w:t>4234742</w:t>
            </w:r>
          </w:p>
        </w:tc>
        <w:tc>
          <w:tcPr>
            <w:tcW w:w="1701" w:type="dxa"/>
            <w:vAlign w:val="bottom"/>
          </w:tcPr>
          <w:p w14:paraId="7CC9B2F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359611005</w:t>
            </w:r>
          </w:p>
        </w:tc>
        <w:tc>
          <w:tcPr>
            <w:tcW w:w="3969" w:type="dxa"/>
            <w:vAlign w:val="bottom"/>
          </w:tcPr>
          <w:p w14:paraId="60E3E8D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neuropathy with neurologic complication</w:t>
            </w:r>
          </w:p>
        </w:tc>
        <w:tc>
          <w:tcPr>
            <w:tcW w:w="1559" w:type="dxa"/>
          </w:tcPr>
          <w:p w14:paraId="2267D5EC"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3EFFE0B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9140289" w14:textId="77777777" w:rsidR="00CD25AA" w:rsidRPr="00C02594" w:rsidRDefault="00CD25AA" w:rsidP="00A41636">
            <w:pPr>
              <w:pStyle w:val="BayerBodyTextFull"/>
              <w:rPr>
                <w:sz w:val="22"/>
                <w:szCs w:val="22"/>
              </w:rPr>
            </w:pPr>
            <w:r>
              <w:rPr>
                <w:rFonts w:ascii="Calibri" w:hAnsi="Calibri" w:cs="Calibri"/>
                <w:color w:val="000000"/>
                <w:sz w:val="22"/>
                <w:szCs w:val="22"/>
              </w:rPr>
              <w:t>4311708</w:t>
            </w:r>
          </w:p>
        </w:tc>
        <w:tc>
          <w:tcPr>
            <w:tcW w:w="1701" w:type="dxa"/>
            <w:vAlign w:val="bottom"/>
          </w:tcPr>
          <w:p w14:paraId="4FB2080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424736006</w:t>
            </w:r>
          </w:p>
        </w:tc>
        <w:tc>
          <w:tcPr>
            <w:tcW w:w="3969" w:type="dxa"/>
            <w:vAlign w:val="bottom"/>
          </w:tcPr>
          <w:p w14:paraId="7BEBC31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Diabetic peripheral neuropathy</w:t>
            </w:r>
          </w:p>
        </w:tc>
        <w:tc>
          <w:tcPr>
            <w:tcW w:w="1559" w:type="dxa"/>
          </w:tcPr>
          <w:p w14:paraId="1EA870E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6925EDA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95D09BF" w14:textId="77777777" w:rsidR="00CD25AA" w:rsidRPr="00C02594" w:rsidRDefault="00CD25AA" w:rsidP="00A41636">
            <w:pPr>
              <w:pStyle w:val="BayerBodyTextFull"/>
              <w:rPr>
                <w:sz w:val="22"/>
                <w:szCs w:val="22"/>
              </w:rPr>
            </w:pPr>
            <w:r>
              <w:rPr>
                <w:rFonts w:ascii="Calibri" w:hAnsi="Calibri" w:cs="Calibri"/>
                <w:color w:val="000000"/>
                <w:sz w:val="22"/>
                <w:szCs w:val="22"/>
              </w:rPr>
              <w:t>376112</w:t>
            </w:r>
          </w:p>
        </w:tc>
        <w:tc>
          <w:tcPr>
            <w:tcW w:w="1701" w:type="dxa"/>
            <w:vAlign w:val="bottom"/>
          </w:tcPr>
          <w:p w14:paraId="014BDDD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49455004</w:t>
            </w:r>
          </w:p>
        </w:tc>
        <w:tc>
          <w:tcPr>
            <w:tcW w:w="3969" w:type="dxa"/>
            <w:vAlign w:val="bottom"/>
          </w:tcPr>
          <w:p w14:paraId="568A923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polyneuropathy</w:t>
            </w:r>
          </w:p>
        </w:tc>
        <w:tc>
          <w:tcPr>
            <w:tcW w:w="1559" w:type="dxa"/>
          </w:tcPr>
          <w:p w14:paraId="1D192826"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653882D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F1B142E" w14:textId="77777777" w:rsidR="00CD25AA" w:rsidRPr="00C02594" w:rsidRDefault="00CD25AA" w:rsidP="00A41636">
            <w:pPr>
              <w:pStyle w:val="BayerBodyTextFull"/>
              <w:rPr>
                <w:sz w:val="22"/>
                <w:szCs w:val="22"/>
              </w:rPr>
            </w:pPr>
            <w:r>
              <w:rPr>
                <w:rFonts w:ascii="Calibri" w:hAnsi="Calibri" w:cs="Calibri"/>
                <w:color w:val="000000"/>
                <w:sz w:val="22"/>
                <w:szCs w:val="22"/>
              </w:rPr>
              <w:t>4023792</w:t>
            </w:r>
          </w:p>
        </w:tc>
        <w:tc>
          <w:tcPr>
            <w:tcW w:w="1701" w:type="dxa"/>
            <w:vAlign w:val="bottom"/>
          </w:tcPr>
          <w:p w14:paraId="7CE213D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19378003</w:t>
            </w:r>
          </w:p>
        </w:tc>
        <w:tc>
          <w:tcPr>
            <w:tcW w:w="3969" w:type="dxa"/>
            <w:vAlign w:val="bottom"/>
          </w:tcPr>
          <w:p w14:paraId="0820AF2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 xml:space="preserve">Diabetic </w:t>
            </w:r>
            <w:proofErr w:type="spellStart"/>
            <w:r>
              <w:rPr>
                <w:rFonts w:ascii="Calibri" w:hAnsi="Calibri" w:cs="Calibri"/>
                <w:color w:val="000000"/>
                <w:sz w:val="22"/>
                <w:szCs w:val="22"/>
              </w:rPr>
              <w:t>pseudotabes</w:t>
            </w:r>
            <w:proofErr w:type="spellEnd"/>
          </w:p>
        </w:tc>
        <w:tc>
          <w:tcPr>
            <w:tcW w:w="1559" w:type="dxa"/>
          </w:tcPr>
          <w:p w14:paraId="68ECF32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2D61CC67"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4007F58" w14:textId="77777777" w:rsidR="00CD25AA" w:rsidRPr="00C02594" w:rsidRDefault="00CD25AA" w:rsidP="00A41636">
            <w:pPr>
              <w:pStyle w:val="BayerBodyTextFull"/>
              <w:rPr>
                <w:sz w:val="22"/>
                <w:szCs w:val="22"/>
              </w:rPr>
            </w:pPr>
            <w:r>
              <w:rPr>
                <w:rFonts w:ascii="Calibri" w:hAnsi="Calibri" w:cs="Calibri"/>
                <w:color w:val="000000"/>
                <w:sz w:val="22"/>
                <w:szCs w:val="22"/>
              </w:rPr>
              <w:t>4131117</w:t>
            </w:r>
          </w:p>
        </w:tc>
        <w:tc>
          <w:tcPr>
            <w:tcW w:w="1701" w:type="dxa"/>
            <w:vAlign w:val="bottom"/>
          </w:tcPr>
          <w:p w14:paraId="62223BD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127011001</w:t>
            </w:r>
          </w:p>
        </w:tc>
        <w:tc>
          <w:tcPr>
            <w:tcW w:w="3969" w:type="dxa"/>
            <w:vAlign w:val="bottom"/>
          </w:tcPr>
          <w:p w14:paraId="565F98E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Diabetic sensory polyneuropathy</w:t>
            </w:r>
          </w:p>
        </w:tc>
        <w:tc>
          <w:tcPr>
            <w:tcW w:w="1559" w:type="dxa"/>
          </w:tcPr>
          <w:p w14:paraId="2C78B26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413F07F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BEB45DD" w14:textId="77777777" w:rsidR="00CD25AA" w:rsidRPr="00C02594" w:rsidRDefault="00CD25AA" w:rsidP="00A41636">
            <w:pPr>
              <w:pStyle w:val="BayerBodyTextFull"/>
              <w:rPr>
                <w:sz w:val="22"/>
                <w:szCs w:val="22"/>
              </w:rPr>
            </w:pPr>
            <w:r>
              <w:rPr>
                <w:rFonts w:ascii="Calibri" w:hAnsi="Calibri" w:cs="Calibri"/>
                <w:color w:val="000000"/>
                <w:sz w:val="22"/>
                <w:szCs w:val="22"/>
              </w:rPr>
              <w:t>4048029</w:t>
            </w:r>
          </w:p>
        </w:tc>
        <w:tc>
          <w:tcPr>
            <w:tcW w:w="1701" w:type="dxa"/>
            <w:vAlign w:val="bottom"/>
          </w:tcPr>
          <w:p w14:paraId="2BE3FCD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230579006</w:t>
            </w:r>
          </w:p>
        </w:tc>
        <w:tc>
          <w:tcPr>
            <w:tcW w:w="3969" w:type="dxa"/>
            <w:vAlign w:val="bottom"/>
          </w:tcPr>
          <w:p w14:paraId="6467778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 xml:space="preserve">Diabetic thoracic </w:t>
            </w:r>
            <w:proofErr w:type="spellStart"/>
            <w:r>
              <w:rPr>
                <w:rFonts w:ascii="Calibri" w:hAnsi="Calibri" w:cs="Calibri"/>
                <w:color w:val="000000"/>
                <w:sz w:val="22"/>
                <w:szCs w:val="22"/>
              </w:rPr>
              <w:t>radiculoplexus</w:t>
            </w:r>
            <w:proofErr w:type="spellEnd"/>
            <w:r>
              <w:rPr>
                <w:rFonts w:ascii="Calibri" w:hAnsi="Calibri" w:cs="Calibri"/>
                <w:color w:val="000000"/>
                <w:sz w:val="22"/>
                <w:szCs w:val="22"/>
              </w:rPr>
              <w:t xml:space="preserve"> neuropathy</w:t>
            </w:r>
          </w:p>
        </w:tc>
        <w:tc>
          <w:tcPr>
            <w:tcW w:w="1559" w:type="dxa"/>
          </w:tcPr>
          <w:p w14:paraId="706080E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60C44AB4"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A21A94F" w14:textId="77777777" w:rsidR="00CD25AA" w:rsidRPr="00C02594" w:rsidRDefault="00CD25AA" w:rsidP="00A41636">
            <w:pPr>
              <w:pStyle w:val="BayerBodyTextFull"/>
              <w:rPr>
                <w:sz w:val="22"/>
                <w:szCs w:val="22"/>
              </w:rPr>
            </w:pPr>
            <w:r>
              <w:rPr>
                <w:rFonts w:ascii="Calibri" w:hAnsi="Calibri" w:cs="Calibri"/>
                <w:color w:val="000000"/>
                <w:sz w:val="22"/>
                <w:szCs w:val="22"/>
              </w:rPr>
              <w:t>4242528</w:t>
            </w:r>
          </w:p>
        </w:tc>
        <w:tc>
          <w:tcPr>
            <w:tcW w:w="1701" w:type="dxa"/>
            <w:vAlign w:val="bottom"/>
          </w:tcPr>
          <w:p w14:paraId="68690AF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38205001</w:t>
            </w:r>
          </w:p>
        </w:tc>
        <w:tc>
          <w:tcPr>
            <w:tcW w:w="3969" w:type="dxa"/>
            <w:vAlign w:val="bottom"/>
          </w:tcPr>
          <w:p w14:paraId="20D6D30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Diarrhea with diabetes mellitus</w:t>
            </w:r>
          </w:p>
        </w:tc>
        <w:tc>
          <w:tcPr>
            <w:tcW w:w="1559" w:type="dxa"/>
          </w:tcPr>
          <w:p w14:paraId="6C6B05A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0C0E5F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572CB68" w14:textId="77777777" w:rsidR="00CD25AA" w:rsidRPr="00C02594" w:rsidRDefault="00CD25AA" w:rsidP="00A41636">
            <w:pPr>
              <w:pStyle w:val="BayerBodyTextFull"/>
              <w:rPr>
                <w:sz w:val="22"/>
                <w:szCs w:val="22"/>
              </w:rPr>
            </w:pPr>
            <w:r>
              <w:rPr>
                <w:rFonts w:ascii="Calibri" w:hAnsi="Calibri" w:cs="Calibri"/>
                <w:color w:val="000000"/>
                <w:sz w:val="22"/>
                <w:szCs w:val="22"/>
              </w:rPr>
              <w:t>4263090</w:t>
            </w:r>
          </w:p>
        </w:tc>
        <w:tc>
          <w:tcPr>
            <w:tcW w:w="1701" w:type="dxa"/>
            <w:vAlign w:val="bottom"/>
          </w:tcPr>
          <w:p w14:paraId="7FF243D2"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361216007</w:t>
            </w:r>
          </w:p>
        </w:tc>
        <w:tc>
          <w:tcPr>
            <w:tcW w:w="3969" w:type="dxa"/>
            <w:vAlign w:val="bottom"/>
          </w:tcPr>
          <w:p w14:paraId="0C20D6D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Femoral mononeuropathy with diabetes mellitus</w:t>
            </w:r>
          </w:p>
        </w:tc>
        <w:tc>
          <w:tcPr>
            <w:tcW w:w="1559" w:type="dxa"/>
          </w:tcPr>
          <w:p w14:paraId="62DE99D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CBE075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342D6D2" w14:textId="77777777" w:rsidR="00CD25AA" w:rsidRPr="00C02594" w:rsidRDefault="00CD25AA" w:rsidP="00A41636">
            <w:pPr>
              <w:pStyle w:val="BayerBodyTextFull"/>
              <w:rPr>
                <w:sz w:val="22"/>
                <w:szCs w:val="22"/>
              </w:rPr>
            </w:pPr>
            <w:r>
              <w:rPr>
                <w:rFonts w:ascii="Calibri" w:hAnsi="Calibri" w:cs="Calibri"/>
                <w:color w:val="000000"/>
                <w:sz w:val="22"/>
                <w:szCs w:val="22"/>
              </w:rPr>
              <w:t>37017430</w:t>
            </w:r>
          </w:p>
        </w:tc>
        <w:tc>
          <w:tcPr>
            <w:tcW w:w="1701" w:type="dxa"/>
            <w:vAlign w:val="bottom"/>
          </w:tcPr>
          <w:p w14:paraId="463828E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713704004</w:t>
            </w:r>
          </w:p>
        </w:tc>
        <w:tc>
          <w:tcPr>
            <w:tcW w:w="3969" w:type="dxa"/>
            <w:vAlign w:val="bottom"/>
          </w:tcPr>
          <w:p w14:paraId="738708DA"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Gastroparesis with diabetes mellitus</w:t>
            </w:r>
          </w:p>
        </w:tc>
        <w:tc>
          <w:tcPr>
            <w:tcW w:w="1559" w:type="dxa"/>
          </w:tcPr>
          <w:p w14:paraId="1E6B7D9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F7EE04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12D37C7" w14:textId="77777777" w:rsidR="00CD25AA" w:rsidRPr="00C02594" w:rsidRDefault="00CD25AA" w:rsidP="00A41636">
            <w:pPr>
              <w:pStyle w:val="BayerBodyTextFull"/>
              <w:rPr>
                <w:sz w:val="22"/>
                <w:szCs w:val="22"/>
              </w:rPr>
            </w:pPr>
            <w:r>
              <w:rPr>
                <w:rFonts w:ascii="Calibri" w:hAnsi="Calibri" w:cs="Calibri"/>
                <w:color w:val="000000"/>
                <w:sz w:val="22"/>
                <w:szCs w:val="22"/>
              </w:rPr>
              <w:t>37018728</w:t>
            </w:r>
          </w:p>
        </w:tc>
        <w:tc>
          <w:tcPr>
            <w:tcW w:w="1701" w:type="dxa"/>
            <w:vAlign w:val="bottom"/>
          </w:tcPr>
          <w:p w14:paraId="7EC1A19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713703005</w:t>
            </w:r>
          </w:p>
        </w:tc>
        <w:tc>
          <w:tcPr>
            <w:tcW w:w="3969" w:type="dxa"/>
            <w:vAlign w:val="bottom"/>
          </w:tcPr>
          <w:p w14:paraId="6560DE9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Gastroparesis with type 2 diabetes mellitus</w:t>
            </w:r>
          </w:p>
        </w:tc>
        <w:tc>
          <w:tcPr>
            <w:tcW w:w="1559" w:type="dxa"/>
          </w:tcPr>
          <w:p w14:paraId="504844A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3C1D73F9"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16E2E26" w14:textId="77777777" w:rsidR="00CD25AA" w:rsidRPr="00C02594" w:rsidRDefault="00CD25AA" w:rsidP="00A41636">
            <w:pPr>
              <w:pStyle w:val="BayerBodyTextFull"/>
              <w:rPr>
                <w:sz w:val="22"/>
                <w:szCs w:val="22"/>
              </w:rPr>
            </w:pPr>
            <w:r>
              <w:rPr>
                <w:rFonts w:ascii="Calibri" w:hAnsi="Calibri" w:cs="Calibri"/>
                <w:color w:val="000000"/>
                <w:sz w:val="22"/>
                <w:szCs w:val="22"/>
              </w:rPr>
              <w:t>4140466</w:t>
            </w:r>
          </w:p>
        </w:tc>
        <w:tc>
          <w:tcPr>
            <w:tcW w:w="1701" w:type="dxa"/>
            <w:vAlign w:val="bottom"/>
          </w:tcPr>
          <w:p w14:paraId="3AED507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427027005</w:t>
            </w:r>
          </w:p>
        </w:tc>
        <w:tc>
          <w:tcPr>
            <w:tcW w:w="3969" w:type="dxa"/>
            <w:vAlign w:val="bottom"/>
          </w:tcPr>
          <w:p w14:paraId="3D354F0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 xml:space="preserve">Lumbosacral </w:t>
            </w:r>
            <w:proofErr w:type="spellStart"/>
            <w:r>
              <w:rPr>
                <w:rFonts w:ascii="Calibri" w:hAnsi="Calibri" w:cs="Calibri"/>
                <w:color w:val="000000"/>
                <w:sz w:val="22"/>
                <w:szCs w:val="22"/>
              </w:rPr>
              <w:t>radiculoplexus</w:t>
            </w:r>
            <w:proofErr w:type="spellEnd"/>
            <w:r>
              <w:rPr>
                <w:rFonts w:ascii="Calibri" w:hAnsi="Calibri" w:cs="Calibri"/>
                <w:color w:val="000000"/>
                <w:sz w:val="22"/>
                <w:szCs w:val="22"/>
              </w:rPr>
              <w:t xml:space="preserve"> neuropathy with type 2 diabetes mellitus</w:t>
            </w:r>
          </w:p>
        </w:tc>
        <w:tc>
          <w:tcPr>
            <w:tcW w:w="1559" w:type="dxa"/>
          </w:tcPr>
          <w:p w14:paraId="4124CEC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51DB015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0F6DC77" w14:textId="77777777" w:rsidR="00CD25AA" w:rsidRPr="00C02594" w:rsidRDefault="00CD25AA" w:rsidP="00A41636">
            <w:pPr>
              <w:pStyle w:val="BayerBodyTextFull"/>
              <w:rPr>
                <w:sz w:val="22"/>
                <w:szCs w:val="22"/>
              </w:rPr>
            </w:pPr>
            <w:r>
              <w:rPr>
                <w:rFonts w:ascii="Calibri" w:hAnsi="Calibri" w:cs="Calibri"/>
                <w:color w:val="000000"/>
                <w:sz w:val="22"/>
                <w:szCs w:val="22"/>
              </w:rPr>
              <w:t>4101887</w:t>
            </w:r>
          </w:p>
        </w:tc>
        <w:tc>
          <w:tcPr>
            <w:tcW w:w="1701" w:type="dxa"/>
            <w:vAlign w:val="bottom"/>
          </w:tcPr>
          <w:p w14:paraId="2974A63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193141005</w:t>
            </w:r>
          </w:p>
        </w:tc>
        <w:tc>
          <w:tcPr>
            <w:tcW w:w="3969" w:type="dxa"/>
            <w:vAlign w:val="bottom"/>
          </w:tcPr>
          <w:p w14:paraId="7B1A1FF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Mononeuritis multiplex with diabetes mellitus</w:t>
            </w:r>
          </w:p>
        </w:tc>
        <w:tc>
          <w:tcPr>
            <w:tcW w:w="1559" w:type="dxa"/>
          </w:tcPr>
          <w:p w14:paraId="344839B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3957C06F"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9CE401D" w14:textId="77777777" w:rsidR="00CD25AA" w:rsidRPr="00C02594" w:rsidRDefault="00CD25AA" w:rsidP="00A41636">
            <w:pPr>
              <w:pStyle w:val="BayerBodyTextFull"/>
              <w:rPr>
                <w:sz w:val="22"/>
                <w:szCs w:val="22"/>
              </w:rPr>
            </w:pPr>
            <w:r>
              <w:rPr>
                <w:rFonts w:ascii="Calibri" w:hAnsi="Calibri" w:cs="Calibri"/>
                <w:color w:val="000000"/>
                <w:sz w:val="22"/>
                <w:szCs w:val="22"/>
              </w:rPr>
              <w:t>4304701</w:t>
            </w:r>
          </w:p>
        </w:tc>
        <w:tc>
          <w:tcPr>
            <w:tcW w:w="1701" w:type="dxa"/>
            <w:vAlign w:val="bottom"/>
          </w:tcPr>
          <w:p w14:paraId="587E818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81830002</w:t>
            </w:r>
          </w:p>
        </w:tc>
        <w:tc>
          <w:tcPr>
            <w:tcW w:w="3969" w:type="dxa"/>
            <w:vAlign w:val="bottom"/>
          </w:tcPr>
          <w:p w14:paraId="083B446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Mononeuropathy simplex with diabetes mellitus</w:t>
            </w:r>
          </w:p>
        </w:tc>
        <w:tc>
          <w:tcPr>
            <w:tcW w:w="1559" w:type="dxa"/>
          </w:tcPr>
          <w:p w14:paraId="64BCC82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62BF05F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67E3F9B" w14:textId="77777777" w:rsidR="00CD25AA" w:rsidRPr="00C02594" w:rsidRDefault="00CD25AA" w:rsidP="00A41636">
            <w:pPr>
              <w:pStyle w:val="BayerBodyTextFull"/>
              <w:rPr>
                <w:sz w:val="22"/>
                <w:szCs w:val="22"/>
              </w:rPr>
            </w:pPr>
            <w:r>
              <w:rPr>
                <w:rFonts w:ascii="Calibri" w:hAnsi="Calibri" w:cs="Calibri"/>
                <w:color w:val="000000"/>
                <w:sz w:val="22"/>
                <w:szCs w:val="22"/>
              </w:rPr>
              <w:t>4222415</w:t>
            </w:r>
          </w:p>
        </w:tc>
        <w:tc>
          <w:tcPr>
            <w:tcW w:w="1701" w:type="dxa"/>
            <w:vAlign w:val="bottom"/>
          </w:tcPr>
          <w:p w14:paraId="645B22F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420436000</w:t>
            </w:r>
          </w:p>
        </w:tc>
        <w:tc>
          <w:tcPr>
            <w:tcW w:w="3969" w:type="dxa"/>
            <w:vAlign w:val="bottom"/>
          </w:tcPr>
          <w:p w14:paraId="1759D2D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Mononeuropathy with type 2 diabetes mellitus</w:t>
            </w:r>
          </w:p>
        </w:tc>
        <w:tc>
          <w:tcPr>
            <w:tcW w:w="1559" w:type="dxa"/>
          </w:tcPr>
          <w:p w14:paraId="6BF9A1B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4E83A6D"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55485A8" w14:textId="77777777" w:rsidR="00CD25AA" w:rsidRPr="00C02594" w:rsidRDefault="00CD25AA" w:rsidP="00A41636">
            <w:pPr>
              <w:pStyle w:val="BayerBodyTextFull"/>
              <w:rPr>
                <w:sz w:val="22"/>
                <w:szCs w:val="22"/>
              </w:rPr>
            </w:pPr>
            <w:r>
              <w:rPr>
                <w:rFonts w:ascii="Calibri" w:hAnsi="Calibri" w:cs="Calibri"/>
                <w:color w:val="000000"/>
                <w:sz w:val="22"/>
                <w:szCs w:val="22"/>
              </w:rPr>
              <w:t>4147504</w:t>
            </w:r>
          </w:p>
        </w:tc>
        <w:tc>
          <w:tcPr>
            <w:tcW w:w="1701" w:type="dxa"/>
            <w:vAlign w:val="bottom"/>
          </w:tcPr>
          <w:p w14:paraId="26986F5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267604001</w:t>
            </w:r>
          </w:p>
        </w:tc>
        <w:tc>
          <w:tcPr>
            <w:tcW w:w="3969" w:type="dxa"/>
            <w:vAlign w:val="bottom"/>
          </w:tcPr>
          <w:p w14:paraId="40F38F34"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Myasthenic syndrome due to diabetic amyotrophy</w:t>
            </w:r>
          </w:p>
        </w:tc>
        <w:tc>
          <w:tcPr>
            <w:tcW w:w="1559" w:type="dxa"/>
          </w:tcPr>
          <w:p w14:paraId="5AC9A5B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51A266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5C161740" w14:textId="77777777" w:rsidR="00CD25AA" w:rsidRPr="00C02594" w:rsidRDefault="00CD25AA" w:rsidP="00A41636">
            <w:pPr>
              <w:pStyle w:val="BayerBodyTextFull"/>
              <w:rPr>
                <w:sz w:val="22"/>
                <w:szCs w:val="22"/>
              </w:rPr>
            </w:pPr>
            <w:r>
              <w:rPr>
                <w:rFonts w:ascii="Calibri" w:hAnsi="Calibri" w:cs="Calibri"/>
                <w:color w:val="000000"/>
                <w:sz w:val="22"/>
                <w:szCs w:val="22"/>
              </w:rPr>
              <w:t>4101898</w:t>
            </w:r>
          </w:p>
        </w:tc>
        <w:tc>
          <w:tcPr>
            <w:tcW w:w="1701" w:type="dxa"/>
            <w:vAlign w:val="bottom"/>
          </w:tcPr>
          <w:p w14:paraId="5686E02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193212008</w:t>
            </w:r>
          </w:p>
        </w:tc>
        <w:tc>
          <w:tcPr>
            <w:tcW w:w="3969" w:type="dxa"/>
            <w:vAlign w:val="bottom"/>
          </w:tcPr>
          <w:p w14:paraId="0F52BD5F"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Myasthenic syndrome due to hypothyroidism</w:t>
            </w:r>
          </w:p>
        </w:tc>
        <w:tc>
          <w:tcPr>
            <w:tcW w:w="1559" w:type="dxa"/>
          </w:tcPr>
          <w:p w14:paraId="7437A0A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534418B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273FA55E" w14:textId="77777777" w:rsidR="00CD25AA" w:rsidRPr="00C02594" w:rsidRDefault="00CD25AA" w:rsidP="00A41636">
            <w:pPr>
              <w:pStyle w:val="BayerBodyTextFull"/>
              <w:rPr>
                <w:sz w:val="22"/>
                <w:szCs w:val="22"/>
              </w:rPr>
            </w:pPr>
            <w:r>
              <w:rPr>
                <w:rFonts w:ascii="Calibri" w:hAnsi="Calibri" w:cs="Calibri"/>
                <w:color w:val="000000"/>
                <w:sz w:val="22"/>
                <w:szCs w:val="22"/>
              </w:rPr>
              <w:t>4102498</w:t>
            </w:r>
          </w:p>
        </w:tc>
        <w:tc>
          <w:tcPr>
            <w:tcW w:w="1701" w:type="dxa"/>
            <w:vAlign w:val="bottom"/>
          </w:tcPr>
          <w:p w14:paraId="4FB7D53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193214009</w:t>
            </w:r>
          </w:p>
        </w:tc>
        <w:tc>
          <w:tcPr>
            <w:tcW w:w="3969" w:type="dxa"/>
            <w:vAlign w:val="bottom"/>
          </w:tcPr>
          <w:p w14:paraId="5A7BCFE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Myasthenic syndrome due to thyrotoxicosis</w:t>
            </w:r>
          </w:p>
        </w:tc>
        <w:tc>
          <w:tcPr>
            <w:tcW w:w="1559" w:type="dxa"/>
          </w:tcPr>
          <w:p w14:paraId="5AE30BA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ECA170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674B350" w14:textId="77777777" w:rsidR="00CD25AA" w:rsidRPr="00C02594" w:rsidRDefault="00CD25AA" w:rsidP="00A41636">
            <w:pPr>
              <w:pStyle w:val="BayerBodyTextFull"/>
              <w:rPr>
                <w:sz w:val="22"/>
                <w:szCs w:val="22"/>
              </w:rPr>
            </w:pPr>
            <w:r>
              <w:rPr>
                <w:rFonts w:ascii="Calibri" w:hAnsi="Calibri" w:cs="Calibri"/>
                <w:color w:val="000000"/>
                <w:sz w:val="22"/>
                <w:szCs w:val="22"/>
              </w:rPr>
              <w:t>4044394</w:t>
            </w:r>
          </w:p>
        </w:tc>
        <w:tc>
          <w:tcPr>
            <w:tcW w:w="1701" w:type="dxa"/>
            <w:vAlign w:val="bottom"/>
          </w:tcPr>
          <w:p w14:paraId="761002EA"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230580009</w:t>
            </w:r>
          </w:p>
        </w:tc>
        <w:tc>
          <w:tcPr>
            <w:tcW w:w="3969" w:type="dxa"/>
            <w:vAlign w:val="bottom"/>
          </w:tcPr>
          <w:p w14:paraId="5F4CB8C7"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Myxedema neuropathy</w:t>
            </w:r>
          </w:p>
        </w:tc>
        <w:tc>
          <w:tcPr>
            <w:tcW w:w="1559" w:type="dxa"/>
          </w:tcPr>
          <w:p w14:paraId="1D59882E"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5583EBB0"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79E2BBA9" w14:textId="77777777" w:rsidR="00CD25AA" w:rsidRPr="00C02594" w:rsidRDefault="00CD25AA" w:rsidP="00A41636">
            <w:pPr>
              <w:pStyle w:val="BayerBodyTextFull"/>
              <w:rPr>
                <w:sz w:val="22"/>
                <w:szCs w:val="22"/>
              </w:rPr>
            </w:pPr>
            <w:r>
              <w:rPr>
                <w:rFonts w:ascii="Calibri" w:hAnsi="Calibri" w:cs="Calibri"/>
                <w:color w:val="000000"/>
                <w:sz w:val="22"/>
                <w:szCs w:val="22"/>
              </w:rPr>
              <w:lastRenderedPageBreak/>
              <w:t>4048027</w:t>
            </w:r>
          </w:p>
        </w:tc>
        <w:tc>
          <w:tcPr>
            <w:tcW w:w="1701" w:type="dxa"/>
            <w:vAlign w:val="bottom"/>
          </w:tcPr>
          <w:p w14:paraId="0A464B3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230571009</w:t>
            </w:r>
          </w:p>
        </w:tc>
        <w:tc>
          <w:tcPr>
            <w:tcW w:w="3969" w:type="dxa"/>
            <w:vAlign w:val="bottom"/>
          </w:tcPr>
          <w:p w14:paraId="45C04A8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Neuropathy associated with endocrine disorder</w:t>
            </w:r>
          </w:p>
        </w:tc>
        <w:tc>
          <w:tcPr>
            <w:tcW w:w="1559" w:type="dxa"/>
          </w:tcPr>
          <w:p w14:paraId="7CF81D2B"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69182A9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0F59C86" w14:textId="77777777" w:rsidR="00CD25AA" w:rsidRPr="00C02594" w:rsidRDefault="00CD25AA" w:rsidP="00A41636">
            <w:pPr>
              <w:pStyle w:val="BayerBodyTextFull"/>
              <w:rPr>
                <w:sz w:val="22"/>
                <w:szCs w:val="22"/>
              </w:rPr>
            </w:pPr>
            <w:r>
              <w:rPr>
                <w:rFonts w:ascii="Calibri" w:hAnsi="Calibri" w:cs="Calibri"/>
                <w:color w:val="000000"/>
                <w:sz w:val="22"/>
                <w:szCs w:val="22"/>
              </w:rPr>
              <w:t>4101895</w:t>
            </w:r>
          </w:p>
        </w:tc>
        <w:tc>
          <w:tcPr>
            <w:tcW w:w="1701" w:type="dxa"/>
            <w:vAlign w:val="bottom"/>
          </w:tcPr>
          <w:p w14:paraId="2982958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193191009</w:t>
            </w:r>
          </w:p>
        </w:tc>
        <w:tc>
          <w:tcPr>
            <w:tcW w:w="3969" w:type="dxa"/>
            <w:vAlign w:val="bottom"/>
          </w:tcPr>
          <w:p w14:paraId="11AE1AA8"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Neuropathy associated with hypoglycemia</w:t>
            </w:r>
          </w:p>
        </w:tc>
        <w:tc>
          <w:tcPr>
            <w:tcW w:w="1559" w:type="dxa"/>
          </w:tcPr>
          <w:p w14:paraId="5F4159A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2E7B059E"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5F279A8E" w14:textId="77777777" w:rsidR="00CD25AA" w:rsidRPr="00C02594" w:rsidRDefault="00CD25AA" w:rsidP="00A41636">
            <w:pPr>
              <w:pStyle w:val="BayerBodyTextFull"/>
              <w:rPr>
                <w:sz w:val="22"/>
                <w:szCs w:val="22"/>
              </w:rPr>
            </w:pPr>
            <w:r>
              <w:rPr>
                <w:rFonts w:ascii="Calibri" w:hAnsi="Calibri" w:cs="Calibri"/>
                <w:color w:val="000000"/>
                <w:sz w:val="22"/>
                <w:szCs w:val="22"/>
              </w:rPr>
              <w:t>37016354</w:t>
            </w:r>
          </w:p>
        </w:tc>
        <w:tc>
          <w:tcPr>
            <w:tcW w:w="1701" w:type="dxa"/>
            <w:vAlign w:val="bottom"/>
          </w:tcPr>
          <w:p w14:paraId="0D612B68"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3,68581E+14</w:t>
            </w:r>
          </w:p>
        </w:tc>
        <w:tc>
          <w:tcPr>
            <w:tcW w:w="3969" w:type="dxa"/>
            <w:vAlign w:val="bottom"/>
          </w:tcPr>
          <w:p w14:paraId="63CAE4E2"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Neuropathy due to type 2 diabetes mellitus</w:t>
            </w:r>
          </w:p>
        </w:tc>
        <w:tc>
          <w:tcPr>
            <w:tcW w:w="1559" w:type="dxa"/>
          </w:tcPr>
          <w:p w14:paraId="79BBA37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2883132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40933BC4" w14:textId="77777777" w:rsidR="00CD25AA" w:rsidRPr="00C02594" w:rsidRDefault="00CD25AA" w:rsidP="00A41636">
            <w:pPr>
              <w:pStyle w:val="BayerBodyTextFull"/>
              <w:rPr>
                <w:sz w:val="22"/>
                <w:szCs w:val="22"/>
              </w:rPr>
            </w:pPr>
            <w:r>
              <w:rPr>
                <w:rFonts w:ascii="Calibri" w:hAnsi="Calibri" w:cs="Calibri"/>
                <w:color w:val="000000"/>
                <w:sz w:val="22"/>
                <w:szCs w:val="22"/>
              </w:rPr>
              <w:t>4046335</w:t>
            </w:r>
          </w:p>
        </w:tc>
        <w:tc>
          <w:tcPr>
            <w:tcW w:w="1701" w:type="dxa"/>
            <w:vAlign w:val="bottom"/>
          </w:tcPr>
          <w:p w14:paraId="6B689EF9"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230581008</w:t>
            </w:r>
          </w:p>
        </w:tc>
        <w:tc>
          <w:tcPr>
            <w:tcW w:w="3969" w:type="dxa"/>
            <w:vAlign w:val="bottom"/>
          </w:tcPr>
          <w:p w14:paraId="27A7AF51"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Neuropathy in acromegaly</w:t>
            </w:r>
          </w:p>
        </w:tc>
        <w:tc>
          <w:tcPr>
            <w:tcW w:w="1559" w:type="dxa"/>
          </w:tcPr>
          <w:p w14:paraId="66FD8FD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00A7BDD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7828AEC" w14:textId="77777777" w:rsidR="00CD25AA" w:rsidRPr="00C02594" w:rsidRDefault="00CD25AA" w:rsidP="00A41636">
            <w:pPr>
              <w:pStyle w:val="BayerBodyTextFull"/>
              <w:rPr>
                <w:sz w:val="22"/>
                <w:szCs w:val="22"/>
              </w:rPr>
            </w:pPr>
            <w:r>
              <w:rPr>
                <w:rFonts w:ascii="Calibri" w:hAnsi="Calibri" w:cs="Calibri"/>
                <w:color w:val="000000"/>
                <w:sz w:val="22"/>
                <w:szCs w:val="22"/>
              </w:rPr>
              <w:t>4176925</w:t>
            </w:r>
          </w:p>
        </w:tc>
        <w:tc>
          <w:tcPr>
            <w:tcW w:w="1701" w:type="dxa"/>
            <w:vAlign w:val="bottom"/>
          </w:tcPr>
          <w:p w14:paraId="76184BB5"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427943001</w:t>
            </w:r>
          </w:p>
        </w:tc>
        <w:tc>
          <w:tcPr>
            <w:tcW w:w="3969" w:type="dxa"/>
            <w:vAlign w:val="bottom"/>
          </w:tcPr>
          <w:p w14:paraId="1D1D660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Ophthalmoplegia with diabetes mellitus</w:t>
            </w:r>
          </w:p>
        </w:tc>
        <w:tc>
          <w:tcPr>
            <w:tcW w:w="1559" w:type="dxa"/>
          </w:tcPr>
          <w:p w14:paraId="0BDEE299"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817DA7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3E2A5B56" w14:textId="77777777" w:rsidR="00CD25AA" w:rsidRPr="00C02594" w:rsidRDefault="00CD25AA" w:rsidP="00A41636">
            <w:pPr>
              <w:pStyle w:val="BayerBodyTextFull"/>
              <w:rPr>
                <w:sz w:val="22"/>
                <w:szCs w:val="22"/>
              </w:rPr>
            </w:pPr>
            <w:r>
              <w:rPr>
                <w:rFonts w:ascii="Calibri" w:hAnsi="Calibri" w:cs="Calibri"/>
                <w:color w:val="000000"/>
                <w:sz w:val="22"/>
                <w:szCs w:val="22"/>
              </w:rPr>
              <w:t>43530689</w:t>
            </w:r>
          </w:p>
        </w:tc>
        <w:tc>
          <w:tcPr>
            <w:tcW w:w="1701" w:type="dxa"/>
            <w:vAlign w:val="bottom"/>
          </w:tcPr>
          <w:p w14:paraId="79FECC9B"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1,511E+12</w:t>
            </w:r>
          </w:p>
        </w:tc>
        <w:tc>
          <w:tcPr>
            <w:tcW w:w="3969" w:type="dxa"/>
            <w:vAlign w:val="bottom"/>
          </w:tcPr>
          <w:p w14:paraId="3EFC3DDC"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Peripheral neuropathy with type 2 diabetes</w:t>
            </w:r>
          </w:p>
        </w:tc>
        <w:tc>
          <w:tcPr>
            <w:tcW w:w="1559" w:type="dxa"/>
          </w:tcPr>
          <w:p w14:paraId="6DDDFBF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2F6DB685"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6240561" w14:textId="77777777" w:rsidR="00CD25AA" w:rsidRPr="00C02594" w:rsidRDefault="00CD25AA" w:rsidP="00A41636">
            <w:pPr>
              <w:pStyle w:val="BayerBodyTextFull"/>
              <w:rPr>
                <w:sz w:val="22"/>
                <w:szCs w:val="22"/>
              </w:rPr>
            </w:pPr>
            <w:r>
              <w:rPr>
                <w:rFonts w:ascii="Calibri" w:hAnsi="Calibri" w:cs="Calibri"/>
                <w:color w:val="000000"/>
                <w:sz w:val="22"/>
                <w:szCs w:val="22"/>
              </w:rPr>
              <w:t>45757278</w:t>
            </w:r>
          </w:p>
        </w:tc>
        <w:tc>
          <w:tcPr>
            <w:tcW w:w="1701" w:type="dxa"/>
            <w:vAlign w:val="bottom"/>
          </w:tcPr>
          <w:p w14:paraId="6EEF3C77"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1,10181E+14</w:t>
            </w:r>
          </w:p>
        </w:tc>
        <w:tc>
          <w:tcPr>
            <w:tcW w:w="3969" w:type="dxa"/>
            <w:vAlign w:val="bottom"/>
          </w:tcPr>
          <w:p w14:paraId="6AEFA67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Peripheral sensory neuropathy due to type 2 diabetes mellitus</w:t>
            </w:r>
          </w:p>
        </w:tc>
        <w:tc>
          <w:tcPr>
            <w:tcW w:w="1559" w:type="dxa"/>
          </w:tcPr>
          <w:p w14:paraId="06D1887C"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493B19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1EFFCC02" w14:textId="77777777" w:rsidR="00CD25AA" w:rsidRPr="00C02594" w:rsidRDefault="00CD25AA" w:rsidP="00A41636">
            <w:pPr>
              <w:pStyle w:val="BayerBodyTextFull"/>
              <w:rPr>
                <w:sz w:val="22"/>
                <w:szCs w:val="22"/>
              </w:rPr>
            </w:pPr>
            <w:r>
              <w:rPr>
                <w:rFonts w:ascii="Calibri" w:hAnsi="Calibri" w:cs="Calibri"/>
                <w:color w:val="000000"/>
                <w:sz w:val="22"/>
                <w:szCs w:val="22"/>
              </w:rPr>
              <w:t>760979</w:t>
            </w:r>
          </w:p>
        </w:tc>
        <w:tc>
          <w:tcPr>
            <w:tcW w:w="1701" w:type="dxa"/>
            <w:vAlign w:val="bottom"/>
          </w:tcPr>
          <w:p w14:paraId="56422B5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1,26571E+14</w:t>
            </w:r>
          </w:p>
        </w:tc>
        <w:tc>
          <w:tcPr>
            <w:tcW w:w="3969" w:type="dxa"/>
            <w:vAlign w:val="bottom"/>
          </w:tcPr>
          <w:p w14:paraId="43856E7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Polyneuropathy due to secondary diabetes mellitus</w:t>
            </w:r>
          </w:p>
        </w:tc>
        <w:tc>
          <w:tcPr>
            <w:tcW w:w="1559" w:type="dxa"/>
          </w:tcPr>
          <w:p w14:paraId="70EAA39D"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5959B33A"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611031D6" w14:textId="77777777" w:rsidR="00CD25AA" w:rsidRPr="00C02594" w:rsidRDefault="00CD25AA" w:rsidP="00A41636">
            <w:pPr>
              <w:pStyle w:val="BayerBodyTextFull"/>
              <w:rPr>
                <w:sz w:val="22"/>
                <w:szCs w:val="22"/>
              </w:rPr>
            </w:pPr>
            <w:r>
              <w:rPr>
                <w:rFonts w:ascii="Calibri" w:hAnsi="Calibri" w:cs="Calibri"/>
                <w:color w:val="000000"/>
                <w:sz w:val="22"/>
                <w:szCs w:val="22"/>
              </w:rPr>
              <w:t>37017432</w:t>
            </w:r>
          </w:p>
        </w:tc>
        <w:tc>
          <w:tcPr>
            <w:tcW w:w="1701" w:type="dxa"/>
            <w:vAlign w:val="bottom"/>
          </w:tcPr>
          <w:p w14:paraId="4554CC10"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713706002</w:t>
            </w:r>
          </w:p>
        </w:tc>
        <w:tc>
          <w:tcPr>
            <w:tcW w:w="3969" w:type="dxa"/>
            <w:vAlign w:val="bottom"/>
          </w:tcPr>
          <w:p w14:paraId="61255C2D"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Polyneuropathy due to type 2 diabetes mellitus</w:t>
            </w:r>
          </w:p>
        </w:tc>
        <w:tc>
          <w:tcPr>
            <w:tcW w:w="1559" w:type="dxa"/>
          </w:tcPr>
          <w:p w14:paraId="714E066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7936F59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613DAF48" w14:textId="77777777" w:rsidR="00CD25AA" w:rsidRPr="00C02594" w:rsidRDefault="00CD25AA" w:rsidP="00A41636">
            <w:pPr>
              <w:pStyle w:val="BayerBodyTextFull"/>
              <w:rPr>
                <w:sz w:val="22"/>
                <w:szCs w:val="22"/>
              </w:rPr>
            </w:pPr>
            <w:r>
              <w:rPr>
                <w:rFonts w:ascii="Calibri" w:hAnsi="Calibri" w:cs="Calibri"/>
                <w:color w:val="000000"/>
                <w:sz w:val="22"/>
                <w:szCs w:val="22"/>
              </w:rPr>
              <w:t>4189418</w:t>
            </w:r>
          </w:p>
        </w:tc>
        <w:tc>
          <w:tcPr>
            <w:tcW w:w="1701" w:type="dxa"/>
            <w:vAlign w:val="bottom"/>
          </w:tcPr>
          <w:p w14:paraId="167A36A0"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39181008</w:t>
            </w:r>
          </w:p>
        </w:tc>
        <w:tc>
          <w:tcPr>
            <w:tcW w:w="3969" w:type="dxa"/>
            <w:vAlign w:val="bottom"/>
          </w:tcPr>
          <w:p w14:paraId="698E46F4"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ascii="Calibri" w:hAnsi="Calibri" w:cs="Calibri"/>
                <w:color w:val="000000"/>
                <w:sz w:val="22"/>
                <w:szCs w:val="22"/>
              </w:rPr>
              <w:t>Radiculoplexus</w:t>
            </w:r>
            <w:proofErr w:type="spellEnd"/>
            <w:r>
              <w:rPr>
                <w:rFonts w:ascii="Calibri" w:hAnsi="Calibri" w:cs="Calibri"/>
                <w:color w:val="000000"/>
                <w:sz w:val="22"/>
                <w:szCs w:val="22"/>
              </w:rPr>
              <w:t xml:space="preserve"> neuropathy with diabetes mellitus</w:t>
            </w:r>
          </w:p>
        </w:tc>
        <w:tc>
          <w:tcPr>
            <w:tcW w:w="1559" w:type="dxa"/>
          </w:tcPr>
          <w:p w14:paraId="1244ECA3"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3BBDA636" w14:textId="77777777" w:rsidTr="00A41636">
        <w:tc>
          <w:tcPr>
            <w:cnfStyle w:val="001000000000" w:firstRow="0" w:lastRow="0" w:firstColumn="1" w:lastColumn="0" w:oddVBand="0" w:evenVBand="0" w:oddHBand="0" w:evenHBand="0" w:firstRowFirstColumn="0" w:firstRowLastColumn="0" w:lastRowFirstColumn="0" w:lastRowLastColumn="0"/>
            <w:tcW w:w="1413" w:type="dxa"/>
            <w:vAlign w:val="bottom"/>
          </w:tcPr>
          <w:p w14:paraId="4C779909" w14:textId="77777777" w:rsidR="00CD25AA" w:rsidRPr="00C02594" w:rsidRDefault="00CD25AA" w:rsidP="00A41636">
            <w:pPr>
              <w:pStyle w:val="BayerBodyTextFull"/>
              <w:rPr>
                <w:sz w:val="22"/>
                <w:szCs w:val="22"/>
              </w:rPr>
            </w:pPr>
            <w:r>
              <w:rPr>
                <w:rFonts w:ascii="Calibri" w:hAnsi="Calibri" w:cs="Calibri"/>
                <w:color w:val="000000"/>
                <w:sz w:val="22"/>
                <w:szCs w:val="22"/>
              </w:rPr>
              <w:t>4307319</w:t>
            </w:r>
          </w:p>
        </w:tc>
        <w:tc>
          <w:tcPr>
            <w:tcW w:w="1701" w:type="dxa"/>
            <w:vAlign w:val="bottom"/>
          </w:tcPr>
          <w:p w14:paraId="2336D4B3"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39127005</w:t>
            </w:r>
          </w:p>
        </w:tc>
        <w:tc>
          <w:tcPr>
            <w:tcW w:w="3969" w:type="dxa"/>
            <w:vAlign w:val="bottom"/>
          </w:tcPr>
          <w:p w14:paraId="098A961F"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color w:val="000000"/>
                <w:sz w:val="22"/>
                <w:szCs w:val="22"/>
              </w:rPr>
              <w:t>Symmetric proximal motor neuropathy with diabetes mellitus</w:t>
            </w:r>
          </w:p>
        </w:tc>
        <w:tc>
          <w:tcPr>
            <w:tcW w:w="1559" w:type="dxa"/>
          </w:tcPr>
          <w:p w14:paraId="24ADD47E" w14:textId="77777777" w:rsidR="00CD25AA" w:rsidRPr="00C02594" w:rsidRDefault="00CD25AA" w:rsidP="00A41636">
            <w:pPr>
              <w:pStyle w:val="BayerBodyTextFull"/>
              <w:cnfStyle w:val="000000000000" w:firstRow="0" w:lastRow="0" w:firstColumn="0" w:lastColumn="0" w:oddVBand="0" w:evenVBand="0" w:oddHBand="0" w:evenHBand="0" w:firstRowFirstColumn="0" w:firstRowLastColumn="0" w:lastRowFirstColumn="0" w:lastRowLastColumn="0"/>
              <w:rPr>
                <w:sz w:val="22"/>
                <w:szCs w:val="22"/>
              </w:rPr>
            </w:pPr>
            <w:r w:rsidRPr="006B0AE8">
              <w:rPr>
                <w:rFonts w:ascii="Calibri" w:hAnsi="Calibri"/>
                <w:color w:val="000000"/>
                <w:sz w:val="22"/>
                <w:szCs w:val="22"/>
              </w:rPr>
              <w:t>Yes</w:t>
            </w:r>
          </w:p>
        </w:tc>
      </w:tr>
      <w:tr w:rsidR="00CD25AA" w:rsidRPr="003C629D" w14:paraId="1B95DFD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bottom"/>
          </w:tcPr>
          <w:p w14:paraId="759E478C" w14:textId="77777777" w:rsidR="00CD25AA" w:rsidRPr="00C02594" w:rsidRDefault="00CD25AA" w:rsidP="00A41636">
            <w:pPr>
              <w:pStyle w:val="BayerBodyTextFull"/>
              <w:rPr>
                <w:sz w:val="22"/>
                <w:szCs w:val="22"/>
              </w:rPr>
            </w:pPr>
            <w:r>
              <w:rPr>
                <w:rFonts w:ascii="Calibri" w:hAnsi="Calibri" w:cs="Calibri"/>
                <w:color w:val="000000"/>
                <w:sz w:val="22"/>
                <w:szCs w:val="22"/>
              </w:rPr>
              <w:t>44805212</w:t>
            </w:r>
          </w:p>
        </w:tc>
        <w:tc>
          <w:tcPr>
            <w:tcW w:w="1701" w:type="dxa"/>
            <w:vAlign w:val="bottom"/>
          </w:tcPr>
          <w:p w14:paraId="542BAF3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7,73001E+14</w:t>
            </w:r>
          </w:p>
        </w:tc>
        <w:tc>
          <w:tcPr>
            <w:tcW w:w="3969" w:type="dxa"/>
            <w:vAlign w:val="bottom"/>
          </w:tcPr>
          <w:p w14:paraId="2AED6D15"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Pr>
                <w:rFonts w:ascii="Calibri" w:hAnsi="Calibri" w:cs="Calibri"/>
                <w:color w:val="000000"/>
                <w:sz w:val="22"/>
                <w:szCs w:val="22"/>
              </w:rPr>
              <w:t>Symptomatic diabetic peripheral neuropathy</w:t>
            </w:r>
          </w:p>
        </w:tc>
        <w:tc>
          <w:tcPr>
            <w:tcW w:w="1559" w:type="dxa"/>
          </w:tcPr>
          <w:p w14:paraId="717E7686" w14:textId="77777777" w:rsidR="00CD25AA" w:rsidRPr="00C02594" w:rsidRDefault="00CD25AA" w:rsidP="00A41636">
            <w:pPr>
              <w:pStyle w:val="BayerBodyTextFull"/>
              <w:cnfStyle w:val="000000100000" w:firstRow="0" w:lastRow="0" w:firstColumn="0" w:lastColumn="0" w:oddVBand="0" w:evenVBand="0" w:oddHBand="1" w:evenHBand="0" w:firstRowFirstColumn="0" w:firstRowLastColumn="0" w:lastRowFirstColumn="0" w:lastRowLastColumn="0"/>
              <w:rPr>
                <w:sz w:val="22"/>
                <w:szCs w:val="22"/>
              </w:rPr>
            </w:pPr>
            <w:r w:rsidRPr="006B0AE8">
              <w:rPr>
                <w:rFonts w:ascii="Calibri" w:hAnsi="Calibri"/>
                <w:color w:val="000000"/>
                <w:sz w:val="22"/>
                <w:szCs w:val="22"/>
              </w:rPr>
              <w:t>Yes</w:t>
            </w:r>
          </w:p>
        </w:tc>
      </w:tr>
    </w:tbl>
    <w:p w14:paraId="42C432A7" w14:textId="76B06066" w:rsidR="00CD25AA" w:rsidRDefault="00CD25AA" w:rsidP="00625988">
      <w:pPr>
        <w:pStyle w:val="BayerBodyTextFull"/>
      </w:pPr>
    </w:p>
    <w:p w14:paraId="676F27AE" w14:textId="295DFA83" w:rsidR="00CD25AA" w:rsidRDefault="00CD25AA">
      <w:r>
        <w:br w:type="page"/>
      </w:r>
    </w:p>
    <w:p w14:paraId="3CE11E84" w14:textId="2F40B444" w:rsidR="00C56403" w:rsidRPr="00C56403" w:rsidRDefault="00C56403" w:rsidP="00C56403">
      <w:pPr>
        <w:spacing w:before="100" w:beforeAutospacing="1" w:after="100" w:afterAutospacing="1"/>
        <w:rPr>
          <w:szCs w:val="24"/>
        </w:rPr>
      </w:pPr>
      <w:r w:rsidRPr="00C56403">
        <w:rPr>
          <w:rFonts w:ascii="TimesNewRomanPSMT" w:hAnsi="TimesNewRomanPSMT" w:cs="TimesNewRomanPSMT"/>
          <w:szCs w:val="24"/>
        </w:rPr>
        <w:lastRenderedPageBreak/>
        <w:t xml:space="preserve">Table A9. Concepts related to </w:t>
      </w:r>
      <w:r>
        <w:t>CHD (excluding HF)</w:t>
      </w:r>
      <w:r w:rsidRPr="00C56403">
        <w:rPr>
          <w:rFonts w:ascii="TimesNewRomanPSMT" w:hAnsi="TimesNewRomanPSMT" w:cs="TimesNewRomanPSMT"/>
          <w:szCs w:val="24"/>
        </w:rPr>
        <w:t>.</w:t>
      </w:r>
    </w:p>
    <w:tbl>
      <w:tblPr>
        <w:tblStyle w:val="GridTable4-Accent3"/>
        <w:tblW w:w="0" w:type="auto"/>
        <w:tblLayout w:type="fixed"/>
        <w:tblLook w:val="04A0" w:firstRow="1" w:lastRow="0" w:firstColumn="1" w:lastColumn="0" w:noHBand="0" w:noVBand="1"/>
      </w:tblPr>
      <w:tblGrid>
        <w:gridCol w:w="1129"/>
        <w:gridCol w:w="1276"/>
        <w:gridCol w:w="4678"/>
        <w:gridCol w:w="1559"/>
      </w:tblGrid>
      <w:tr w:rsidR="00C56403" w:rsidRPr="00691F9C" w14:paraId="6C9B1237"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1B1956" w14:textId="77777777" w:rsidR="00C56403" w:rsidRPr="00691F9C" w:rsidRDefault="00C56403" w:rsidP="00A41636">
            <w:pPr>
              <w:pStyle w:val="BayerBodyTextFull"/>
              <w:spacing w:line="360" w:lineRule="auto"/>
              <w:rPr>
                <w:sz w:val="22"/>
              </w:rPr>
            </w:pPr>
            <w:r w:rsidRPr="00691F9C">
              <w:rPr>
                <w:sz w:val="22"/>
              </w:rPr>
              <w:t>Concept ID</w:t>
            </w:r>
          </w:p>
        </w:tc>
        <w:tc>
          <w:tcPr>
            <w:tcW w:w="1276" w:type="dxa"/>
          </w:tcPr>
          <w:p w14:paraId="36A7E677"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Concept code</w:t>
            </w:r>
          </w:p>
        </w:tc>
        <w:tc>
          <w:tcPr>
            <w:tcW w:w="4678" w:type="dxa"/>
          </w:tcPr>
          <w:p w14:paraId="624129BC"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 xml:space="preserve">Concept description </w:t>
            </w:r>
          </w:p>
        </w:tc>
        <w:tc>
          <w:tcPr>
            <w:tcW w:w="1559" w:type="dxa"/>
          </w:tcPr>
          <w:p w14:paraId="78EB0E93"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Descendants</w:t>
            </w:r>
          </w:p>
        </w:tc>
      </w:tr>
      <w:tr w:rsidR="00C56403" w:rsidRPr="00691F9C" w14:paraId="5A439F4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416A8B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4109485</w:t>
            </w:r>
          </w:p>
        </w:tc>
        <w:tc>
          <w:tcPr>
            <w:tcW w:w="1276" w:type="dxa"/>
            <w:vAlign w:val="bottom"/>
          </w:tcPr>
          <w:p w14:paraId="44533B2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253716004</w:t>
            </w:r>
          </w:p>
        </w:tc>
        <w:tc>
          <w:tcPr>
            <w:tcW w:w="4678" w:type="dxa"/>
            <w:vAlign w:val="bottom"/>
          </w:tcPr>
          <w:p w14:paraId="4810929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Aberrant course of left anterior descending coronary artery from right coronary artery crossing right ventricular outflow tract</w:t>
            </w:r>
          </w:p>
        </w:tc>
        <w:tc>
          <w:tcPr>
            <w:tcW w:w="1559" w:type="dxa"/>
          </w:tcPr>
          <w:p w14:paraId="3ED3B13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8B01D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F42DF2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4113301</w:t>
            </w:r>
          </w:p>
        </w:tc>
        <w:tc>
          <w:tcPr>
            <w:tcW w:w="1276" w:type="dxa"/>
            <w:vAlign w:val="bottom"/>
          </w:tcPr>
          <w:p w14:paraId="7378C6D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253714001</w:t>
            </w:r>
          </w:p>
        </w:tc>
        <w:tc>
          <w:tcPr>
            <w:tcW w:w="4678" w:type="dxa"/>
            <w:vAlign w:val="bottom"/>
          </w:tcPr>
          <w:p w14:paraId="7B7226D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Abnormal coronary artery course</w:t>
            </w:r>
          </w:p>
        </w:tc>
        <w:tc>
          <w:tcPr>
            <w:tcW w:w="1559" w:type="dxa"/>
          </w:tcPr>
          <w:p w14:paraId="6549BBA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6F4F88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67B32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4119951</w:t>
            </w:r>
          </w:p>
        </w:tc>
        <w:tc>
          <w:tcPr>
            <w:tcW w:w="1276" w:type="dxa"/>
            <w:vAlign w:val="bottom"/>
          </w:tcPr>
          <w:p w14:paraId="6051A7B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233844002</w:t>
            </w:r>
          </w:p>
        </w:tc>
        <w:tc>
          <w:tcPr>
            <w:tcW w:w="4678" w:type="dxa"/>
            <w:vAlign w:val="bottom"/>
          </w:tcPr>
          <w:p w14:paraId="379C777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Accelerated coronary artery disease in transplanted heart</w:t>
            </w:r>
          </w:p>
        </w:tc>
        <w:tc>
          <w:tcPr>
            <w:tcW w:w="1559" w:type="dxa"/>
          </w:tcPr>
          <w:p w14:paraId="089F00F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BCE639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EFCD2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4215140</w:t>
            </w:r>
          </w:p>
        </w:tc>
        <w:tc>
          <w:tcPr>
            <w:tcW w:w="1276" w:type="dxa"/>
            <w:vAlign w:val="bottom"/>
          </w:tcPr>
          <w:p w14:paraId="209E372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394659003</w:t>
            </w:r>
          </w:p>
        </w:tc>
        <w:tc>
          <w:tcPr>
            <w:tcW w:w="4678" w:type="dxa"/>
            <w:vAlign w:val="bottom"/>
          </w:tcPr>
          <w:p w14:paraId="70B6687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Acute coronary syndrome</w:t>
            </w:r>
          </w:p>
        </w:tc>
        <w:tc>
          <w:tcPr>
            <w:tcW w:w="1559" w:type="dxa"/>
          </w:tcPr>
          <w:p w14:paraId="20D1CDB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AAF2ED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CE62F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36712983</w:t>
            </w:r>
          </w:p>
        </w:tc>
        <w:tc>
          <w:tcPr>
            <w:tcW w:w="1276" w:type="dxa"/>
            <w:vAlign w:val="bottom"/>
          </w:tcPr>
          <w:p w14:paraId="33B7FE9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1,59601E+16</w:t>
            </w:r>
          </w:p>
        </w:tc>
        <w:tc>
          <w:tcPr>
            <w:tcW w:w="4678" w:type="dxa"/>
            <w:vAlign w:val="bottom"/>
          </w:tcPr>
          <w:p w14:paraId="34AEC4A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Angina co-occurrent and due to coronary arteriosclerosis</w:t>
            </w:r>
          </w:p>
        </w:tc>
        <w:tc>
          <w:tcPr>
            <w:tcW w:w="1559" w:type="dxa"/>
          </w:tcPr>
          <w:p w14:paraId="2FBB977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EFE96C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DA4A9D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4152843</w:t>
            </w:r>
          </w:p>
        </w:tc>
        <w:tc>
          <w:tcPr>
            <w:tcW w:w="1276" w:type="dxa"/>
            <w:vAlign w:val="bottom"/>
          </w:tcPr>
          <w:p w14:paraId="7113D49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270510008</w:t>
            </w:r>
          </w:p>
        </w:tc>
        <w:tc>
          <w:tcPr>
            <w:tcW w:w="4678" w:type="dxa"/>
            <w:vAlign w:val="bottom"/>
          </w:tcPr>
          <w:p w14:paraId="20CEEBD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communication of coronary artery</w:t>
            </w:r>
          </w:p>
        </w:tc>
        <w:tc>
          <w:tcPr>
            <w:tcW w:w="1559" w:type="dxa"/>
          </w:tcPr>
          <w:p w14:paraId="3D3A41E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C6B9F1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7EC218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43021615</w:t>
            </w:r>
          </w:p>
        </w:tc>
        <w:tc>
          <w:tcPr>
            <w:tcW w:w="1276" w:type="dxa"/>
            <w:vAlign w:val="bottom"/>
          </w:tcPr>
          <w:p w14:paraId="08CFC11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461420008</w:t>
            </w:r>
          </w:p>
        </w:tc>
        <w:tc>
          <w:tcPr>
            <w:tcW w:w="4678" w:type="dxa"/>
            <w:vAlign w:val="bottom"/>
          </w:tcPr>
          <w:p w14:paraId="252E6E6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coronary artery with acute angulation of less than 45 degrees relative to aorta</w:t>
            </w:r>
          </w:p>
        </w:tc>
        <w:tc>
          <w:tcPr>
            <w:tcW w:w="1559" w:type="dxa"/>
          </w:tcPr>
          <w:p w14:paraId="014E85B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DF455E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7C2C2E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43022037</w:t>
            </w:r>
          </w:p>
        </w:tc>
        <w:tc>
          <w:tcPr>
            <w:tcW w:w="1276" w:type="dxa"/>
            <w:vAlign w:val="bottom"/>
          </w:tcPr>
          <w:p w14:paraId="55BC91F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461421007</w:t>
            </w:r>
          </w:p>
        </w:tc>
        <w:tc>
          <w:tcPr>
            <w:tcW w:w="4678" w:type="dxa"/>
            <w:vAlign w:val="bottom"/>
          </w:tcPr>
          <w:p w14:paraId="3E381CA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coronary artery without acute angulation of less than 45 degrees relative to aorta</w:t>
            </w:r>
          </w:p>
        </w:tc>
        <w:tc>
          <w:tcPr>
            <w:tcW w:w="1559" w:type="dxa"/>
          </w:tcPr>
          <w:p w14:paraId="09AFF27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F858B0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19066FE"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43021581</w:t>
            </w:r>
          </w:p>
        </w:tc>
        <w:tc>
          <w:tcPr>
            <w:tcW w:w="1276" w:type="dxa"/>
            <w:vAlign w:val="bottom"/>
          </w:tcPr>
          <w:p w14:paraId="7BCC039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461384000</w:t>
            </w:r>
          </w:p>
        </w:tc>
        <w:tc>
          <w:tcPr>
            <w:tcW w:w="4678" w:type="dxa"/>
            <w:vAlign w:val="bottom"/>
          </w:tcPr>
          <w:p w14:paraId="5CB20E6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across right ventricular outflow tract</w:t>
            </w:r>
          </w:p>
        </w:tc>
        <w:tc>
          <w:tcPr>
            <w:tcW w:w="1559" w:type="dxa"/>
          </w:tcPr>
          <w:p w14:paraId="35E00DF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3EC17F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134AAB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43021475</w:t>
            </w:r>
          </w:p>
        </w:tc>
        <w:tc>
          <w:tcPr>
            <w:tcW w:w="1276" w:type="dxa"/>
            <w:vAlign w:val="bottom"/>
          </w:tcPr>
          <w:p w14:paraId="0C8640D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461111008</w:t>
            </w:r>
          </w:p>
        </w:tc>
        <w:tc>
          <w:tcPr>
            <w:tcW w:w="4678" w:type="dxa"/>
            <w:vAlign w:val="bottom"/>
          </w:tcPr>
          <w:p w14:paraId="1571620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anterior to aorta</w:t>
            </w:r>
          </w:p>
        </w:tc>
        <w:tc>
          <w:tcPr>
            <w:tcW w:w="1559" w:type="dxa"/>
          </w:tcPr>
          <w:p w14:paraId="39CA60B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489B07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360BC1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43021476</w:t>
            </w:r>
          </w:p>
        </w:tc>
        <w:tc>
          <w:tcPr>
            <w:tcW w:w="1276" w:type="dxa"/>
            <w:vAlign w:val="bottom"/>
          </w:tcPr>
          <w:p w14:paraId="211BC7B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461112001</w:t>
            </w:r>
          </w:p>
        </w:tc>
        <w:tc>
          <w:tcPr>
            <w:tcW w:w="4678" w:type="dxa"/>
            <w:vAlign w:val="bottom"/>
          </w:tcPr>
          <w:p w14:paraId="41CAAF9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anterior to pulmonary trunk</w:t>
            </w:r>
          </w:p>
        </w:tc>
        <w:tc>
          <w:tcPr>
            <w:tcW w:w="1559" w:type="dxa"/>
          </w:tcPr>
          <w:p w14:paraId="17C03A4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7496A5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14438F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43022026</w:t>
            </w:r>
          </w:p>
        </w:tc>
        <w:tc>
          <w:tcPr>
            <w:tcW w:w="1276" w:type="dxa"/>
            <w:vAlign w:val="bottom"/>
          </w:tcPr>
          <w:p w14:paraId="614A7D9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461109004</w:t>
            </w:r>
          </w:p>
        </w:tc>
        <w:tc>
          <w:tcPr>
            <w:tcW w:w="4678" w:type="dxa"/>
            <w:vAlign w:val="bottom"/>
          </w:tcPr>
          <w:p w14:paraId="01C0576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anterior to pulmonary trunk and aorta</w:t>
            </w:r>
          </w:p>
        </w:tc>
        <w:tc>
          <w:tcPr>
            <w:tcW w:w="1559" w:type="dxa"/>
          </w:tcPr>
          <w:p w14:paraId="4AE6E76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CD5632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680597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43021311</w:t>
            </w:r>
          </w:p>
        </w:tc>
        <w:tc>
          <w:tcPr>
            <w:tcW w:w="1276" w:type="dxa"/>
            <w:vAlign w:val="bottom"/>
          </w:tcPr>
          <w:p w14:paraId="34F6668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460585008</w:t>
            </w:r>
          </w:p>
        </w:tc>
        <w:tc>
          <w:tcPr>
            <w:tcW w:w="4678" w:type="dxa"/>
            <w:vAlign w:val="bottom"/>
          </w:tcPr>
          <w:p w14:paraId="6BC9348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posterior to aorta</w:t>
            </w:r>
          </w:p>
        </w:tc>
        <w:tc>
          <w:tcPr>
            <w:tcW w:w="1559" w:type="dxa"/>
          </w:tcPr>
          <w:p w14:paraId="20F0B17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38A28E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4A5E4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43021310</w:t>
            </w:r>
          </w:p>
        </w:tc>
        <w:tc>
          <w:tcPr>
            <w:tcW w:w="1276" w:type="dxa"/>
            <w:vAlign w:val="bottom"/>
          </w:tcPr>
          <w:p w14:paraId="0D0EEA9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460584007</w:t>
            </w:r>
          </w:p>
        </w:tc>
        <w:tc>
          <w:tcPr>
            <w:tcW w:w="4678" w:type="dxa"/>
            <w:vAlign w:val="bottom"/>
          </w:tcPr>
          <w:p w14:paraId="10494EF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posterior to pulmonary trunk</w:t>
            </w:r>
          </w:p>
        </w:tc>
        <w:tc>
          <w:tcPr>
            <w:tcW w:w="1559" w:type="dxa"/>
          </w:tcPr>
          <w:p w14:paraId="6766F32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B3E7CD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511A8A"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43021474</w:t>
            </w:r>
          </w:p>
        </w:tc>
        <w:tc>
          <w:tcPr>
            <w:tcW w:w="1276" w:type="dxa"/>
            <w:vAlign w:val="bottom"/>
          </w:tcPr>
          <w:p w14:paraId="4073DF2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461110009</w:t>
            </w:r>
          </w:p>
        </w:tc>
        <w:tc>
          <w:tcPr>
            <w:tcW w:w="4678" w:type="dxa"/>
            <w:vAlign w:val="bottom"/>
          </w:tcPr>
          <w:p w14:paraId="3844856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posterior to pulmonary trunk and aorta</w:t>
            </w:r>
          </w:p>
        </w:tc>
        <w:tc>
          <w:tcPr>
            <w:tcW w:w="1559" w:type="dxa"/>
          </w:tcPr>
          <w:p w14:paraId="37BF918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E8CB66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4963E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43021582</w:t>
            </w:r>
          </w:p>
        </w:tc>
        <w:tc>
          <w:tcPr>
            <w:tcW w:w="1276" w:type="dxa"/>
            <w:vAlign w:val="bottom"/>
          </w:tcPr>
          <w:p w14:paraId="1589AC0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461385004</w:t>
            </w:r>
          </w:p>
        </w:tc>
        <w:tc>
          <w:tcPr>
            <w:tcW w:w="4678" w:type="dxa"/>
            <w:vAlign w:val="bottom"/>
          </w:tcPr>
          <w:p w14:paraId="5D990A4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course of coronary artery through infundibular septum</w:t>
            </w:r>
          </w:p>
        </w:tc>
        <w:tc>
          <w:tcPr>
            <w:tcW w:w="1559" w:type="dxa"/>
          </w:tcPr>
          <w:p w14:paraId="532BB35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FE4DF9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73E491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43021580</w:t>
            </w:r>
          </w:p>
        </w:tc>
        <w:tc>
          <w:tcPr>
            <w:tcW w:w="1276" w:type="dxa"/>
            <w:vAlign w:val="bottom"/>
          </w:tcPr>
          <w:p w14:paraId="7B85B4C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461383006</w:t>
            </w:r>
          </w:p>
        </w:tc>
        <w:tc>
          <w:tcPr>
            <w:tcW w:w="4678" w:type="dxa"/>
            <w:vAlign w:val="bottom"/>
          </w:tcPr>
          <w:p w14:paraId="5374A7C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intramural course of proximal portion of coronary artery above aortic sinus</w:t>
            </w:r>
          </w:p>
        </w:tc>
        <w:tc>
          <w:tcPr>
            <w:tcW w:w="1559" w:type="dxa"/>
          </w:tcPr>
          <w:p w14:paraId="3D548E5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EAEDCD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A63859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43021579</w:t>
            </w:r>
          </w:p>
        </w:tc>
        <w:tc>
          <w:tcPr>
            <w:tcW w:w="1276" w:type="dxa"/>
            <w:vAlign w:val="bottom"/>
          </w:tcPr>
          <w:p w14:paraId="1708DFE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461382001</w:t>
            </w:r>
          </w:p>
        </w:tc>
        <w:tc>
          <w:tcPr>
            <w:tcW w:w="4678" w:type="dxa"/>
            <w:vAlign w:val="bottom"/>
          </w:tcPr>
          <w:p w14:paraId="4A835A6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intramural course of proximal portion of coronary artery across commissure of aortic valve</w:t>
            </w:r>
          </w:p>
        </w:tc>
        <w:tc>
          <w:tcPr>
            <w:tcW w:w="1559" w:type="dxa"/>
          </w:tcPr>
          <w:p w14:paraId="2C30941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74D6CC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55A5EA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43021578</w:t>
            </w:r>
          </w:p>
        </w:tc>
        <w:tc>
          <w:tcPr>
            <w:tcW w:w="1276" w:type="dxa"/>
            <w:vAlign w:val="bottom"/>
          </w:tcPr>
          <w:p w14:paraId="26EDD18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461381008</w:t>
            </w:r>
          </w:p>
        </w:tc>
        <w:tc>
          <w:tcPr>
            <w:tcW w:w="4678" w:type="dxa"/>
            <w:vAlign w:val="bottom"/>
          </w:tcPr>
          <w:p w14:paraId="0C8C365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intramural course of proximal portion of coronary artery within aortic sinus</w:t>
            </w:r>
          </w:p>
        </w:tc>
        <w:tc>
          <w:tcPr>
            <w:tcW w:w="1559" w:type="dxa"/>
          </w:tcPr>
          <w:p w14:paraId="7A0D323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E7EC07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053230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43021307</w:t>
            </w:r>
          </w:p>
        </w:tc>
        <w:tc>
          <w:tcPr>
            <w:tcW w:w="1276" w:type="dxa"/>
            <w:vAlign w:val="bottom"/>
          </w:tcPr>
          <w:p w14:paraId="30738C6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460581004</w:t>
            </w:r>
          </w:p>
        </w:tc>
        <w:tc>
          <w:tcPr>
            <w:tcW w:w="4678" w:type="dxa"/>
            <w:vAlign w:val="bottom"/>
          </w:tcPr>
          <w:p w14:paraId="5BDD07A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accessory coronary artery from aortic sinus</w:t>
            </w:r>
          </w:p>
        </w:tc>
        <w:tc>
          <w:tcPr>
            <w:tcW w:w="1559" w:type="dxa"/>
          </w:tcPr>
          <w:p w14:paraId="497A93A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E3DAAF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FAB40F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43021937</w:t>
            </w:r>
          </w:p>
        </w:tc>
        <w:tc>
          <w:tcPr>
            <w:tcW w:w="1276" w:type="dxa"/>
            <w:vAlign w:val="bottom"/>
          </w:tcPr>
          <w:p w14:paraId="47E74CF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459066006</w:t>
            </w:r>
          </w:p>
        </w:tc>
        <w:tc>
          <w:tcPr>
            <w:tcW w:w="4678" w:type="dxa"/>
            <w:vAlign w:val="bottom"/>
          </w:tcPr>
          <w:p w14:paraId="0F80A3C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accessory coronary artery from pulmonary artery</w:t>
            </w:r>
          </w:p>
        </w:tc>
        <w:tc>
          <w:tcPr>
            <w:tcW w:w="1559" w:type="dxa"/>
          </w:tcPr>
          <w:p w14:paraId="5516FEE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6C3D05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ED40D9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43020572</w:t>
            </w:r>
          </w:p>
        </w:tc>
        <w:tc>
          <w:tcPr>
            <w:tcW w:w="1276" w:type="dxa"/>
            <w:vAlign w:val="bottom"/>
          </w:tcPr>
          <w:p w14:paraId="381AF1B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471289009</w:t>
            </w:r>
          </w:p>
        </w:tc>
        <w:tc>
          <w:tcPr>
            <w:tcW w:w="4678" w:type="dxa"/>
            <w:vAlign w:val="bottom"/>
          </w:tcPr>
          <w:p w14:paraId="7CB7BD5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circumflex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 and anomalous origin of left anterior descending </w:t>
            </w:r>
            <w:r w:rsidRPr="00691F9C">
              <w:rPr>
                <w:rFonts w:ascii="Calibri" w:hAnsi="Calibri" w:cs="Calibri"/>
                <w:color w:val="000000"/>
                <w:sz w:val="22"/>
                <w:szCs w:val="22"/>
              </w:rPr>
              <w:lastRenderedPageBreak/>
              <w:t xml:space="preserve">coronary artery and right coronary artery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2FE8885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lastRenderedPageBreak/>
              <w:t>Yes</w:t>
            </w:r>
          </w:p>
        </w:tc>
      </w:tr>
      <w:tr w:rsidR="00C56403" w:rsidRPr="00691F9C" w14:paraId="79B029A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1D80AA"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43021294</w:t>
            </w:r>
          </w:p>
        </w:tc>
        <w:tc>
          <w:tcPr>
            <w:tcW w:w="1276" w:type="dxa"/>
            <w:vAlign w:val="bottom"/>
          </w:tcPr>
          <w:p w14:paraId="03DDBD6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460471001</w:t>
            </w:r>
          </w:p>
        </w:tc>
        <w:tc>
          <w:tcPr>
            <w:tcW w:w="4678" w:type="dxa"/>
            <w:vAlign w:val="bottom"/>
          </w:tcPr>
          <w:p w14:paraId="6CB88C8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conus artery from separate aortic sinus orifice</w:t>
            </w:r>
          </w:p>
        </w:tc>
        <w:tc>
          <w:tcPr>
            <w:tcW w:w="1559" w:type="dxa"/>
          </w:tcPr>
          <w:p w14:paraId="7EF4355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3770FD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63A785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43021301</w:t>
            </w:r>
          </w:p>
        </w:tc>
        <w:tc>
          <w:tcPr>
            <w:tcW w:w="1276" w:type="dxa"/>
            <w:vAlign w:val="bottom"/>
          </w:tcPr>
          <w:p w14:paraId="3C27232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460510005</w:t>
            </w:r>
          </w:p>
        </w:tc>
        <w:tc>
          <w:tcPr>
            <w:tcW w:w="4678" w:type="dxa"/>
            <w:vAlign w:val="bottom"/>
          </w:tcPr>
          <w:p w14:paraId="447D6E8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coronary arteries from anterior aortic sinus</w:t>
            </w:r>
          </w:p>
        </w:tc>
        <w:tc>
          <w:tcPr>
            <w:tcW w:w="1559" w:type="dxa"/>
          </w:tcPr>
          <w:p w14:paraId="1B05400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986401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9A83C4A"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43021302</w:t>
            </w:r>
          </w:p>
        </w:tc>
        <w:tc>
          <w:tcPr>
            <w:tcW w:w="1276" w:type="dxa"/>
            <w:vAlign w:val="bottom"/>
          </w:tcPr>
          <w:p w14:paraId="461DED2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460517008</w:t>
            </w:r>
          </w:p>
        </w:tc>
        <w:tc>
          <w:tcPr>
            <w:tcW w:w="4678" w:type="dxa"/>
            <w:vAlign w:val="bottom"/>
          </w:tcPr>
          <w:p w14:paraId="051EC36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coronary arteries from both aortic sinuses of bicuspid valve</w:t>
            </w:r>
          </w:p>
        </w:tc>
        <w:tc>
          <w:tcPr>
            <w:tcW w:w="1559" w:type="dxa"/>
          </w:tcPr>
          <w:p w14:paraId="083B645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6C71B1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E55994E"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4328721</w:t>
            </w:r>
          </w:p>
        </w:tc>
        <w:tc>
          <w:tcPr>
            <w:tcW w:w="1276" w:type="dxa"/>
            <w:vAlign w:val="bottom"/>
          </w:tcPr>
          <w:p w14:paraId="14E7353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75398000</w:t>
            </w:r>
          </w:p>
        </w:tc>
        <w:tc>
          <w:tcPr>
            <w:tcW w:w="4678" w:type="dxa"/>
            <w:vAlign w:val="bottom"/>
          </w:tcPr>
          <w:p w14:paraId="04F0ED0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coronary artery</w:t>
            </w:r>
          </w:p>
        </w:tc>
        <w:tc>
          <w:tcPr>
            <w:tcW w:w="1559" w:type="dxa"/>
          </w:tcPr>
          <w:p w14:paraId="29C0DC1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A08404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F6733E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43022025</w:t>
            </w:r>
          </w:p>
        </w:tc>
        <w:tc>
          <w:tcPr>
            <w:tcW w:w="1276" w:type="dxa"/>
            <w:vAlign w:val="bottom"/>
          </w:tcPr>
          <w:p w14:paraId="353FB42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461105005</w:t>
            </w:r>
          </w:p>
        </w:tc>
        <w:tc>
          <w:tcPr>
            <w:tcW w:w="4678" w:type="dxa"/>
            <w:vAlign w:val="bottom"/>
          </w:tcPr>
          <w:p w14:paraId="67EF510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coronary artery from aorta</w:t>
            </w:r>
          </w:p>
        </w:tc>
        <w:tc>
          <w:tcPr>
            <w:tcW w:w="1559" w:type="dxa"/>
          </w:tcPr>
          <w:p w14:paraId="6305367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797E10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97196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43020569</w:t>
            </w:r>
          </w:p>
        </w:tc>
        <w:tc>
          <w:tcPr>
            <w:tcW w:w="1276" w:type="dxa"/>
            <w:vAlign w:val="bottom"/>
          </w:tcPr>
          <w:p w14:paraId="04B7031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471285003</w:t>
            </w:r>
          </w:p>
        </w:tc>
        <w:tc>
          <w:tcPr>
            <w:tcW w:w="4678" w:type="dxa"/>
            <w:vAlign w:val="bottom"/>
          </w:tcPr>
          <w:p w14:paraId="7BFEBF2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coronary artery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76F7482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493A96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A1845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43021886</w:t>
            </w:r>
          </w:p>
        </w:tc>
        <w:tc>
          <w:tcPr>
            <w:tcW w:w="1276" w:type="dxa"/>
            <w:vAlign w:val="bottom"/>
          </w:tcPr>
          <w:p w14:paraId="175DF40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471286002</w:t>
            </w:r>
          </w:p>
        </w:tc>
        <w:tc>
          <w:tcPr>
            <w:tcW w:w="4678" w:type="dxa"/>
            <w:vAlign w:val="bottom"/>
          </w:tcPr>
          <w:p w14:paraId="0A67EA9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coronary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4F9F7D3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5C216B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FD7C3DE"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4113298</w:t>
            </w:r>
          </w:p>
        </w:tc>
        <w:tc>
          <w:tcPr>
            <w:tcW w:w="1276" w:type="dxa"/>
            <w:vAlign w:val="bottom"/>
          </w:tcPr>
          <w:p w14:paraId="3381EC7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253708008</w:t>
            </w:r>
          </w:p>
        </w:tc>
        <w:tc>
          <w:tcPr>
            <w:tcW w:w="4678" w:type="dxa"/>
            <w:vAlign w:val="bottom"/>
          </w:tcPr>
          <w:p w14:paraId="1A5A9D9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coronary artery from left pulmonary artery</w:t>
            </w:r>
          </w:p>
        </w:tc>
        <w:tc>
          <w:tcPr>
            <w:tcW w:w="1559" w:type="dxa"/>
          </w:tcPr>
          <w:p w14:paraId="215CF22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D43609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EE107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4109483</w:t>
            </w:r>
          </w:p>
        </w:tc>
        <w:tc>
          <w:tcPr>
            <w:tcW w:w="1276" w:type="dxa"/>
            <w:vAlign w:val="bottom"/>
          </w:tcPr>
          <w:p w14:paraId="24FAA8F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253703004</w:t>
            </w:r>
          </w:p>
        </w:tc>
        <w:tc>
          <w:tcPr>
            <w:tcW w:w="4678" w:type="dxa"/>
            <w:vAlign w:val="bottom"/>
          </w:tcPr>
          <w:p w14:paraId="3F307EE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coronary artery from non-facing sinus</w:t>
            </w:r>
          </w:p>
        </w:tc>
        <w:tc>
          <w:tcPr>
            <w:tcW w:w="1559" w:type="dxa"/>
          </w:tcPr>
          <w:p w14:paraId="4281EBE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2CA172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CDD8E1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4113297</w:t>
            </w:r>
          </w:p>
        </w:tc>
        <w:tc>
          <w:tcPr>
            <w:tcW w:w="1276" w:type="dxa"/>
            <w:vAlign w:val="bottom"/>
          </w:tcPr>
          <w:p w14:paraId="0AA1179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253706007</w:t>
            </w:r>
          </w:p>
        </w:tc>
        <w:tc>
          <w:tcPr>
            <w:tcW w:w="4678" w:type="dxa"/>
            <w:vAlign w:val="bottom"/>
          </w:tcPr>
          <w:p w14:paraId="6113EDA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coronary artery from pulmonary arterial tree</w:t>
            </w:r>
          </w:p>
        </w:tc>
        <w:tc>
          <w:tcPr>
            <w:tcW w:w="1559" w:type="dxa"/>
          </w:tcPr>
          <w:p w14:paraId="548FFC2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836FB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E6ED9E"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4109644</w:t>
            </w:r>
          </w:p>
        </w:tc>
        <w:tc>
          <w:tcPr>
            <w:tcW w:w="1276" w:type="dxa"/>
            <w:vAlign w:val="bottom"/>
          </w:tcPr>
          <w:p w14:paraId="6F366D9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253707003</w:t>
            </w:r>
          </w:p>
        </w:tc>
        <w:tc>
          <w:tcPr>
            <w:tcW w:w="4678" w:type="dxa"/>
            <w:vAlign w:val="bottom"/>
          </w:tcPr>
          <w:p w14:paraId="1616ED4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coronary artery from right pulmonary artery</w:t>
            </w:r>
          </w:p>
        </w:tc>
        <w:tc>
          <w:tcPr>
            <w:tcW w:w="1559" w:type="dxa"/>
          </w:tcPr>
          <w:p w14:paraId="0898C7D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FA8B3C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059C9D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43021628</w:t>
            </w:r>
          </w:p>
        </w:tc>
        <w:tc>
          <w:tcPr>
            <w:tcW w:w="1276" w:type="dxa"/>
            <w:vAlign w:val="bottom"/>
          </w:tcPr>
          <w:p w14:paraId="2FA10D2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461436005</w:t>
            </w:r>
          </w:p>
        </w:tc>
        <w:tc>
          <w:tcPr>
            <w:tcW w:w="4678" w:type="dxa"/>
            <w:vAlign w:val="bottom"/>
          </w:tcPr>
          <w:p w14:paraId="5081848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dual left anterior descending coronary arteries</w:t>
            </w:r>
          </w:p>
        </w:tc>
        <w:tc>
          <w:tcPr>
            <w:tcW w:w="1559" w:type="dxa"/>
          </w:tcPr>
          <w:p w14:paraId="13C60B3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C95352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60532E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43021193</w:t>
            </w:r>
          </w:p>
        </w:tc>
        <w:tc>
          <w:tcPr>
            <w:tcW w:w="1276" w:type="dxa"/>
            <w:vAlign w:val="bottom"/>
          </w:tcPr>
          <w:p w14:paraId="407FAE4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460437005</w:t>
            </w:r>
          </w:p>
        </w:tc>
        <w:tc>
          <w:tcPr>
            <w:tcW w:w="4678" w:type="dxa"/>
            <w:vAlign w:val="bottom"/>
          </w:tcPr>
          <w:p w14:paraId="7D4E91B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dual left anterior descending coronary arteries from right coronary artery and left coronary artery</w:t>
            </w:r>
          </w:p>
        </w:tc>
        <w:tc>
          <w:tcPr>
            <w:tcW w:w="1559" w:type="dxa"/>
          </w:tcPr>
          <w:p w14:paraId="4A39203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1098DA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324A68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43021973</w:t>
            </w:r>
          </w:p>
        </w:tc>
        <w:tc>
          <w:tcPr>
            <w:tcW w:w="1276" w:type="dxa"/>
            <w:vAlign w:val="bottom"/>
          </w:tcPr>
          <w:p w14:paraId="4014897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460438000</w:t>
            </w:r>
          </w:p>
        </w:tc>
        <w:tc>
          <w:tcPr>
            <w:tcW w:w="4678" w:type="dxa"/>
            <w:vAlign w:val="bottom"/>
          </w:tcPr>
          <w:p w14:paraId="6EE9811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large conus artery from right coronary artery</w:t>
            </w:r>
          </w:p>
        </w:tc>
        <w:tc>
          <w:tcPr>
            <w:tcW w:w="1559" w:type="dxa"/>
          </w:tcPr>
          <w:p w14:paraId="0F09AB9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8E5377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68C6E4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43020576</w:t>
            </w:r>
          </w:p>
        </w:tc>
        <w:tc>
          <w:tcPr>
            <w:tcW w:w="1276" w:type="dxa"/>
            <w:vAlign w:val="bottom"/>
          </w:tcPr>
          <w:p w14:paraId="346E6FA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471293003</w:t>
            </w:r>
          </w:p>
        </w:tc>
        <w:tc>
          <w:tcPr>
            <w:tcW w:w="4678" w:type="dxa"/>
            <w:vAlign w:val="bottom"/>
          </w:tcPr>
          <w:p w14:paraId="0BBD6BC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left anterior descending artery and right coronary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 and anomalous origin of circumflex artery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7CDB6CA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AD1877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C8C90A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43020573</w:t>
            </w:r>
          </w:p>
        </w:tc>
        <w:tc>
          <w:tcPr>
            <w:tcW w:w="1276" w:type="dxa"/>
            <w:vAlign w:val="bottom"/>
          </w:tcPr>
          <w:p w14:paraId="1795ABF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471290000</w:t>
            </w:r>
          </w:p>
        </w:tc>
        <w:tc>
          <w:tcPr>
            <w:tcW w:w="4678" w:type="dxa"/>
            <w:vAlign w:val="bottom"/>
          </w:tcPr>
          <w:p w14:paraId="63F2C1A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left anterior descending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 and anomalous origin of circumflex artery and right coronary artery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72FCE45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B0EA5B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345FB2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42873052</w:t>
            </w:r>
          </w:p>
        </w:tc>
        <w:tc>
          <w:tcPr>
            <w:tcW w:w="1276" w:type="dxa"/>
            <w:vAlign w:val="bottom"/>
          </w:tcPr>
          <w:p w14:paraId="2EC0DFC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450302005</w:t>
            </w:r>
          </w:p>
        </w:tc>
        <w:tc>
          <w:tcPr>
            <w:tcW w:w="4678" w:type="dxa"/>
            <w:vAlign w:val="bottom"/>
          </w:tcPr>
          <w:p w14:paraId="3856DD7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left anterior descending coronary artery from pulmonary artery</w:t>
            </w:r>
          </w:p>
        </w:tc>
        <w:tc>
          <w:tcPr>
            <w:tcW w:w="1559" w:type="dxa"/>
          </w:tcPr>
          <w:p w14:paraId="777B2A3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598E0B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BF755F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43021627</w:t>
            </w:r>
          </w:p>
        </w:tc>
        <w:tc>
          <w:tcPr>
            <w:tcW w:w="1276" w:type="dxa"/>
            <w:vAlign w:val="bottom"/>
          </w:tcPr>
          <w:p w14:paraId="2AA89B7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461435009</w:t>
            </w:r>
          </w:p>
        </w:tc>
        <w:tc>
          <w:tcPr>
            <w:tcW w:w="4678" w:type="dxa"/>
            <w:vAlign w:val="bottom"/>
          </w:tcPr>
          <w:p w14:paraId="21614F2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left anterior descending coronary artery from right coronary artery aortic sinus</w:t>
            </w:r>
          </w:p>
        </w:tc>
        <w:tc>
          <w:tcPr>
            <w:tcW w:w="1559" w:type="dxa"/>
          </w:tcPr>
          <w:p w14:paraId="2D25FE4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ED3DB9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F13D5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4109484</w:t>
            </w:r>
          </w:p>
        </w:tc>
        <w:tc>
          <w:tcPr>
            <w:tcW w:w="1276" w:type="dxa"/>
            <w:vAlign w:val="bottom"/>
          </w:tcPr>
          <w:p w14:paraId="65CB3EA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253704005</w:t>
            </w:r>
          </w:p>
        </w:tc>
        <w:tc>
          <w:tcPr>
            <w:tcW w:w="4678" w:type="dxa"/>
            <w:vAlign w:val="bottom"/>
          </w:tcPr>
          <w:p w14:paraId="412F2C8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left anterior descending from right coronary artery</w:t>
            </w:r>
          </w:p>
        </w:tc>
        <w:tc>
          <w:tcPr>
            <w:tcW w:w="1559" w:type="dxa"/>
          </w:tcPr>
          <w:p w14:paraId="49CB7EF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510E19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09B4F3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4206334</w:t>
            </w:r>
          </w:p>
        </w:tc>
        <w:tc>
          <w:tcPr>
            <w:tcW w:w="1276" w:type="dxa"/>
            <w:vAlign w:val="bottom"/>
          </w:tcPr>
          <w:p w14:paraId="213A253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55546004</w:t>
            </w:r>
          </w:p>
        </w:tc>
        <w:tc>
          <w:tcPr>
            <w:tcW w:w="4678" w:type="dxa"/>
            <w:vAlign w:val="bottom"/>
          </w:tcPr>
          <w:p w14:paraId="4EB309C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left circumflex artery from right coronary artery</w:t>
            </w:r>
          </w:p>
        </w:tc>
        <w:tc>
          <w:tcPr>
            <w:tcW w:w="1559" w:type="dxa"/>
          </w:tcPr>
          <w:p w14:paraId="458AB36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17C058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3AB24AA"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43020689</w:t>
            </w:r>
          </w:p>
        </w:tc>
        <w:tc>
          <w:tcPr>
            <w:tcW w:w="1276" w:type="dxa"/>
            <w:vAlign w:val="bottom"/>
          </w:tcPr>
          <w:p w14:paraId="77AA5A4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458039003</w:t>
            </w:r>
          </w:p>
        </w:tc>
        <w:tc>
          <w:tcPr>
            <w:tcW w:w="4678" w:type="dxa"/>
            <w:vAlign w:val="bottom"/>
          </w:tcPr>
          <w:p w14:paraId="5D55814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left circumflex coronary artery from pulmonary artery</w:t>
            </w:r>
          </w:p>
        </w:tc>
        <w:tc>
          <w:tcPr>
            <w:tcW w:w="1559" w:type="dxa"/>
          </w:tcPr>
          <w:p w14:paraId="344D387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2383BC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DEBB1E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43021314</w:t>
            </w:r>
          </w:p>
        </w:tc>
        <w:tc>
          <w:tcPr>
            <w:tcW w:w="1276" w:type="dxa"/>
            <w:vAlign w:val="bottom"/>
          </w:tcPr>
          <w:p w14:paraId="3615B44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460588005</w:t>
            </w:r>
          </w:p>
        </w:tc>
        <w:tc>
          <w:tcPr>
            <w:tcW w:w="4678" w:type="dxa"/>
            <w:vAlign w:val="bottom"/>
          </w:tcPr>
          <w:p w14:paraId="79B2DAB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left circumflex coronary artery from right coronary aortic sinus</w:t>
            </w:r>
          </w:p>
        </w:tc>
        <w:tc>
          <w:tcPr>
            <w:tcW w:w="1559" w:type="dxa"/>
          </w:tcPr>
          <w:p w14:paraId="5D7CA7A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D7E7FE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25A558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43021796</w:t>
            </w:r>
          </w:p>
        </w:tc>
        <w:tc>
          <w:tcPr>
            <w:tcW w:w="1276" w:type="dxa"/>
            <w:vAlign w:val="bottom"/>
          </w:tcPr>
          <w:p w14:paraId="2E8EF44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473444001</w:t>
            </w:r>
          </w:p>
        </w:tc>
        <w:tc>
          <w:tcPr>
            <w:tcW w:w="4678" w:type="dxa"/>
            <w:vAlign w:val="bottom"/>
          </w:tcPr>
          <w:p w14:paraId="3D3E2D6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left coronary artery</w:t>
            </w:r>
          </w:p>
        </w:tc>
        <w:tc>
          <w:tcPr>
            <w:tcW w:w="1559" w:type="dxa"/>
          </w:tcPr>
          <w:p w14:paraId="1560613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806FA9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8FDA39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43021308</w:t>
            </w:r>
          </w:p>
        </w:tc>
        <w:tc>
          <w:tcPr>
            <w:tcW w:w="1276" w:type="dxa"/>
            <w:vAlign w:val="bottom"/>
          </w:tcPr>
          <w:p w14:paraId="657A06E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460582006</w:t>
            </w:r>
          </w:p>
        </w:tc>
        <w:tc>
          <w:tcPr>
            <w:tcW w:w="4678" w:type="dxa"/>
            <w:vAlign w:val="bottom"/>
          </w:tcPr>
          <w:p w14:paraId="1567184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left coronary artery and right coronary artery from pulmonary artery</w:t>
            </w:r>
          </w:p>
        </w:tc>
        <w:tc>
          <w:tcPr>
            <w:tcW w:w="1559" w:type="dxa"/>
          </w:tcPr>
          <w:p w14:paraId="2F1BC95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6FC557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EC9899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43020570</w:t>
            </w:r>
          </w:p>
        </w:tc>
        <w:tc>
          <w:tcPr>
            <w:tcW w:w="1276" w:type="dxa"/>
            <w:vAlign w:val="bottom"/>
          </w:tcPr>
          <w:p w14:paraId="34AF576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471287006</w:t>
            </w:r>
          </w:p>
        </w:tc>
        <w:tc>
          <w:tcPr>
            <w:tcW w:w="4678" w:type="dxa"/>
            <w:vAlign w:val="bottom"/>
          </w:tcPr>
          <w:p w14:paraId="45B9723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left coronary artery and right coronary artery with dual orifices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7660B49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7E09E4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968F12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43020571</w:t>
            </w:r>
          </w:p>
        </w:tc>
        <w:tc>
          <w:tcPr>
            <w:tcW w:w="1276" w:type="dxa"/>
            <w:vAlign w:val="bottom"/>
          </w:tcPr>
          <w:p w14:paraId="59F772E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471288001</w:t>
            </w:r>
          </w:p>
        </w:tc>
        <w:tc>
          <w:tcPr>
            <w:tcW w:w="4678" w:type="dxa"/>
            <w:vAlign w:val="bottom"/>
          </w:tcPr>
          <w:p w14:paraId="04FFE1B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left coronary artery and right coronary artery with dual orifices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6781C14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31E7D5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F25E42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42873051</w:t>
            </w:r>
          </w:p>
        </w:tc>
        <w:tc>
          <w:tcPr>
            <w:tcW w:w="1276" w:type="dxa"/>
            <w:vAlign w:val="bottom"/>
          </w:tcPr>
          <w:p w14:paraId="6BAFD4C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450301003</w:t>
            </w:r>
          </w:p>
        </w:tc>
        <w:tc>
          <w:tcPr>
            <w:tcW w:w="4678" w:type="dxa"/>
            <w:vAlign w:val="bottom"/>
          </w:tcPr>
          <w:p w14:paraId="53830AA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left coronary artery from pulmonary artery</w:t>
            </w:r>
          </w:p>
        </w:tc>
        <w:tc>
          <w:tcPr>
            <w:tcW w:w="1559" w:type="dxa"/>
          </w:tcPr>
          <w:p w14:paraId="653C3DD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812B95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3BC1B1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43021435</w:t>
            </w:r>
          </w:p>
        </w:tc>
        <w:tc>
          <w:tcPr>
            <w:tcW w:w="1276" w:type="dxa"/>
            <w:vAlign w:val="bottom"/>
          </w:tcPr>
          <w:p w14:paraId="72685E6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460930004</w:t>
            </w:r>
          </w:p>
        </w:tc>
        <w:tc>
          <w:tcPr>
            <w:tcW w:w="4678" w:type="dxa"/>
            <w:vAlign w:val="bottom"/>
          </w:tcPr>
          <w:p w14:paraId="28FA8AD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left coronary artery from right coronary aortic sinus</w:t>
            </w:r>
          </w:p>
        </w:tc>
        <w:tc>
          <w:tcPr>
            <w:tcW w:w="1559" w:type="dxa"/>
          </w:tcPr>
          <w:p w14:paraId="2EACD92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36DFFA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15CAC66"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43021305</w:t>
            </w:r>
          </w:p>
        </w:tc>
        <w:tc>
          <w:tcPr>
            <w:tcW w:w="1276" w:type="dxa"/>
            <w:vAlign w:val="bottom"/>
          </w:tcPr>
          <w:p w14:paraId="1B4E999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460538002</w:t>
            </w:r>
          </w:p>
        </w:tc>
        <w:tc>
          <w:tcPr>
            <w:tcW w:w="4678" w:type="dxa"/>
            <w:vAlign w:val="bottom"/>
          </w:tcPr>
          <w:p w14:paraId="3166720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left coronary artery from right coronary artery</w:t>
            </w:r>
          </w:p>
        </w:tc>
        <w:tc>
          <w:tcPr>
            <w:tcW w:w="1559" w:type="dxa"/>
          </w:tcPr>
          <w:p w14:paraId="4232017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5B0789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F66F7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43021795</w:t>
            </w:r>
          </w:p>
        </w:tc>
        <w:tc>
          <w:tcPr>
            <w:tcW w:w="1276" w:type="dxa"/>
            <w:vAlign w:val="bottom"/>
          </w:tcPr>
          <w:p w14:paraId="721EACA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473443007</w:t>
            </w:r>
          </w:p>
        </w:tc>
        <w:tc>
          <w:tcPr>
            <w:tcW w:w="4678" w:type="dxa"/>
            <w:vAlign w:val="bottom"/>
          </w:tcPr>
          <w:p w14:paraId="1DD251B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w:t>
            </w:r>
          </w:p>
        </w:tc>
        <w:tc>
          <w:tcPr>
            <w:tcW w:w="1559" w:type="dxa"/>
          </w:tcPr>
          <w:p w14:paraId="2895CB9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C015D4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E0DE6D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43020575</w:t>
            </w:r>
          </w:p>
        </w:tc>
        <w:tc>
          <w:tcPr>
            <w:tcW w:w="1276" w:type="dxa"/>
            <w:vAlign w:val="bottom"/>
          </w:tcPr>
          <w:p w14:paraId="665D4DE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471292008</w:t>
            </w:r>
          </w:p>
        </w:tc>
        <w:tc>
          <w:tcPr>
            <w:tcW w:w="4678" w:type="dxa"/>
            <w:vAlign w:val="bottom"/>
          </w:tcPr>
          <w:p w14:paraId="2482463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right coronary artery and circumflex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 and anomalous origin of left anterior descending artery from aortic sinus to left on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34CBDD9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1A79F0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650C3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43020574</w:t>
            </w:r>
          </w:p>
        </w:tc>
        <w:tc>
          <w:tcPr>
            <w:tcW w:w="1276" w:type="dxa"/>
            <w:vAlign w:val="bottom"/>
          </w:tcPr>
          <w:p w14:paraId="5E92917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471291001</w:t>
            </w:r>
          </w:p>
        </w:tc>
        <w:tc>
          <w:tcPr>
            <w:tcW w:w="4678" w:type="dxa"/>
            <w:vAlign w:val="bottom"/>
          </w:tcPr>
          <w:p w14:paraId="37E45DC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right coronary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 and </w:t>
            </w:r>
            <w:r w:rsidRPr="00691F9C">
              <w:rPr>
                <w:rFonts w:ascii="Calibri" w:hAnsi="Calibri" w:cs="Calibri"/>
                <w:color w:val="000000"/>
                <w:sz w:val="22"/>
                <w:szCs w:val="22"/>
              </w:rPr>
              <w:lastRenderedPageBreak/>
              <w:t xml:space="preserve">anomalous origin of left coronary artery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4EED537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lastRenderedPageBreak/>
              <w:t>Yes</w:t>
            </w:r>
          </w:p>
        </w:tc>
      </w:tr>
      <w:tr w:rsidR="00C56403" w:rsidRPr="00691F9C" w14:paraId="7ACCCD2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8B814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43021303</w:t>
            </w:r>
          </w:p>
        </w:tc>
        <w:tc>
          <w:tcPr>
            <w:tcW w:w="1276" w:type="dxa"/>
            <w:vAlign w:val="bottom"/>
          </w:tcPr>
          <w:p w14:paraId="00EAE56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460524009</w:t>
            </w:r>
          </w:p>
        </w:tc>
        <w:tc>
          <w:tcPr>
            <w:tcW w:w="4678" w:type="dxa"/>
            <w:vAlign w:val="bottom"/>
          </w:tcPr>
          <w:p w14:paraId="4E6E406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 from left anterior descending coronary artery</w:t>
            </w:r>
          </w:p>
        </w:tc>
        <w:tc>
          <w:tcPr>
            <w:tcW w:w="1559" w:type="dxa"/>
          </w:tcPr>
          <w:p w14:paraId="76AA355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2B5EF7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E731E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43021304</w:t>
            </w:r>
          </w:p>
        </w:tc>
        <w:tc>
          <w:tcPr>
            <w:tcW w:w="1276" w:type="dxa"/>
            <w:vAlign w:val="bottom"/>
          </w:tcPr>
          <w:p w14:paraId="4972319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460531008</w:t>
            </w:r>
          </w:p>
        </w:tc>
        <w:tc>
          <w:tcPr>
            <w:tcW w:w="4678" w:type="dxa"/>
            <w:vAlign w:val="bottom"/>
          </w:tcPr>
          <w:p w14:paraId="3CE4B94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 from left circumflex coronary artery</w:t>
            </w:r>
          </w:p>
        </w:tc>
        <w:tc>
          <w:tcPr>
            <w:tcW w:w="1559" w:type="dxa"/>
          </w:tcPr>
          <w:p w14:paraId="2DA3DF3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FE8E2B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B1209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43021312</w:t>
            </w:r>
          </w:p>
        </w:tc>
        <w:tc>
          <w:tcPr>
            <w:tcW w:w="1276" w:type="dxa"/>
            <w:vAlign w:val="bottom"/>
          </w:tcPr>
          <w:p w14:paraId="5E3D2C8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460586009</w:t>
            </w:r>
          </w:p>
        </w:tc>
        <w:tc>
          <w:tcPr>
            <w:tcW w:w="4678" w:type="dxa"/>
            <w:vAlign w:val="bottom"/>
          </w:tcPr>
          <w:p w14:paraId="6BE34EA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 from left coronary artery</w:t>
            </w:r>
          </w:p>
        </w:tc>
        <w:tc>
          <w:tcPr>
            <w:tcW w:w="1559" w:type="dxa"/>
          </w:tcPr>
          <w:p w14:paraId="0A4D3B4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0C747B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44DABD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43021434</w:t>
            </w:r>
          </w:p>
        </w:tc>
        <w:tc>
          <w:tcPr>
            <w:tcW w:w="1276" w:type="dxa"/>
            <w:vAlign w:val="bottom"/>
          </w:tcPr>
          <w:p w14:paraId="22C5530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460923005</w:t>
            </w:r>
          </w:p>
        </w:tc>
        <w:tc>
          <w:tcPr>
            <w:tcW w:w="4678" w:type="dxa"/>
            <w:vAlign w:val="bottom"/>
          </w:tcPr>
          <w:p w14:paraId="070E44A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 from left coronary artery aortic sinus</w:t>
            </w:r>
          </w:p>
        </w:tc>
        <w:tc>
          <w:tcPr>
            <w:tcW w:w="1559" w:type="dxa"/>
          </w:tcPr>
          <w:p w14:paraId="496C74B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542E77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817BF4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43021437</w:t>
            </w:r>
          </w:p>
        </w:tc>
        <w:tc>
          <w:tcPr>
            <w:tcW w:w="1276" w:type="dxa"/>
            <w:vAlign w:val="bottom"/>
          </w:tcPr>
          <w:p w14:paraId="2212DC2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460944005</w:t>
            </w:r>
          </w:p>
        </w:tc>
        <w:tc>
          <w:tcPr>
            <w:tcW w:w="4678" w:type="dxa"/>
            <w:vAlign w:val="bottom"/>
          </w:tcPr>
          <w:p w14:paraId="4895266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 from left coronary artery aortic sinus and anomalous origin of left coronary artery from right coronary artery aortic sinus</w:t>
            </w:r>
          </w:p>
        </w:tc>
        <w:tc>
          <w:tcPr>
            <w:tcW w:w="1559" w:type="dxa"/>
          </w:tcPr>
          <w:p w14:paraId="1CEE190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155219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2B612A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42873050</w:t>
            </w:r>
          </w:p>
        </w:tc>
        <w:tc>
          <w:tcPr>
            <w:tcW w:w="1276" w:type="dxa"/>
            <w:vAlign w:val="bottom"/>
          </w:tcPr>
          <w:p w14:paraId="3DF73FE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450300002</w:t>
            </w:r>
          </w:p>
        </w:tc>
        <w:tc>
          <w:tcPr>
            <w:tcW w:w="4678" w:type="dxa"/>
            <w:vAlign w:val="bottom"/>
          </w:tcPr>
          <w:p w14:paraId="515B5E9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right coronary artery from pulmonary artery</w:t>
            </w:r>
          </w:p>
        </w:tc>
        <w:tc>
          <w:tcPr>
            <w:tcW w:w="1559" w:type="dxa"/>
          </w:tcPr>
          <w:p w14:paraId="39482F8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E8FF06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F78BB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43020579</w:t>
            </w:r>
          </w:p>
        </w:tc>
        <w:tc>
          <w:tcPr>
            <w:tcW w:w="1276" w:type="dxa"/>
            <w:vAlign w:val="bottom"/>
          </w:tcPr>
          <w:p w14:paraId="08B85CE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471298007</w:t>
            </w:r>
          </w:p>
        </w:tc>
        <w:tc>
          <w:tcPr>
            <w:tcW w:w="4678" w:type="dxa"/>
            <w:vAlign w:val="bottom"/>
          </w:tcPr>
          <w:p w14:paraId="23D0C6D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single coronary artery from aortic sinus to left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1B68CD1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5B8FE0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06502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43020580</w:t>
            </w:r>
          </w:p>
        </w:tc>
        <w:tc>
          <w:tcPr>
            <w:tcW w:w="1276" w:type="dxa"/>
            <w:vAlign w:val="bottom"/>
          </w:tcPr>
          <w:p w14:paraId="743C91A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471299004</w:t>
            </w:r>
          </w:p>
        </w:tc>
        <w:tc>
          <w:tcPr>
            <w:tcW w:w="4678" w:type="dxa"/>
            <w:vAlign w:val="bottom"/>
          </w:tcPr>
          <w:p w14:paraId="52AC65B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single coronary artery from aortic sinus to right of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3AC72A9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34218C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4F5337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43021313</w:t>
            </w:r>
          </w:p>
        </w:tc>
        <w:tc>
          <w:tcPr>
            <w:tcW w:w="1276" w:type="dxa"/>
            <w:vAlign w:val="bottom"/>
          </w:tcPr>
          <w:p w14:paraId="6DC46AE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460587000</w:t>
            </w:r>
          </w:p>
        </w:tc>
        <w:tc>
          <w:tcPr>
            <w:tcW w:w="4678" w:type="dxa"/>
            <w:vAlign w:val="bottom"/>
          </w:tcPr>
          <w:p w14:paraId="2345A70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single coronary artery from left coronary artery aortic sinus</w:t>
            </w:r>
          </w:p>
        </w:tc>
        <w:tc>
          <w:tcPr>
            <w:tcW w:w="1559" w:type="dxa"/>
          </w:tcPr>
          <w:p w14:paraId="4225E80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13B8D5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9BD366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43021888</w:t>
            </w:r>
          </w:p>
        </w:tc>
        <w:tc>
          <w:tcPr>
            <w:tcW w:w="1276" w:type="dxa"/>
            <w:vAlign w:val="bottom"/>
          </w:tcPr>
          <w:p w14:paraId="4ADDCCE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471297002</w:t>
            </w:r>
          </w:p>
        </w:tc>
        <w:tc>
          <w:tcPr>
            <w:tcW w:w="4678" w:type="dxa"/>
            <w:vAlign w:val="bottom"/>
          </w:tcPr>
          <w:p w14:paraId="3A0AF44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 xml:space="preserve">Anomalous origin of single coronary artery from </w:t>
            </w:r>
            <w:proofErr w:type="spellStart"/>
            <w:r w:rsidRPr="00691F9C">
              <w:rPr>
                <w:rFonts w:ascii="Calibri" w:hAnsi="Calibri" w:cs="Calibri"/>
                <w:color w:val="000000"/>
                <w:sz w:val="22"/>
                <w:szCs w:val="22"/>
              </w:rPr>
              <w:t>nonfacing</w:t>
            </w:r>
            <w:proofErr w:type="spellEnd"/>
            <w:r w:rsidRPr="00691F9C">
              <w:rPr>
                <w:rFonts w:ascii="Calibri" w:hAnsi="Calibri" w:cs="Calibri"/>
                <w:color w:val="000000"/>
                <w:sz w:val="22"/>
                <w:szCs w:val="22"/>
              </w:rPr>
              <w:t xml:space="preserve"> aortic sinus</w:t>
            </w:r>
          </w:p>
        </w:tc>
        <w:tc>
          <w:tcPr>
            <w:tcW w:w="1559" w:type="dxa"/>
          </w:tcPr>
          <w:p w14:paraId="5149A49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A452F4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4AB338E"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43021436</w:t>
            </w:r>
          </w:p>
        </w:tc>
        <w:tc>
          <w:tcPr>
            <w:tcW w:w="1276" w:type="dxa"/>
            <w:vAlign w:val="bottom"/>
          </w:tcPr>
          <w:p w14:paraId="26E5915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460937001</w:t>
            </w:r>
          </w:p>
        </w:tc>
        <w:tc>
          <w:tcPr>
            <w:tcW w:w="4678" w:type="dxa"/>
            <w:vAlign w:val="bottom"/>
          </w:tcPr>
          <w:p w14:paraId="5005D71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Anomalous origin of single coronary artery from right coronary artery aortic sinus</w:t>
            </w:r>
          </w:p>
        </w:tc>
        <w:tc>
          <w:tcPr>
            <w:tcW w:w="1559" w:type="dxa"/>
          </w:tcPr>
          <w:p w14:paraId="0B19DD2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F027F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B338D0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43021309</w:t>
            </w:r>
          </w:p>
        </w:tc>
        <w:tc>
          <w:tcPr>
            <w:tcW w:w="1276" w:type="dxa"/>
            <w:vAlign w:val="bottom"/>
          </w:tcPr>
          <w:p w14:paraId="13B66EC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460583001</w:t>
            </w:r>
          </w:p>
        </w:tc>
        <w:tc>
          <w:tcPr>
            <w:tcW w:w="4678" w:type="dxa"/>
            <w:vAlign w:val="bottom"/>
          </w:tcPr>
          <w:p w14:paraId="58C5BB3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Anomalous origin of sinus node coronary artery from separate aortic sinus orifice</w:t>
            </w:r>
          </w:p>
        </w:tc>
        <w:tc>
          <w:tcPr>
            <w:tcW w:w="1559" w:type="dxa"/>
          </w:tcPr>
          <w:p w14:paraId="34AAFEE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5C8B2C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E01ED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36683267</w:t>
            </w:r>
          </w:p>
        </w:tc>
        <w:tc>
          <w:tcPr>
            <w:tcW w:w="1276" w:type="dxa"/>
            <w:vAlign w:val="bottom"/>
          </w:tcPr>
          <w:p w14:paraId="5A0C038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780842009</w:t>
            </w:r>
          </w:p>
        </w:tc>
        <w:tc>
          <w:tcPr>
            <w:tcW w:w="4678" w:type="dxa"/>
            <w:vAlign w:val="bottom"/>
          </w:tcPr>
          <w:p w14:paraId="19F15C8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Aortopulmonary coronary arterial course</w:t>
            </w:r>
          </w:p>
        </w:tc>
        <w:tc>
          <w:tcPr>
            <w:tcW w:w="1559" w:type="dxa"/>
          </w:tcPr>
          <w:p w14:paraId="5B7800E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A27064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F7E7F7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4199962</w:t>
            </w:r>
          </w:p>
        </w:tc>
        <w:tc>
          <w:tcPr>
            <w:tcW w:w="1276" w:type="dxa"/>
            <w:vAlign w:val="bottom"/>
          </w:tcPr>
          <w:p w14:paraId="52ECBA8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315348000</w:t>
            </w:r>
          </w:p>
        </w:tc>
        <w:tc>
          <w:tcPr>
            <w:tcW w:w="4678" w:type="dxa"/>
            <w:vAlign w:val="bottom"/>
          </w:tcPr>
          <w:p w14:paraId="5EBD36D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Asymptomatic coronary heart disease</w:t>
            </w:r>
          </w:p>
        </w:tc>
        <w:tc>
          <w:tcPr>
            <w:tcW w:w="1559" w:type="dxa"/>
          </w:tcPr>
          <w:p w14:paraId="1BECE55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A8A353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628E38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764123</w:t>
            </w:r>
          </w:p>
        </w:tc>
        <w:tc>
          <w:tcPr>
            <w:tcW w:w="1276" w:type="dxa"/>
            <w:vAlign w:val="bottom"/>
          </w:tcPr>
          <w:p w14:paraId="19AD970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4,51041E+14</w:t>
            </w:r>
          </w:p>
        </w:tc>
        <w:tc>
          <w:tcPr>
            <w:tcW w:w="4678" w:type="dxa"/>
            <w:vAlign w:val="bottom"/>
          </w:tcPr>
          <w:p w14:paraId="33887B8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Atherosclerosis of coronary artery without angina pectoris</w:t>
            </w:r>
          </w:p>
        </w:tc>
        <w:tc>
          <w:tcPr>
            <w:tcW w:w="1559" w:type="dxa"/>
          </w:tcPr>
          <w:p w14:paraId="15F6DD0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FDA2D6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28CA2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313217</w:t>
            </w:r>
          </w:p>
        </w:tc>
        <w:tc>
          <w:tcPr>
            <w:tcW w:w="1276" w:type="dxa"/>
            <w:vAlign w:val="bottom"/>
          </w:tcPr>
          <w:p w14:paraId="2EE15E4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49436004</w:t>
            </w:r>
          </w:p>
        </w:tc>
        <w:tc>
          <w:tcPr>
            <w:tcW w:w="4678" w:type="dxa"/>
            <w:vAlign w:val="bottom"/>
          </w:tcPr>
          <w:p w14:paraId="16EB285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Atrial fibrillation</w:t>
            </w:r>
          </w:p>
        </w:tc>
        <w:tc>
          <w:tcPr>
            <w:tcW w:w="1559" w:type="dxa"/>
          </w:tcPr>
          <w:p w14:paraId="56770A7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C1FDE8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00DD4D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4108832</w:t>
            </w:r>
          </w:p>
        </w:tc>
        <w:tc>
          <w:tcPr>
            <w:tcW w:w="1276" w:type="dxa"/>
            <w:vAlign w:val="bottom"/>
          </w:tcPr>
          <w:p w14:paraId="0DABFE7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195080001</w:t>
            </w:r>
          </w:p>
        </w:tc>
        <w:tc>
          <w:tcPr>
            <w:tcW w:w="4678" w:type="dxa"/>
            <w:vAlign w:val="bottom"/>
          </w:tcPr>
          <w:p w14:paraId="1A4D454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Atrial fibrillation and flutter</w:t>
            </w:r>
          </w:p>
        </w:tc>
        <w:tc>
          <w:tcPr>
            <w:tcW w:w="1559" w:type="dxa"/>
          </w:tcPr>
          <w:p w14:paraId="2167F49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E4F284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DA8194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44782442</w:t>
            </w:r>
          </w:p>
        </w:tc>
        <w:tc>
          <w:tcPr>
            <w:tcW w:w="1276" w:type="dxa"/>
            <w:vAlign w:val="bottom"/>
          </w:tcPr>
          <w:p w14:paraId="14DDF8B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1,20041E+14</w:t>
            </w:r>
          </w:p>
        </w:tc>
        <w:tc>
          <w:tcPr>
            <w:tcW w:w="4678" w:type="dxa"/>
            <w:vAlign w:val="bottom"/>
          </w:tcPr>
          <w:p w14:paraId="229BEC2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Atrial fibrillation with rapid ventricular response</w:t>
            </w:r>
          </w:p>
        </w:tc>
        <w:tc>
          <w:tcPr>
            <w:tcW w:w="1559" w:type="dxa"/>
          </w:tcPr>
          <w:p w14:paraId="52BFACA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8B3E79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DC9330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4109649</w:t>
            </w:r>
          </w:p>
        </w:tc>
        <w:tc>
          <w:tcPr>
            <w:tcW w:w="1276" w:type="dxa"/>
            <w:vAlign w:val="bottom"/>
          </w:tcPr>
          <w:p w14:paraId="0AB7DB2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253730009</w:t>
            </w:r>
          </w:p>
        </w:tc>
        <w:tc>
          <w:tcPr>
            <w:tcW w:w="4678" w:type="dxa"/>
            <w:vAlign w:val="bottom"/>
          </w:tcPr>
          <w:p w14:paraId="4A5F3CD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Balanced coronary system</w:t>
            </w:r>
          </w:p>
        </w:tc>
        <w:tc>
          <w:tcPr>
            <w:tcW w:w="1559" w:type="dxa"/>
          </w:tcPr>
          <w:p w14:paraId="42ACC2A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0624CE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C7854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4242670</w:t>
            </w:r>
          </w:p>
        </w:tc>
        <w:tc>
          <w:tcPr>
            <w:tcW w:w="1276" w:type="dxa"/>
            <w:vAlign w:val="bottom"/>
          </w:tcPr>
          <w:p w14:paraId="095112A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92517006</w:t>
            </w:r>
          </w:p>
        </w:tc>
        <w:tc>
          <w:tcPr>
            <w:tcW w:w="4678" w:type="dxa"/>
            <w:vAlign w:val="bottom"/>
          </w:tcPr>
          <w:p w14:paraId="0645F91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Calcific coronary arteriosclerosis</w:t>
            </w:r>
          </w:p>
        </w:tc>
        <w:tc>
          <w:tcPr>
            <w:tcW w:w="1559" w:type="dxa"/>
          </w:tcPr>
          <w:p w14:paraId="4571F8C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60678B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2C120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4141360</w:t>
            </w:r>
          </w:p>
        </w:tc>
        <w:tc>
          <w:tcPr>
            <w:tcW w:w="1276" w:type="dxa"/>
            <w:vAlign w:val="bottom"/>
          </w:tcPr>
          <w:p w14:paraId="33BB880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426749004</w:t>
            </w:r>
          </w:p>
        </w:tc>
        <w:tc>
          <w:tcPr>
            <w:tcW w:w="4678" w:type="dxa"/>
            <w:vAlign w:val="bottom"/>
          </w:tcPr>
          <w:p w14:paraId="3C5E625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Chronic atrial fibrillation</w:t>
            </w:r>
          </w:p>
        </w:tc>
        <w:tc>
          <w:tcPr>
            <w:tcW w:w="1559" w:type="dxa"/>
          </w:tcPr>
          <w:p w14:paraId="0BEE74E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92686F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152A97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4109486</w:t>
            </w:r>
          </w:p>
        </w:tc>
        <w:tc>
          <w:tcPr>
            <w:tcW w:w="1276" w:type="dxa"/>
            <w:vAlign w:val="bottom"/>
          </w:tcPr>
          <w:p w14:paraId="6B3B82D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253719006</w:t>
            </w:r>
          </w:p>
        </w:tc>
        <w:tc>
          <w:tcPr>
            <w:tcW w:w="4678" w:type="dxa"/>
            <w:vAlign w:val="bottom"/>
          </w:tcPr>
          <w:p w14:paraId="651802D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Circumflex runs posterior to aorta</w:t>
            </w:r>
          </w:p>
        </w:tc>
        <w:tc>
          <w:tcPr>
            <w:tcW w:w="1559" w:type="dxa"/>
          </w:tcPr>
          <w:p w14:paraId="6531F8E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8C0EFB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615864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4109647</w:t>
            </w:r>
          </w:p>
        </w:tc>
        <w:tc>
          <w:tcPr>
            <w:tcW w:w="1276" w:type="dxa"/>
            <w:vAlign w:val="bottom"/>
          </w:tcPr>
          <w:p w14:paraId="62CD40F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253718003</w:t>
            </w:r>
          </w:p>
        </w:tc>
        <w:tc>
          <w:tcPr>
            <w:tcW w:w="4678" w:type="dxa"/>
            <w:vAlign w:val="bottom"/>
          </w:tcPr>
          <w:p w14:paraId="7742F2A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Circumflex runs posterior to pulmonary trunk</w:t>
            </w:r>
          </w:p>
        </w:tc>
        <w:tc>
          <w:tcPr>
            <w:tcW w:w="1559" w:type="dxa"/>
          </w:tcPr>
          <w:p w14:paraId="5E644BE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76E3F8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CB89FD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43021574</w:t>
            </w:r>
          </w:p>
        </w:tc>
        <w:tc>
          <w:tcPr>
            <w:tcW w:w="1276" w:type="dxa"/>
            <w:vAlign w:val="bottom"/>
          </w:tcPr>
          <w:p w14:paraId="41D9A21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461359003</w:t>
            </w:r>
          </w:p>
        </w:tc>
        <w:tc>
          <w:tcPr>
            <w:tcW w:w="4678" w:type="dxa"/>
            <w:vAlign w:val="bottom"/>
          </w:tcPr>
          <w:p w14:paraId="552C777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Common coronary artery orifice</w:t>
            </w:r>
          </w:p>
        </w:tc>
        <w:tc>
          <w:tcPr>
            <w:tcW w:w="1559" w:type="dxa"/>
          </w:tcPr>
          <w:p w14:paraId="25F0F18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2C8A31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B86F69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4178750</w:t>
            </w:r>
          </w:p>
        </w:tc>
        <w:tc>
          <w:tcPr>
            <w:tcW w:w="1276" w:type="dxa"/>
            <w:vAlign w:val="bottom"/>
          </w:tcPr>
          <w:p w14:paraId="13AE66E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5230009</w:t>
            </w:r>
          </w:p>
        </w:tc>
        <w:tc>
          <w:tcPr>
            <w:tcW w:w="4678" w:type="dxa"/>
            <w:vAlign w:val="bottom"/>
          </w:tcPr>
          <w:p w14:paraId="24AD9AC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absence of coronary artery</w:t>
            </w:r>
          </w:p>
        </w:tc>
        <w:tc>
          <w:tcPr>
            <w:tcW w:w="1559" w:type="dxa"/>
          </w:tcPr>
          <w:p w14:paraId="3317CAB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A81B57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624EC8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321109</w:t>
            </w:r>
          </w:p>
        </w:tc>
        <w:tc>
          <w:tcPr>
            <w:tcW w:w="1276" w:type="dxa"/>
            <w:vAlign w:val="bottom"/>
          </w:tcPr>
          <w:p w14:paraId="61924AE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28574005</w:t>
            </w:r>
          </w:p>
        </w:tc>
        <w:tc>
          <w:tcPr>
            <w:tcW w:w="4678" w:type="dxa"/>
            <w:vAlign w:val="bottom"/>
          </w:tcPr>
          <w:p w14:paraId="4450A70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anomaly of coronary artery</w:t>
            </w:r>
          </w:p>
        </w:tc>
        <w:tc>
          <w:tcPr>
            <w:tcW w:w="1559" w:type="dxa"/>
          </w:tcPr>
          <w:p w14:paraId="6523D3D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F5BD40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1B8D7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43020880</w:t>
            </w:r>
          </w:p>
        </w:tc>
        <w:tc>
          <w:tcPr>
            <w:tcW w:w="1276" w:type="dxa"/>
            <w:vAlign w:val="bottom"/>
          </w:tcPr>
          <w:p w14:paraId="350E018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459065005</w:t>
            </w:r>
          </w:p>
        </w:tc>
        <w:tc>
          <w:tcPr>
            <w:tcW w:w="4678" w:type="dxa"/>
            <w:vAlign w:val="bottom"/>
          </w:tcPr>
          <w:p w14:paraId="755CFA2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atresia of left main stem coronary artery</w:t>
            </w:r>
          </w:p>
        </w:tc>
        <w:tc>
          <w:tcPr>
            <w:tcW w:w="1559" w:type="dxa"/>
          </w:tcPr>
          <w:p w14:paraId="0AF54B7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037B47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0E260F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43021306</w:t>
            </w:r>
          </w:p>
        </w:tc>
        <w:tc>
          <w:tcPr>
            <w:tcW w:w="1276" w:type="dxa"/>
            <w:vAlign w:val="bottom"/>
          </w:tcPr>
          <w:p w14:paraId="07AFD6B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460545002</w:t>
            </w:r>
          </w:p>
        </w:tc>
        <w:tc>
          <w:tcPr>
            <w:tcW w:w="4678" w:type="dxa"/>
            <w:vAlign w:val="bottom"/>
          </w:tcPr>
          <w:p w14:paraId="7FCC767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atresia of right coronary artery orifice</w:t>
            </w:r>
          </w:p>
        </w:tc>
        <w:tc>
          <w:tcPr>
            <w:tcW w:w="1559" w:type="dxa"/>
          </w:tcPr>
          <w:p w14:paraId="61EA2FC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3B7C2C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4141F6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4069185</w:t>
            </w:r>
          </w:p>
        </w:tc>
        <w:tc>
          <w:tcPr>
            <w:tcW w:w="1276" w:type="dxa"/>
            <w:vAlign w:val="bottom"/>
          </w:tcPr>
          <w:p w14:paraId="3304FC1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204378009</w:t>
            </w:r>
          </w:p>
        </w:tc>
        <w:tc>
          <w:tcPr>
            <w:tcW w:w="4678" w:type="dxa"/>
            <w:vAlign w:val="bottom"/>
          </w:tcPr>
          <w:p w14:paraId="61480A7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coronary aneurysm</w:t>
            </w:r>
          </w:p>
        </w:tc>
        <w:tc>
          <w:tcPr>
            <w:tcW w:w="1559" w:type="dxa"/>
          </w:tcPr>
          <w:p w14:paraId="23C6910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9A296E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BB7BCA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4109487</w:t>
            </w:r>
          </w:p>
        </w:tc>
        <w:tc>
          <w:tcPr>
            <w:tcW w:w="1276" w:type="dxa"/>
            <w:vAlign w:val="bottom"/>
          </w:tcPr>
          <w:p w14:paraId="22CC6E1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253720000</w:t>
            </w:r>
          </w:p>
        </w:tc>
        <w:tc>
          <w:tcPr>
            <w:tcW w:w="4678" w:type="dxa"/>
            <w:vAlign w:val="bottom"/>
          </w:tcPr>
          <w:p w14:paraId="17A9318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coronary arteriovenous fistula</w:t>
            </w:r>
          </w:p>
        </w:tc>
        <w:tc>
          <w:tcPr>
            <w:tcW w:w="1559" w:type="dxa"/>
          </w:tcPr>
          <w:p w14:paraId="50DD6CC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3BE85E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843E36"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4108876</w:t>
            </w:r>
          </w:p>
        </w:tc>
        <w:tc>
          <w:tcPr>
            <w:tcW w:w="1276" w:type="dxa"/>
            <w:vAlign w:val="bottom"/>
          </w:tcPr>
          <w:p w14:paraId="6553881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253725005</w:t>
            </w:r>
          </w:p>
        </w:tc>
        <w:tc>
          <w:tcPr>
            <w:tcW w:w="4678" w:type="dxa"/>
            <w:vAlign w:val="bottom"/>
          </w:tcPr>
          <w:p w14:paraId="5098B87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coronary artery calcification</w:t>
            </w:r>
          </w:p>
        </w:tc>
        <w:tc>
          <w:tcPr>
            <w:tcW w:w="1559" w:type="dxa"/>
          </w:tcPr>
          <w:p w14:paraId="0DE98C7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78FE4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F23AC2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4016142</w:t>
            </w:r>
          </w:p>
        </w:tc>
        <w:tc>
          <w:tcPr>
            <w:tcW w:w="1276" w:type="dxa"/>
            <w:vAlign w:val="bottom"/>
          </w:tcPr>
          <w:p w14:paraId="268F7D8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11433004</w:t>
            </w:r>
          </w:p>
        </w:tc>
        <w:tc>
          <w:tcPr>
            <w:tcW w:w="4678" w:type="dxa"/>
            <w:vAlign w:val="bottom"/>
          </w:tcPr>
          <w:p w14:paraId="69D064F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coronary artery fistula</w:t>
            </w:r>
          </w:p>
        </w:tc>
        <w:tc>
          <w:tcPr>
            <w:tcW w:w="1559" w:type="dxa"/>
          </w:tcPr>
          <w:p w14:paraId="7ABE09E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A46452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2F726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4029827</w:t>
            </w:r>
          </w:p>
        </w:tc>
        <w:tc>
          <w:tcPr>
            <w:tcW w:w="1276" w:type="dxa"/>
            <w:vAlign w:val="bottom"/>
          </w:tcPr>
          <w:p w14:paraId="3545680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128555001</w:t>
            </w:r>
          </w:p>
        </w:tc>
        <w:tc>
          <w:tcPr>
            <w:tcW w:w="4678" w:type="dxa"/>
            <w:vAlign w:val="bottom"/>
          </w:tcPr>
          <w:p w14:paraId="42B5E49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coronary artery fistula to left atrium</w:t>
            </w:r>
          </w:p>
        </w:tc>
        <w:tc>
          <w:tcPr>
            <w:tcW w:w="1559" w:type="dxa"/>
          </w:tcPr>
          <w:p w14:paraId="570F1FD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759A0F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4D83AF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4027245</w:t>
            </w:r>
          </w:p>
        </w:tc>
        <w:tc>
          <w:tcPr>
            <w:tcW w:w="1276" w:type="dxa"/>
            <w:vAlign w:val="bottom"/>
          </w:tcPr>
          <w:p w14:paraId="265B065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128556000</w:t>
            </w:r>
          </w:p>
        </w:tc>
        <w:tc>
          <w:tcPr>
            <w:tcW w:w="4678" w:type="dxa"/>
            <w:vAlign w:val="bottom"/>
          </w:tcPr>
          <w:p w14:paraId="0D0F5E7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coronary artery fistula to left ventricle</w:t>
            </w:r>
          </w:p>
        </w:tc>
        <w:tc>
          <w:tcPr>
            <w:tcW w:w="1559" w:type="dxa"/>
          </w:tcPr>
          <w:p w14:paraId="21A80F2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8812EB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81B34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4030427</w:t>
            </w:r>
          </w:p>
        </w:tc>
        <w:tc>
          <w:tcPr>
            <w:tcW w:w="1276" w:type="dxa"/>
            <w:vAlign w:val="bottom"/>
          </w:tcPr>
          <w:p w14:paraId="0EC7421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129582000</w:t>
            </w:r>
          </w:p>
        </w:tc>
        <w:tc>
          <w:tcPr>
            <w:tcW w:w="4678" w:type="dxa"/>
            <w:vAlign w:val="bottom"/>
          </w:tcPr>
          <w:p w14:paraId="0D3F7F5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coronary artery fistula to pulmonary artery</w:t>
            </w:r>
          </w:p>
        </w:tc>
        <w:tc>
          <w:tcPr>
            <w:tcW w:w="1559" w:type="dxa"/>
          </w:tcPr>
          <w:p w14:paraId="5805FB2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CCF120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E9B54A"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4029361</w:t>
            </w:r>
          </w:p>
        </w:tc>
        <w:tc>
          <w:tcPr>
            <w:tcW w:w="1276" w:type="dxa"/>
            <w:vAlign w:val="bottom"/>
          </w:tcPr>
          <w:p w14:paraId="36DCA22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128557009</w:t>
            </w:r>
          </w:p>
        </w:tc>
        <w:tc>
          <w:tcPr>
            <w:tcW w:w="4678" w:type="dxa"/>
            <w:vAlign w:val="bottom"/>
          </w:tcPr>
          <w:p w14:paraId="4944F2C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coronary artery fistula to right atrium</w:t>
            </w:r>
          </w:p>
        </w:tc>
        <w:tc>
          <w:tcPr>
            <w:tcW w:w="1559" w:type="dxa"/>
          </w:tcPr>
          <w:p w14:paraId="7522A2D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9A0EBD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EF3D8F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4029362</w:t>
            </w:r>
          </w:p>
        </w:tc>
        <w:tc>
          <w:tcPr>
            <w:tcW w:w="1276" w:type="dxa"/>
            <w:vAlign w:val="bottom"/>
          </w:tcPr>
          <w:p w14:paraId="2BD7FCB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128558004</w:t>
            </w:r>
          </w:p>
        </w:tc>
        <w:tc>
          <w:tcPr>
            <w:tcW w:w="4678" w:type="dxa"/>
            <w:vAlign w:val="bottom"/>
          </w:tcPr>
          <w:p w14:paraId="1807933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coronary artery fistula to right ventricle</w:t>
            </w:r>
          </w:p>
        </w:tc>
        <w:tc>
          <w:tcPr>
            <w:tcW w:w="1559" w:type="dxa"/>
          </w:tcPr>
          <w:p w14:paraId="75A6589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331175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83D13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4178321</w:t>
            </w:r>
          </w:p>
        </w:tc>
        <w:tc>
          <w:tcPr>
            <w:tcW w:w="1276" w:type="dxa"/>
            <w:vAlign w:val="bottom"/>
          </w:tcPr>
          <w:p w14:paraId="44FD594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42866003</w:t>
            </w:r>
          </w:p>
        </w:tc>
        <w:tc>
          <w:tcPr>
            <w:tcW w:w="4678" w:type="dxa"/>
            <w:vAlign w:val="bottom"/>
          </w:tcPr>
          <w:p w14:paraId="4658062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Congenital coronary artery sclerosis</w:t>
            </w:r>
          </w:p>
        </w:tc>
        <w:tc>
          <w:tcPr>
            <w:tcW w:w="1559" w:type="dxa"/>
          </w:tcPr>
          <w:p w14:paraId="39F04FC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05B9F1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D59A8E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4069186</w:t>
            </w:r>
          </w:p>
        </w:tc>
        <w:tc>
          <w:tcPr>
            <w:tcW w:w="1276" w:type="dxa"/>
            <w:vAlign w:val="bottom"/>
          </w:tcPr>
          <w:p w14:paraId="13B2155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204379001</w:t>
            </w:r>
          </w:p>
        </w:tc>
        <w:tc>
          <w:tcPr>
            <w:tcW w:w="4678" w:type="dxa"/>
            <w:vAlign w:val="bottom"/>
          </w:tcPr>
          <w:p w14:paraId="31E8850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Congenital stenosis of coronary artery</w:t>
            </w:r>
          </w:p>
        </w:tc>
        <w:tc>
          <w:tcPr>
            <w:tcW w:w="1559" w:type="dxa"/>
          </w:tcPr>
          <w:p w14:paraId="4043B3F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608ECE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5F3DE9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4117112</w:t>
            </w:r>
          </w:p>
        </w:tc>
        <w:tc>
          <w:tcPr>
            <w:tcW w:w="1276" w:type="dxa"/>
            <w:vAlign w:val="bottom"/>
          </w:tcPr>
          <w:p w14:paraId="07AF5CD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300996004</w:t>
            </w:r>
          </w:p>
        </w:tc>
        <w:tc>
          <w:tcPr>
            <w:tcW w:w="4678" w:type="dxa"/>
            <w:vAlign w:val="bottom"/>
          </w:tcPr>
          <w:p w14:paraId="6D8A64D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Controlled atrial fibrillation</w:t>
            </w:r>
          </w:p>
        </w:tc>
        <w:tc>
          <w:tcPr>
            <w:tcW w:w="1559" w:type="dxa"/>
          </w:tcPr>
          <w:p w14:paraId="714CB00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06DDCA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F75525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317576</w:t>
            </w:r>
          </w:p>
        </w:tc>
        <w:tc>
          <w:tcPr>
            <w:tcW w:w="1276" w:type="dxa"/>
            <w:vAlign w:val="bottom"/>
          </w:tcPr>
          <w:p w14:paraId="12E4366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53741008</w:t>
            </w:r>
          </w:p>
        </w:tc>
        <w:tc>
          <w:tcPr>
            <w:tcW w:w="4678" w:type="dxa"/>
            <w:vAlign w:val="bottom"/>
          </w:tcPr>
          <w:p w14:paraId="58072D9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arteriosclerosis</w:t>
            </w:r>
          </w:p>
        </w:tc>
        <w:tc>
          <w:tcPr>
            <w:tcW w:w="1559" w:type="dxa"/>
          </w:tcPr>
          <w:p w14:paraId="266CA11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7AA24A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1B5F97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46269996</w:t>
            </w:r>
          </w:p>
        </w:tc>
        <w:tc>
          <w:tcPr>
            <w:tcW w:w="1276" w:type="dxa"/>
            <w:vAlign w:val="bottom"/>
          </w:tcPr>
          <w:p w14:paraId="3D2EF53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1,10187E+16</w:t>
            </w:r>
          </w:p>
        </w:tc>
        <w:tc>
          <w:tcPr>
            <w:tcW w:w="4678" w:type="dxa"/>
            <w:vAlign w:val="bottom"/>
          </w:tcPr>
          <w:p w14:paraId="4D81E2F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arteriosclerosis after percutaneous coronary angioplasty</w:t>
            </w:r>
          </w:p>
        </w:tc>
        <w:tc>
          <w:tcPr>
            <w:tcW w:w="1559" w:type="dxa"/>
          </w:tcPr>
          <w:p w14:paraId="0AEC55F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F20C86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54D825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4175846</w:t>
            </w:r>
          </w:p>
        </w:tc>
        <w:tc>
          <w:tcPr>
            <w:tcW w:w="1276" w:type="dxa"/>
            <w:vAlign w:val="bottom"/>
          </w:tcPr>
          <w:p w14:paraId="498E5C1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427919004</w:t>
            </w:r>
          </w:p>
        </w:tc>
        <w:tc>
          <w:tcPr>
            <w:tcW w:w="4678" w:type="dxa"/>
            <w:vAlign w:val="bottom"/>
          </w:tcPr>
          <w:p w14:paraId="756F83F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arteriosclerosis due to radiation</w:t>
            </w:r>
          </w:p>
        </w:tc>
        <w:tc>
          <w:tcPr>
            <w:tcW w:w="1559" w:type="dxa"/>
          </w:tcPr>
          <w:p w14:paraId="5226A1F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BAA2B0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7B5671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37016181</w:t>
            </w:r>
          </w:p>
        </w:tc>
        <w:tc>
          <w:tcPr>
            <w:tcW w:w="1276" w:type="dxa"/>
            <w:vAlign w:val="bottom"/>
          </w:tcPr>
          <w:p w14:paraId="2541D73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1,39011E+14</w:t>
            </w:r>
          </w:p>
        </w:tc>
        <w:tc>
          <w:tcPr>
            <w:tcW w:w="4678" w:type="dxa"/>
            <w:vAlign w:val="bottom"/>
          </w:tcPr>
          <w:p w14:paraId="69EA59B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arteriosclerosis following coronary artery bypass graft</w:t>
            </w:r>
          </w:p>
        </w:tc>
        <w:tc>
          <w:tcPr>
            <w:tcW w:w="1559" w:type="dxa"/>
          </w:tcPr>
          <w:p w14:paraId="5E8050D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AE909E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A40E2F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42872402</w:t>
            </w:r>
          </w:p>
        </w:tc>
        <w:tc>
          <w:tcPr>
            <w:tcW w:w="1276" w:type="dxa"/>
            <w:vAlign w:val="bottom"/>
          </w:tcPr>
          <w:p w14:paraId="364EEAB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1,641E+12</w:t>
            </w:r>
          </w:p>
        </w:tc>
        <w:tc>
          <w:tcPr>
            <w:tcW w:w="4678" w:type="dxa"/>
            <w:vAlign w:val="bottom"/>
          </w:tcPr>
          <w:p w14:paraId="0C8FBDB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arteriosclerosis in native artery</w:t>
            </w:r>
          </w:p>
        </w:tc>
        <w:tc>
          <w:tcPr>
            <w:tcW w:w="1559" w:type="dxa"/>
          </w:tcPr>
          <w:p w14:paraId="016E98D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33C4B9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92EA2F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4253217</w:t>
            </w:r>
          </w:p>
        </w:tc>
        <w:tc>
          <w:tcPr>
            <w:tcW w:w="1276" w:type="dxa"/>
            <w:vAlign w:val="bottom"/>
          </w:tcPr>
          <w:p w14:paraId="7D2DAE5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74218008</w:t>
            </w:r>
          </w:p>
        </w:tc>
        <w:tc>
          <w:tcPr>
            <w:tcW w:w="4678" w:type="dxa"/>
            <w:vAlign w:val="bottom"/>
          </w:tcPr>
          <w:p w14:paraId="5C86E77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artery arising from main pulmonary artery</w:t>
            </w:r>
          </w:p>
        </w:tc>
        <w:tc>
          <w:tcPr>
            <w:tcW w:w="1559" w:type="dxa"/>
          </w:tcPr>
          <w:p w14:paraId="3E6A689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3454E0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B2BCF2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4252385</w:t>
            </w:r>
          </w:p>
        </w:tc>
        <w:tc>
          <w:tcPr>
            <w:tcW w:w="1276" w:type="dxa"/>
            <w:vAlign w:val="bottom"/>
          </w:tcPr>
          <w:p w14:paraId="2AB7882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408546009</w:t>
            </w:r>
          </w:p>
        </w:tc>
        <w:tc>
          <w:tcPr>
            <w:tcW w:w="4678" w:type="dxa"/>
            <w:vAlign w:val="bottom"/>
          </w:tcPr>
          <w:p w14:paraId="5DEE15D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artery bypass graft occlusion</w:t>
            </w:r>
          </w:p>
        </w:tc>
        <w:tc>
          <w:tcPr>
            <w:tcW w:w="1559" w:type="dxa"/>
          </w:tcPr>
          <w:p w14:paraId="11C9516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5FAA88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4D08DA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43021572</w:t>
            </w:r>
          </w:p>
        </w:tc>
        <w:tc>
          <w:tcPr>
            <w:tcW w:w="1276" w:type="dxa"/>
            <w:vAlign w:val="bottom"/>
          </w:tcPr>
          <w:p w14:paraId="0FD6672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461345005</w:t>
            </w:r>
          </w:p>
        </w:tc>
        <w:tc>
          <w:tcPr>
            <w:tcW w:w="4678" w:type="dxa"/>
            <w:vAlign w:val="bottom"/>
          </w:tcPr>
          <w:p w14:paraId="2F4115B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artery orifice abnormally low</w:t>
            </w:r>
          </w:p>
        </w:tc>
        <w:tc>
          <w:tcPr>
            <w:tcW w:w="1559" w:type="dxa"/>
          </w:tcPr>
          <w:p w14:paraId="6EEA1A2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E61185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C212DA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4108874</w:t>
            </w:r>
          </w:p>
        </w:tc>
        <w:tc>
          <w:tcPr>
            <w:tcW w:w="1276" w:type="dxa"/>
            <w:vAlign w:val="bottom"/>
          </w:tcPr>
          <w:p w14:paraId="3FE0050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253717008</w:t>
            </w:r>
          </w:p>
        </w:tc>
        <w:tc>
          <w:tcPr>
            <w:tcW w:w="4678" w:type="dxa"/>
            <w:vAlign w:val="bottom"/>
          </w:tcPr>
          <w:p w14:paraId="102DB65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artery runs between aorta and pulmonary trunk</w:t>
            </w:r>
          </w:p>
        </w:tc>
        <w:tc>
          <w:tcPr>
            <w:tcW w:w="1559" w:type="dxa"/>
          </w:tcPr>
          <w:p w14:paraId="44B8BE1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64B0BF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DEFFDA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4225958</w:t>
            </w:r>
          </w:p>
        </w:tc>
        <w:tc>
          <w:tcPr>
            <w:tcW w:w="1276" w:type="dxa"/>
            <w:vAlign w:val="bottom"/>
          </w:tcPr>
          <w:p w14:paraId="2AE3ACB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421327009</w:t>
            </w:r>
          </w:p>
        </w:tc>
        <w:tc>
          <w:tcPr>
            <w:tcW w:w="4678" w:type="dxa"/>
            <w:vAlign w:val="bottom"/>
          </w:tcPr>
          <w:p w14:paraId="7B64C9D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artery stent thrombosis</w:t>
            </w:r>
          </w:p>
        </w:tc>
        <w:tc>
          <w:tcPr>
            <w:tcW w:w="1559" w:type="dxa"/>
          </w:tcPr>
          <w:p w14:paraId="64A0C24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5010D0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16F69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4134723</w:t>
            </w:r>
          </w:p>
        </w:tc>
        <w:tc>
          <w:tcPr>
            <w:tcW w:w="1276" w:type="dxa"/>
            <w:vAlign w:val="bottom"/>
          </w:tcPr>
          <w:p w14:paraId="73FE11D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398274000</w:t>
            </w:r>
          </w:p>
        </w:tc>
        <w:tc>
          <w:tcPr>
            <w:tcW w:w="4678" w:type="dxa"/>
            <w:vAlign w:val="bottom"/>
          </w:tcPr>
          <w:p w14:paraId="74FF0D9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artery thrombosis</w:t>
            </w:r>
          </w:p>
        </w:tc>
        <w:tc>
          <w:tcPr>
            <w:tcW w:w="1559" w:type="dxa"/>
          </w:tcPr>
          <w:p w14:paraId="77B850C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B464B7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45CF0A6"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40481919</w:t>
            </w:r>
          </w:p>
        </w:tc>
        <w:tc>
          <w:tcPr>
            <w:tcW w:w="1276" w:type="dxa"/>
            <w:vAlign w:val="bottom"/>
          </w:tcPr>
          <w:p w14:paraId="3C88F1F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443502000</w:t>
            </w:r>
          </w:p>
        </w:tc>
        <w:tc>
          <w:tcPr>
            <w:tcW w:w="4678" w:type="dxa"/>
            <w:vAlign w:val="bottom"/>
          </w:tcPr>
          <w:p w14:paraId="6CB651A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atherosclerosis</w:t>
            </w:r>
          </w:p>
        </w:tc>
        <w:tc>
          <w:tcPr>
            <w:tcW w:w="1559" w:type="dxa"/>
          </w:tcPr>
          <w:p w14:paraId="2967B98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5B5DBA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2CAB82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44806109</w:t>
            </w:r>
          </w:p>
        </w:tc>
        <w:tc>
          <w:tcPr>
            <w:tcW w:w="1276" w:type="dxa"/>
            <w:vAlign w:val="bottom"/>
          </w:tcPr>
          <w:p w14:paraId="56077D6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8,10681E+14</w:t>
            </w:r>
          </w:p>
        </w:tc>
        <w:tc>
          <w:tcPr>
            <w:tcW w:w="4678" w:type="dxa"/>
            <w:vAlign w:val="bottom"/>
          </w:tcPr>
          <w:p w14:paraId="7863561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microvascular disease</w:t>
            </w:r>
          </w:p>
        </w:tc>
        <w:tc>
          <w:tcPr>
            <w:tcW w:w="1559" w:type="dxa"/>
          </w:tcPr>
          <w:p w14:paraId="15EBE4D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7A21E7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CB8523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4113299</w:t>
            </w:r>
          </w:p>
        </w:tc>
        <w:tc>
          <w:tcPr>
            <w:tcW w:w="1276" w:type="dxa"/>
            <w:vAlign w:val="bottom"/>
          </w:tcPr>
          <w:p w14:paraId="4636B27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253710005</w:t>
            </w:r>
          </w:p>
        </w:tc>
        <w:tc>
          <w:tcPr>
            <w:tcW w:w="4678" w:type="dxa"/>
            <w:vAlign w:val="bottom"/>
          </w:tcPr>
          <w:p w14:paraId="3B6958C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orifice abnormally high</w:t>
            </w:r>
          </w:p>
        </w:tc>
        <w:tc>
          <w:tcPr>
            <w:tcW w:w="1559" w:type="dxa"/>
          </w:tcPr>
          <w:p w14:paraId="537F59B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C8A226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76C82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4113300</w:t>
            </w:r>
          </w:p>
        </w:tc>
        <w:tc>
          <w:tcPr>
            <w:tcW w:w="1276" w:type="dxa"/>
            <w:vAlign w:val="bottom"/>
          </w:tcPr>
          <w:p w14:paraId="44E8E6E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253711009</w:t>
            </w:r>
          </w:p>
        </w:tc>
        <w:tc>
          <w:tcPr>
            <w:tcW w:w="4678" w:type="dxa"/>
            <w:vAlign w:val="bottom"/>
          </w:tcPr>
          <w:p w14:paraId="35EF970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orifice asymmetrical</w:t>
            </w:r>
          </w:p>
        </w:tc>
        <w:tc>
          <w:tcPr>
            <w:tcW w:w="1559" w:type="dxa"/>
          </w:tcPr>
          <w:p w14:paraId="438265D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3741DD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56AAD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4109646</w:t>
            </w:r>
          </w:p>
        </w:tc>
        <w:tc>
          <w:tcPr>
            <w:tcW w:w="1276" w:type="dxa"/>
            <w:vAlign w:val="bottom"/>
          </w:tcPr>
          <w:p w14:paraId="49E43F9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253713007</w:t>
            </w:r>
          </w:p>
        </w:tc>
        <w:tc>
          <w:tcPr>
            <w:tcW w:w="4678" w:type="dxa"/>
            <w:vAlign w:val="bottom"/>
          </w:tcPr>
          <w:p w14:paraId="54683CA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Coronary orifice atresia</w:t>
            </w:r>
          </w:p>
        </w:tc>
        <w:tc>
          <w:tcPr>
            <w:tcW w:w="1559" w:type="dxa"/>
          </w:tcPr>
          <w:p w14:paraId="3DEBA05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868E7E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A9F6A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4108215</w:t>
            </w:r>
          </w:p>
        </w:tc>
        <w:tc>
          <w:tcPr>
            <w:tcW w:w="1276" w:type="dxa"/>
            <w:vAlign w:val="bottom"/>
          </w:tcPr>
          <w:p w14:paraId="5B68694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194821006</w:t>
            </w:r>
          </w:p>
        </w:tc>
        <w:tc>
          <w:tcPr>
            <w:tcW w:w="4678" w:type="dxa"/>
            <w:vAlign w:val="bottom"/>
          </w:tcPr>
          <w:p w14:paraId="4F9C290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Coronary thrombosis not resulting in myocardial infarction</w:t>
            </w:r>
          </w:p>
        </w:tc>
        <w:tc>
          <w:tcPr>
            <w:tcW w:w="1559" w:type="dxa"/>
          </w:tcPr>
          <w:p w14:paraId="34DFCA8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FBE52B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B96048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43021630</w:t>
            </w:r>
          </w:p>
        </w:tc>
        <w:tc>
          <w:tcPr>
            <w:tcW w:w="1276" w:type="dxa"/>
            <w:vAlign w:val="bottom"/>
          </w:tcPr>
          <w:p w14:paraId="053886F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461438006</w:t>
            </w:r>
          </w:p>
        </w:tc>
        <w:tc>
          <w:tcPr>
            <w:tcW w:w="4678" w:type="dxa"/>
            <w:vAlign w:val="bottom"/>
          </w:tcPr>
          <w:p w14:paraId="649D5B2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Double barrel dual coronary artery orifices within aortic sinus</w:t>
            </w:r>
          </w:p>
        </w:tc>
        <w:tc>
          <w:tcPr>
            <w:tcW w:w="1559" w:type="dxa"/>
          </w:tcPr>
          <w:p w14:paraId="03BE1F2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53A33D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3791D9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4108673</w:t>
            </w:r>
          </w:p>
        </w:tc>
        <w:tc>
          <w:tcPr>
            <w:tcW w:w="1276" w:type="dxa"/>
            <w:vAlign w:val="bottom"/>
          </w:tcPr>
          <w:p w14:paraId="4871DAA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194843003</w:t>
            </w:r>
          </w:p>
        </w:tc>
        <w:tc>
          <w:tcPr>
            <w:tcW w:w="4678" w:type="dxa"/>
            <w:vAlign w:val="bottom"/>
          </w:tcPr>
          <w:p w14:paraId="52DE824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Double coronary vessel disease</w:t>
            </w:r>
          </w:p>
        </w:tc>
        <w:tc>
          <w:tcPr>
            <w:tcW w:w="1559" w:type="dxa"/>
          </w:tcPr>
          <w:p w14:paraId="3D3995F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3839A15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4E296A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4108872</w:t>
            </w:r>
          </w:p>
        </w:tc>
        <w:tc>
          <w:tcPr>
            <w:tcW w:w="1276" w:type="dxa"/>
            <w:vAlign w:val="bottom"/>
          </w:tcPr>
          <w:p w14:paraId="03BAEB6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253712002</w:t>
            </w:r>
          </w:p>
        </w:tc>
        <w:tc>
          <w:tcPr>
            <w:tcW w:w="4678" w:type="dxa"/>
            <w:vAlign w:val="bottom"/>
          </w:tcPr>
          <w:p w14:paraId="34E47FC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Dual coronary orifice</w:t>
            </w:r>
          </w:p>
        </w:tc>
        <w:tc>
          <w:tcPr>
            <w:tcW w:w="1559" w:type="dxa"/>
          </w:tcPr>
          <w:p w14:paraId="3D065D6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967781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EF628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37395821</w:t>
            </w:r>
          </w:p>
        </w:tc>
        <w:tc>
          <w:tcPr>
            <w:tcW w:w="1276" w:type="dxa"/>
            <w:vAlign w:val="bottom"/>
          </w:tcPr>
          <w:p w14:paraId="1BA4437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715395008</w:t>
            </w:r>
          </w:p>
        </w:tc>
        <w:tc>
          <w:tcPr>
            <w:tcW w:w="4678" w:type="dxa"/>
            <w:vAlign w:val="bottom"/>
          </w:tcPr>
          <w:p w14:paraId="07BD055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Familial atrial fibrillation</w:t>
            </w:r>
          </w:p>
        </w:tc>
        <w:tc>
          <w:tcPr>
            <w:tcW w:w="1559" w:type="dxa"/>
          </w:tcPr>
          <w:p w14:paraId="7981F38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455510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17747F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43021470</w:t>
            </w:r>
          </w:p>
        </w:tc>
        <w:tc>
          <w:tcPr>
            <w:tcW w:w="1276" w:type="dxa"/>
            <w:vAlign w:val="bottom"/>
          </w:tcPr>
          <w:p w14:paraId="3811F79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461104009</w:t>
            </w:r>
          </w:p>
        </w:tc>
        <w:tc>
          <w:tcPr>
            <w:tcW w:w="4678" w:type="dxa"/>
            <w:vAlign w:val="bottom"/>
          </w:tcPr>
          <w:p w14:paraId="2453987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Interruption of coronary artery</w:t>
            </w:r>
          </w:p>
        </w:tc>
        <w:tc>
          <w:tcPr>
            <w:tcW w:w="1559" w:type="dxa"/>
          </w:tcPr>
          <w:p w14:paraId="360E0EA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5F35A5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120EA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4108873</w:t>
            </w:r>
          </w:p>
        </w:tc>
        <w:tc>
          <w:tcPr>
            <w:tcW w:w="1276" w:type="dxa"/>
            <w:vAlign w:val="bottom"/>
          </w:tcPr>
          <w:p w14:paraId="17C9BED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253715000</w:t>
            </w:r>
          </w:p>
        </w:tc>
        <w:tc>
          <w:tcPr>
            <w:tcW w:w="4678" w:type="dxa"/>
            <w:vAlign w:val="bottom"/>
          </w:tcPr>
          <w:p w14:paraId="31AC111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Intramural coronary artery course</w:t>
            </w:r>
          </w:p>
        </w:tc>
        <w:tc>
          <w:tcPr>
            <w:tcW w:w="1559" w:type="dxa"/>
          </w:tcPr>
          <w:p w14:paraId="3118229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EF5CB9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DD7586"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4153091</w:t>
            </w:r>
          </w:p>
        </w:tc>
        <w:tc>
          <w:tcPr>
            <w:tcW w:w="1276" w:type="dxa"/>
            <w:vAlign w:val="bottom"/>
          </w:tcPr>
          <w:p w14:paraId="41F27F2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28248000</w:t>
            </w:r>
          </w:p>
        </w:tc>
        <w:tc>
          <w:tcPr>
            <w:tcW w:w="4678" w:type="dxa"/>
            <w:vAlign w:val="bottom"/>
          </w:tcPr>
          <w:p w14:paraId="0F05D7F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Left anterior descending coronary artery thrombosis</w:t>
            </w:r>
          </w:p>
        </w:tc>
        <w:tc>
          <w:tcPr>
            <w:tcW w:w="1559" w:type="dxa"/>
          </w:tcPr>
          <w:p w14:paraId="6E3AC07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050925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8FB17A"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4109491</w:t>
            </w:r>
          </w:p>
        </w:tc>
        <w:tc>
          <w:tcPr>
            <w:tcW w:w="1276" w:type="dxa"/>
            <w:vAlign w:val="bottom"/>
          </w:tcPr>
          <w:p w14:paraId="21985E7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253729004</w:t>
            </w:r>
          </w:p>
        </w:tc>
        <w:tc>
          <w:tcPr>
            <w:tcW w:w="4678" w:type="dxa"/>
            <w:vAlign w:val="bottom"/>
          </w:tcPr>
          <w:p w14:paraId="6D6C466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Left dominant coronary system</w:t>
            </w:r>
          </w:p>
        </w:tc>
        <w:tc>
          <w:tcPr>
            <w:tcW w:w="1559" w:type="dxa"/>
          </w:tcPr>
          <w:p w14:paraId="6DD5DB7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402496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E0AB2B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4155962</w:t>
            </w:r>
          </w:p>
        </w:tc>
        <w:tc>
          <w:tcPr>
            <w:tcW w:w="1276" w:type="dxa"/>
            <w:vAlign w:val="bottom"/>
          </w:tcPr>
          <w:p w14:paraId="2B76657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371804009</w:t>
            </w:r>
          </w:p>
        </w:tc>
        <w:tc>
          <w:tcPr>
            <w:tcW w:w="4678" w:type="dxa"/>
            <w:vAlign w:val="bottom"/>
          </w:tcPr>
          <w:p w14:paraId="781FDB4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Left main coronary artery disease</w:t>
            </w:r>
          </w:p>
        </w:tc>
        <w:tc>
          <w:tcPr>
            <w:tcW w:w="1559" w:type="dxa"/>
          </w:tcPr>
          <w:p w14:paraId="792B0F9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E43578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6C6F91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4209308</w:t>
            </w:r>
          </w:p>
        </w:tc>
        <w:tc>
          <w:tcPr>
            <w:tcW w:w="1276" w:type="dxa"/>
            <w:vAlign w:val="bottom"/>
          </w:tcPr>
          <w:p w14:paraId="7A4FC1A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56276002</w:t>
            </w:r>
          </w:p>
        </w:tc>
        <w:tc>
          <w:tcPr>
            <w:tcW w:w="4678" w:type="dxa"/>
            <w:vAlign w:val="bottom"/>
          </w:tcPr>
          <w:p w14:paraId="60C5D22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Left main coronary artery thrombosis</w:t>
            </w:r>
          </w:p>
        </w:tc>
        <w:tc>
          <w:tcPr>
            <w:tcW w:w="1559" w:type="dxa"/>
          </w:tcPr>
          <w:p w14:paraId="201C06F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57C423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81487C"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40491973</w:t>
            </w:r>
          </w:p>
        </w:tc>
        <w:tc>
          <w:tcPr>
            <w:tcW w:w="1276" w:type="dxa"/>
            <w:vAlign w:val="bottom"/>
          </w:tcPr>
          <w:p w14:paraId="02C6755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448824007</w:t>
            </w:r>
          </w:p>
        </w:tc>
        <w:tc>
          <w:tcPr>
            <w:tcW w:w="4678" w:type="dxa"/>
            <w:vAlign w:val="bottom"/>
          </w:tcPr>
          <w:p w14:paraId="128F8E1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Left ventricular myocardial sinusoids</w:t>
            </w:r>
          </w:p>
        </w:tc>
        <w:tc>
          <w:tcPr>
            <w:tcW w:w="1559" w:type="dxa"/>
          </w:tcPr>
          <w:p w14:paraId="284A4D1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E3A5F0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B04660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764149</w:t>
            </w:r>
          </w:p>
        </w:tc>
        <w:tc>
          <w:tcPr>
            <w:tcW w:w="1276" w:type="dxa"/>
            <w:vAlign w:val="bottom"/>
          </w:tcPr>
          <w:p w14:paraId="02CA3F8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4,51361E+14</w:t>
            </w:r>
          </w:p>
        </w:tc>
        <w:tc>
          <w:tcPr>
            <w:tcW w:w="4678" w:type="dxa"/>
            <w:vAlign w:val="bottom"/>
          </w:tcPr>
          <w:p w14:paraId="23F31D7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Lipid-rich atherosclerosis of coronary artery</w:t>
            </w:r>
          </w:p>
        </w:tc>
        <w:tc>
          <w:tcPr>
            <w:tcW w:w="1559" w:type="dxa"/>
          </w:tcPr>
          <w:p w14:paraId="40BE43C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ABDD39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05CDC4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4119601</w:t>
            </w:r>
          </w:p>
        </w:tc>
        <w:tc>
          <w:tcPr>
            <w:tcW w:w="1276" w:type="dxa"/>
            <w:vAlign w:val="bottom"/>
          </w:tcPr>
          <w:p w14:paraId="057A400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233910005</w:t>
            </w:r>
          </w:p>
        </w:tc>
        <w:tc>
          <w:tcPr>
            <w:tcW w:w="4678" w:type="dxa"/>
            <w:vAlign w:val="bottom"/>
          </w:tcPr>
          <w:p w14:paraId="3DF6BF3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Lone atrial fibrillation</w:t>
            </w:r>
          </w:p>
        </w:tc>
        <w:tc>
          <w:tcPr>
            <w:tcW w:w="1559" w:type="dxa"/>
          </w:tcPr>
          <w:p w14:paraId="3E122FB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FE6653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F6B9D67"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45768480</w:t>
            </w:r>
          </w:p>
        </w:tc>
        <w:tc>
          <w:tcPr>
            <w:tcW w:w="1276" w:type="dxa"/>
            <w:vAlign w:val="bottom"/>
          </w:tcPr>
          <w:p w14:paraId="1E8245D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706923002</w:t>
            </w:r>
          </w:p>
        </w:tc>
        <w:tc>
          <w:tcPr>
            <w:tcW w:w="4678" w:type="dxa"/>
            <w:vAlign w:val="bottom"/>
          </w:tcPr>
          <w:p w14:paraId="06BD551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Longstanding persistent atrial fibrillation</w:t>
            </w:r>
          </w:p>
        </w:tc>
        <w:tc>
          <w:tcPr>
            <w:tcW w:w="1559" w:type="dxa"/>
          </w:tcPr>
          <w:p w14:paraId="287732D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1697DB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4C65D5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43021570</w:t>
            </w:r>
          </w:p>
        </w:tc>
        <w:tc>
          <w:tcPr>
            <w:tcW w:w="1276" w:type="dxa"/>
            <w:vAlign w:val="bottom"/>
          </w:tcPr>
          <w:p w14:paraId="08F731B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461331004</w:t>
            </w:r>
          </w:p>
        </w:tc>
        <w:tc>
          <w:tcPr>
            <w:tcW w:w="4678" w:type="dxa"/>
            <w:vAlign w:val="bottom"/>
          </w:tcPr>
          <w:p w14:paraId="0E3AF6E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Malposition of coronary artery orifice</w:t>
            </w:r>
          </w:p>
        </w:tc>
        <w:tc>
          <w:tcPr>
            <w:tcW w:w="1559" w:type="dxa"/>
          </w:tcPr>
          <w:p w14:paraId="071F937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A8CEF2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07EF5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4155007</w:t>
            </w:r>
          </w:p>
        </w:tc>
        <w:tc>
          <w:tcPr>
            <w:tcW w:w="1276" w:type="dxa"/>
            <w:vAlign w:val="bottom"/>
          </w:tcPr>
          <w:p w14:paraId="767639C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371803003</w:t>
            </w:r>
          </w:p>
        </w:tc>
        <w:tc>
          <w:tcPr>
            <w:tcW w:w="4678" w:type="dxa"/>
            <w:vAlign w:val="bottom"/>
          </w:tcPr>
          <w:p w14:paraId="3094026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Multi vessel coronary artery disease</w:t>
            </w:r>
          </w:p>
        </w:tc>
        <w:tc>
          <w:tcPr>
            <w:tcW w:w="1559" w:type="dxa"/>
          </w:tcPr>
          <w:p w14:paraId="392C10C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ADB05D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BBF4F8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36714444</w:t>
            </w:r>
          </w:p>
        </w:tc>
        <w:tc>
          <w:tcPr>
            <w:tcW w:w="1276" w:type="dxa"/>
            <w:vAlign w:val="bottom"/>
          </w:tcPr>
          <w:p w14:paraId="355A0BB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719678003</w:t>
            </w:r>
          </w:p>
        </w:tc>
        <w:tc>
          <w:tcPr>
            <w:tcW w:w="4678" w:type="dxa"/>
            <w:vAlign w:val="bottom"/>
          </w:tcPr>
          <w:p w14:paraId="5A811F8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Non-obstructive atherosclerosis of coronary artery</w:t>
            </w:r>
          </w:p>
        </w:tc>
        <w:tc>
          <w:tcPr>
            <w:tcW w:w="1559" w:type="dxa"/>
          </w:tcPr>
          <w:p w14:paraId="26A2B3D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9292B3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F7CF4A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4119602</w:t>
            </w:r>
          </w:p>
        </w:tc>
        <w:tc>
          <w:tcPr>
            <w:tcW w:w="1276" w:type="dxa"/>
            <w:vAlign w:val="bottom"/>
          </w:tcPr>
          <w:p w14:paraId="07C2B72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233911009</w:t>
            </w:r>
          </w:p>
        </w:tc>
        <w:tc>
          <w:tcPr>
            <w:tcW w:w="4678" w:type="dxa"/>
            <w:vAlign w:val="bottom"/>
          </w:tcPr>
          <w:p w14:paraId="53F9697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Non-rheumatic atrial fibrillation</w:t>
            </w:r>
          </w:p>
        </w:tc>
        <w:tc>
          <w:tcPr>
            <w:tcW w:w="1559" w:type="dxa"/>
          </w:tcPr>
          <w:p w14:paraId="22502F0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6FAE9C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B6B8046"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4168972</w:t>
            </w:r>
          </w:p>
        </w:tc>
        <w:tc>
          <w:tcPr>
            <w:tcW w:w="1276" w:type="dxa"/>
            <w:vAlign w:val="bottom"/>
          </w:tcPr>
          <w:p w14:paraId="2624C63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420006002</w:t>
            </w:r>
          </w:p>
        </w:tc>
        <w:tc>
          <w:tcPr>
            <w:tcW w:w="4678" w:type="dxa"/>
            <w:vAlign w:val="bottom"/>
          </w:tcPr>
          <w:p w14:paraId="6BD3E13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Obliterative coronary artery disease</w:t>
            </w:r>
          </w:p>
        </w:tc>
        <w:tc>
          <w:tcPr>
            <w:tcW w:w="1559" w:type="dxa"/>
          </w:tcPr>
          <w:p w14:paraId="3A7433F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87EF7D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E7E0C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4154290</w:t>
            </w:r>
          </w:p>
        </w:tc>
        <w:tc>
          <w:tcPr>
            <w:tcW w:w="1276" w:type="dxa"/>
            <w:vAlign w:val="bottom"/>
          </w:tcPr>
          <w:p w14:paraId="04A6BF1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282825002</w:t>
            </w:r>
          </w:p>
        </w:tc>
        <w:tc>
          <w:tcPr>
            <w:tcW w:w="4678" w:type="dxa"/>
            <w:vAlign w:val="bottom"/>
          </w:tcPr>
          <w:p w14:paraId="0BFE4AF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Paroxysmal atrial fibrillation</w:t>
            </w:r>
          </w:p>
        </w:tc>
        <w:tc>
          <w:tcPr>
            <w:tcW w:w="1559" w:type="dxa"/>
          </w:tcPr>
          <w:p w14:paraId="358EF5F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E202D8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9F60D21"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4232691</w:t>
            </w:r>
          </w:p>
        </w:tc>
        <w:tc>
          <w:tcPr>
            <w:tcW w:w="1276" w:type="dxa"/>
            <w:vAlign w:val="bottom"/>
          </w:tcPr>
          <w:p w14:paraId="7F627CA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440028005</w:t>
            </w:r>
          </w:p>
        </w:tc>
        <w:tc>
          <w:tcPr>
            <w:tcW w:w="4678" w:type="dxa"/>
            <w:vAlign w:val="bottom"/>
          </w:tcPr>
          <w:p w14:paraId="005538C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Permanent atrial fibrillation</w:t>
            </w:r>
          </w:p>
        </w:tc>
        <w:tc>
          <w:tcPr>
            <w:tcW w:w="1559" w:type="dxa"/>
          </w:tcPr>
          <w:p w14:paraId="6070455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8F27CB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37ED0D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4232697</w:t>
            </w:r>
          </w:p>
        </w:tc>
        <w:tc>
          <w:tcPr>
            <w:tcW w:w="1276" w:type="dxa"/>
            <w:vAlign w:val="bottom"/>
          </w:tcPr>
          <w:p w14:paraId="731E57D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440059007</w:t>
            </w:r>
          </w:p>
        </w:tc>
        <w:tc>
          <w:tcPr>
            <w:tcW w:w="4678" w:type="dxa"/>
            <w:vAlign w:val="bottom"/>
          </w:tcPr>
          <w:p w14:paraId="6E1CB27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Persistent atrial fibrillation</w:t>
            </w:r>
          </w:p>
        </w:tc>
        <w:tc>
          <w:tcPr>
            <w:tcW w:w="1559" w:type="dxa"/>
          </w:tcPr>
          <w:p w14:paraId="5DF8481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CAC0AA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9A8251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4199501</w:t>
            </w:r>
          </w:p>
        </w:tc>
        <w:tc>
          <w:tcPr>
            <w:tcW w:w="1276" w:type="dxa"/>
            <w:vAlign w:val="bottom"/>
          </w:tcPr>
          <w:p w14:paraId="32A3D9A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314208002</w:t>
            </w:r>
          </w:p>
        </w:tc>
        <w:tc>
          <w:tcPr>
            <w:tcW w:w="4678" w:type="dxa"/>
            <w:vAlign w:val="bottom"/>
          </w:tcPr>
          <w:p w14:paraId="52E247B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Rapid atrial fibrillation</w:t>
            </w:r>
          </w:p>
        </w:tc>
        <w:tc>
          <w:tcPr>
            <w:tcW w:w="1559" w:type="dxa"/>
          </w:tcPr>
          <w:p w14:paraId="4DE5319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03A5C5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2092BD"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4178622</w:t>
            </w:r>
          </w:p>
        </w:tc>
        <w:tc>
          <w:tcPr>
            <w:tcW w:w="1276" w:type="dxa"/>
            <w:vAlign w:val="bottom"/>
          </w:tcPr>
          <w:p w14:paraId="3FAA24D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429245005</w:t>
            </w:r>
          </w:p>
        </w:tc>
        <w:tc>
          <w:tcPr>
            <w:tcW w:w="4678" w:type="dxa"/>
            <w:vAlign w:val="bottom"/>
          </w:tcPr>
          <w:p w14:paraId="7D533CB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Recurrent coronary arteriosclerosis after percutaneous transluminal coronary angioplasty</w:t>
            </w:r>
          </w:p>
        </w:tc>
        <w:tc>
          <w:tcPr>
            <w:tcW w:w="1559" w:type="dxa"/>
          </w:tcPr>
          <w:p w14:paraId="7D4C392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5429D3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F4A21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4113303</w:t>
            </w:r>
          </w:p>
        </w:tc>
        <w:tc>
          <w:tcPr>
            <w:tcW w:w="1276" w:type="dxa"/>
            <w:vAlign w:val="bottom"/>
          </w:tcPr>
          <w:p w14:paraId="08FA056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253728007</w:t>
            </w:r>
          </w:p>
        </w:tc>
        <w:tc>
          <w:tcPr>
            <w:tcW w:w="4678" w:type="dxa"/>
            <w:vAlign w:val="bottom"/>
          </w:tcPr>
          <w:p w14:paraId="7AAED04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Right dominant coronary system</w:t>
            </w:r>
          </w:p>
        </w:tc>
        <w:tc>
          <w:tcPr>
            <w:tcW w:w="1559" w:type="dxa"/>
          </w:tcPr>
          <w:p w14:paraId="1F784D8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374B3F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7952B4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4304192</w:t>
            </w:r>
          </w:p>
        </w:tc>
        <w:tc>
          <w:tcPr>
            <w:tcW w:w="1276" w:type="dxa"/>
            <w:vAlign w:val="bottom"/>
          </w:tcPr>
          <w:p w14:paraId="40AA31C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10365005</w:t>
            </w:r>
          </w:p>
        </w:tc>
        <w:tc>
          <w:tcPr>
            <w:tcW w:w="4678" w:type="dxa"/>
            <w:vAlign w:val="bottom"/>
          </w:tcPr>
          <w:p w14:paraId="5C43E00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Right main coronary artery thrombosis</w:t>
            </w:r>
          </w:p>
        </w:tc>
        <w:tc>
          <w:tcPr>
            <w:tcW w:w="1559" w:type="dxa"/>
          </w:tcPr>
          <w:p w14:paraId="32F7473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9D6A4C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F281B0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4161455</w:t>
            </w:r>
          </w:p>
        </w:tc>
        <w:tc>
          <w:tcPr>
            <w:tcW w:w="1276" w:type="dxa"/>
            <w:vAlign w:val="bottom"/>
          </w:tcPr>
          <w:p w14:paraId="00A1229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371805005</w:t>
            </w:r>
          </w:p>
        </w:tc>
        <w:tc>
          <w:tcPr>
            <w:tcW w:w="4678" w:type="dxa"/>
            <w:vAlign w:val="bottom"/>
          </w:tcPr>
          <w:p w14:paraId="40B91FA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Significant coronary bypass graft disease</w:t>
            </w:r>
          </w:p>
        </w:tc>
        <w:tc>
          <w:tcPr>
            <w:tcW w:w="1559" w:type="dxa"/>
          </w:tcPr>
          <w:p w14:paraId="18FF010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81605C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7B8A0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4329430</w:t>
            </w:r>
          </w:p>
        </w:tc>
        <w:tc>
          <w:tcPr>
            <w:tcW w:w="1276" w:type="dxa"/>
            <w:vAlign w:val="bottom"/>
          </w:tcPr>
          <w:p w14:paraId="406C244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21981000</w:t>
            </w:r>
          </w:p>
        </w:tc>
        <w:tc>
          <w:tcPr>
            <w:tcW w:w="4678" w:type="dxa"/>
            <w:vAlign w:val="bottom"/>
          </w:tcPr>
          <w:p w14:paraId="0FB8DF4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Single coronary artery</w:t>
            </w:r>
          </w:p>
        </w:tc>
        <w:tc>
          <w:tcPr>
            <w:tcW w:w="1559" w:type="dxa"/>
          </w:tcPr>
          <w:p w14:paraId="4259BF8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F74EA0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FE935D4"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43021472</w:t>
            </w:r>
          </w:p>
        </w:tc>
        <w:tc>
          <w:tcPr>
            <w:tcW w:w="1276" w:type="dxa"/>
            <w:vAlign w:val="bottom"/>
          </w:tcPr>
          <w:p w14:paraId="40C2F43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461107002</w:t>
            </w:r>
          </w:p>
        </w:tc>
        <w:tc>
          <w:tcPr>
            <w:tcW w:w="4678" w:type="dxa"/>
            <w:vAlign w:val="bottom"/>
          </w:tcPr>
          <w:p w14:paraId="1220830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Single coronary artery dividing into right coronary artery and left coronary artery</w:t>
            </w:r>
          </w:p>
        </w:tc>
        <w:tc>
          <w:tcPr>
            <w:tcW w:w="1559" w:type="dxa"/>
          </w:tcPr>
          <w:p w14:paraId="0450811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50517E2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34301D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4111393</w:t>
            </w:r>
          </w:p>
        </w:tc>
        <w:tc>
          <w:tcPr>
            <w:tcW w:w="1276" w:type="dxa"/>
            <w:vAlign w:val="bottom"/>
          </w:tcPr>
          <w:p w14:paraId="1CAB1D4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194842008</w:t>
            </w:r>
          </w:p>
        </w:tc>
        <w:tc>
          <w:tcPr>
            <w:tcW w:w="4678" w:type="dxa"/>
            <w:vAlign w:val="bottom"/>
          </w:tcPr>
          <w:p w14:paraId="6B8FFEA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Single coronary vessel disease</w:t>
            </w:r>
          </w:p>
        </w:tc>
        <w:tc>
          <w:tcPr>
            <w:tcW w:w="1559" w:type="dxa"/>
          </w:tcPr>
          <w:p w14:paraId="0E28DA7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7658E2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161EBEB"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43020561</w:t>
            </w:r>
          </w:p>
        </w:tc>
        <w:tc>
          <w:tcPr>
            <w:tcW w:w="1276" w:type="dxa"/>
            <w:vAlign w:val="bottom"/>
          </w:tcPr>
          <w:p w14:paraId="04A48E5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471276003</w:t>
            </w:r>
          </w:p>
        </w:tc>
        <w:tc>
          <w:tcPr>
            <w:tcW w:w="4678" w:type="dxa"/>
            <w:vAlign w:val="bottom"/>
          </w:tcPr>
          <w:p w14:paraId="37F5254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Single left coronary artery supplying all of heart with usual distribution of right coronary artery derived from distal left coronary artery</w:t>
            </w:r>
          </w:p>
        </w:tc>
        <w:tc>
          <w:tcPr>
            <w:tcW w:w="1559" w:type="dxa"/>
          </w:tcPr>
          <w:p w14:paraId="52A4CD5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6C9C11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E0BD71F"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43021885</w:t>
            </w:r>
          </w:p>
        </w:tc>
        <w:tc>
          <w:tcPr>
            <w:tcW w:w="1276" w:type="dxa"/>
            <w:vAlign w:val="bottom"/>
          </w:tcPr>
          <w:p w14:paraId="17488F6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471277007</w:t>
            </w:r>
          </w:p>
        </w:tc>
        <w:tc>
          <w:tcPr>
            <w:tcW w:w="4678" w:type="dxa"/>
            <w:vAlign w:val="bottom"/>
          </w:tcPr>
          <w:p w14:paraId="55B19B9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Single right coronary artery supplying all of heart with usual distribution of left coronary artery derived from distal right coronary artery</w:t>
            </w:r>
          </w:p>
        </w:tc>
        <w:tc>
          <w:tcPr>
            <w:tcW w:w="1559" w:type="dxa"/>
          </w:tcPr>
          <w:p w14:paraId="19AB96E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71DF41C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5024628"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43021432</w:t>
            </w:r>
          </w:p>
        </w:tc>
        <w:tc>
          <w:tcPr>
            <w:tcW w:w="1276" w:type="dxa"/>
            <w:vAlign w:val="bottom"/>
          </w:tcPr>
          <w:p w14:paraId="234A577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460913001</w:t>
            </w:r>
          </w:p>
        </w:tc>
        <w:tc>
          <w:tcPr>
            <w:tcW w:w="4678" w:type="dxa"/>
            <w:vAlign w:val="bottom"/>
          </w:tcPr>
          <w:p w14:paraId="7609DEB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Systemic to coronary collateral artery</w:t>
            </w:r>
          </w:p>
        </w:tc>
        <w:tc>
          <w:tcPr>
            <w:tcW w:w="1559" w:type="dxa"/>
          </w:tcPr>
          <w:p w14:paraId="73B13F8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4838428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CEAAB56"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40489974</w:t>
            </w:r>
          </w:p>
        </w:tc>
        <w:tc>
          <w:tcPr>
            <w:tcW w:w="1276" w:type="dxa"/>
            <w:vAlign w:val="bottom"/>
          </w:tcPr>
          <w:p w14:paraId="71BBBF7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448478000</w:t>
            </w:r>
          </w:p>
        </w:tc>
        <w:tc>
          <w:tcPr>
            <w:tcW w:w="4678" w:type="dxa"/>
            <w:vAlign w:val="bottom"/>
          </w:tcPr>
          <w:p w14:paraId="4AACD4B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Systemic to pulmonary collateral artery from coronary artery</w:t>
            </w:r>
          </w:p>
        </w:tc>
        <w:tc>
          <w:tcPr>
            <w:tcW w:w="1559" w:type="dxa"/>
          </w:tcPr>
          <w:p w14:paraId="6368D82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2A900A5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5E0FE3"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lastRenderedPageBreak/>
              <w:t>761921</w:t>
            </w:r>
          </w:p>
        </w:tc>
        <w:tc>
          <w:tcPr>
            <w:tcW w:w="1276" w:type="dxa"/>
            <w:vAlign w:val="bottom"/>
          </w:tcPr>
          <w:p w14:paraId="00944A3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1,983E+16</w:t>
            </w:r>
          </w:p>
        </w:tc>
        <w:tc>
          <w:tcPr>
            <w:tcW w:w="4678" w:type="dxa"/>
            <w:vAlign w:val="bottom"/>
          </w:tcPr>
          <w:p w14:paraId="53EEDB4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Thrombosis of left circumflex artery</w:t>
            </w:r>
          </w:p>
        </w:tc>
        <w:tc>
          <w:tcPr>
            <w:tcW w:w="1559" w:type="dxa"/>
          </w:tcPr>
          <w:p w14:paraId="0D5FAD8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0B14C5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2E8F189"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4124682</w:t>
            </w:r>
          </w:p>
        </w:tc>
        <w:tc>
          <w:tcPr>
            <w:tcW w:w="1276" w:type="dxa"/>
            <w:vAlign w:val="bottom"/>
          </w:tcPr>
          <w:p w14:paraId="6D86F75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233817007</w:t>
            </w:r>
          </w:p>
        </w:tc>
        <w:tc>
          <w:tcPr>
            <w:tcW w:w="4678" w:type="dxa"/>
            <w:vAlign w:val="bottom"/>
          </w:tcPr>
          <w:p w14:paraId="6DCCF93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Triple vessel disease of the heart</w:t>
            </w:r>
          </w:p>
        </w:tc>
        <w:tc>
          <w:tcPr>
            <w:tcW w:w="1559" w:type="dxa"/>
          </w:tcPr>
          <w:p w14:paraId="6B8176A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6E07554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C99812"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36712982</w:t>
            </w:r>
          </w:p>
        </w:tc>
        <w:tc>
          <w:tcPr>
            <w:tcW w:w="1276" w:type="dxa"/>
            <w:vAlign w:val="bottom"/>
          </w:tcPr>
          <w:p w14:paraId="2CDB997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1,59601E+16</w:t>
            </w:r>
          </w:p>
        </w:tc>
        <w:tc>
          <w:tcPr>
            <w:tcW w:w="4678" w:type="dxa"/>
            <w:vAlign w:val="bottom"/>
          </w:tcPr>
          <w:p w14:paraId="7F9A790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Unstable angina co-occurrent and due to coronary arteriosclerosis</w:t>
            </w:r>
          </w:p>
        </w:tc>
        <w:tc>
          <w:tcPr>
            <w:tcW w:w="1559" w:type="dxa"/>
          </w:tcPr>
          <w:p w14:paraId="642156A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155663C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A609A75"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4109642</w:t>
            </w:r>
          </w:p>
        </w:tc>
        <w:tc>
          <w:tcPr>
            <w:tcW w:w="1276" w:type="dxa"/>
            <w:vAlign w:val="bottom"/>
          </w:tcPr>
          <w:p w14:paraId="57123D9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253700001</w:t>
            </w:r>
          </w:p>
        </w:tc>
        <w:tc>
          <w:tcPr>
            <w:tcW w:w="4678" w:type="dxa"/>
            <w:vAlign w:val="bottom"/>
          </w:tcPr>
          <w:p w14:paraId="71D0ACF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91F9C">
              <w:rPr>
                <w:rFonts w:ascii="Calibri" w:hAnsi="Calibri" w:cs="Calibri"/>
                <w:color w:val="000000"/>
                <w:sz w:val="22"/>
                <w:szCs w:val="22"/>
              </w:rPr>
              <w:t>Variant coronary origin from aortic sinus</w:t>
            </w:r>
          </w:p>
        </w:tc>
        <w:tc>
          <w:tcPr>
            <w:tcW w:w="1559" w:type="dxa"/>
          </w:tcPr>
          <w:p w14:paraId="6D87FF3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CF5ADD">
              <w:rPr>
                <w:rFonts w:ascii="Calibri" w:hAnsi="Calibri"/>
                <w:color w:val="000000"/>
                <w:sz w:val="22"/>
                <w:szCs w:val="22"/>
              </w:rPr>
              <w:t>Yes</w:t>
            </w:r>
          </w:p>
        </w:tc>
      </w:tr>
      <w:tr w:rsidR="00C56403" w:rsidRPr="00691F9C" w14:paraId="030A478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E3DB250" w14:textId="77777777" w:rsidR="00C56403" w:rsidRPr="00691F9C" w:rsidRDefault="00C56403" w:rsidP="00A41636">
            <w:pPr>
              <w:pStyle w:val="BayerBodyTextFull"/>
              <w:spacing w:line="360" w:lineRule="auto"/>
              <w:rPr>
                <w:b w:val="0"/>
                <w:sz w:val="22"/>
              </w:rPr>
            </w:pPr>
            <w:r w:rsidRPr="00691F9C">
              <w:rPr>
                <w:rFonts w:ascii="Calibri" w:hAnsi="Calibri" w:cs="Calibri"/>
                <w:color w:val="000000"/>
                <w:sz w:val="22"/>
                <w:szCs w:val="22"/>
              </w:rPr>
              <w:t>43021631</w:t>
            </w:r>
          </w:p>
        </w:tc>
        <w:tc>
          <w:tcPr>
            <w:tcW w:w="1276" w:type="dxa"/>
            <w:vAlign w:val="bottom"/>
          </w:tcPr>
          <w:p w14:paraId="0FEE80A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461439003</w:t>
            </w:r>
          </w:p>
        </w:tc>
        <w:tc>
          <w:tcPr>
            <w:tcW w:w="4678" w:type="dxa"/>
            <w:vAlign w:val="bottom"/>
          </w:tcPr>
          <w:p w14:paraId="4BCB4FF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91F9C">
              <w:rPr>
                <w:rFonts w:ascii="Calibri" w:hAnsi="Calibri" w:cs="Calibri"/>
                <w:color w:val="000000"/>
                <w:sz w:val="22"/>
                <w:szCs w:val="22"/>
              </w:rPr>
              <w:t>Widely spaced right coronary artery and left coronary artery orifices within single aortic sinus</w:t>
            </w:r>
          </w:p>
        </w:tc>
        <w:tc>
          <w:tcPr>
            <w:tcW w:w="1559" w:type="dxa"/>
          </w:tcPr>
          <w:p w14:paraId="51C80F9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CF5ADD">
              <w:rPr>
                <w:rFonts w:ascii="Calibri" w:hAnsi="Calibri"/>
                <w:color w:val="000000"/>
                <w:sz w:val="22"/>
                <w:szCs w:val="22"/>
              </w:rPr>
              <w:t>Yes</w:t>
            </w:r>
          </w:p>
        </w:tc>
      </w:tr>
    </w:tbl>
    <w:p w14:paraId="156041F8" w14:textId="7E9ABFB9" w:rsidR="00C56403" w:rsidRDefault="00C56403"/>
    <w:p w14:paraId="11BA100D" w14:textId="27E9F3FA" w:rsidR="00C56403" w:rsidRDefault="00C56403"/>
    <w:p w14:paraId="55418FF1" w14:textId="3112BB38" w:rsidR="00C56403" w:rsidRDefault="00C56403">
      <w:r>
        <w:br w:type="page"/>
      </w:r>
    </w:p>
    <w:p w14:paraId="36A51D00" w14:textId="775651AD" w:rsidR="00C56403" w:rsidRDefault="00C56403"/>
    <w:p w14:paraId="45886165" w14:textId="0A9CB8FE" w:rsidR="00C56403" w:rsidRPr="00C56403" w:rsidRDefault="00C56403" w:rsidP="00C56403">
      <w:pPr>
        <w:spacing w:before="100" w:beforeAutospacing="1" w:after="100" w:afterAutospacing="1"/>
        <w:rPr>
          <w:szCs w:val="24"/>
        </w:rPr>
      </w:pPr>
      <w:r w:rsidRPr="00C56403">
        <w:rPr>
          <w:rFonts w:ascii="TimesNewRomanPSMT" w:hAnsi="TimesNewRomanPSMT" w:cs="TimesNewRomanPSMT"/>
          <w:szCs w:val="24"/>
        </w:rPr>
        <w:t xml:space="preserve">Table A9. Concepts related to </w:t>
      </w:r>
      <w:r>
        <w:t>PAD</w:t>
      </w:r>
      <w:r w:rsidRPr="00C56403">
        <w:rPr>
          <w:rFonts w:ascii="TimesNewRomanPSMT" w:hAnsi="TimesNewRomanPSMT" w:cs="TimesNewRomanPSMT"/>
          <w:szCs w:val="24"/>
        </w:rPr>
        <w:t>.</w:t>
      </w:r>
    </w:p>
    <w:tbl>
      <w:tblPr>
        <w:tblStyle w:val="GridTable4-Accent3"/>
        <w:tblW w:w="0" w:type="auto"/>
        <w:tblLayout w:type="fixed"/>
        <w:tblLook w:val="04A0" w:firstRow="1" w:lastRow="0" w:firstColumn="1" w:lastColumn="0" w:noHBand="0" w:noVBand="1"/>
      </w:tblPr>
      <w:tblGrid>
        <w:gridCol w:w="1129"/>
        <w:gridCol w:w="1276"/>
        <w:gridCol w:w="4678"/>
        <w:gridCol w:w="1559"/>
      </w:tblGrid>
      <w:tr w:rsidR="00C56403" w:rsidRPr="00691F9C" w14:paraId="1765320B"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BF7C12" w14:textId="77777777" w:rsidR="00C56403" w:rsidRPr="00691F9C" w:rsidRDefault="00C56403" w:rsidP="00A41636">
            <w:pPr>
              <w:pStyle w:val="BayerBodyTextFull"/>
              <w:spacing w:line="360" w:lineRule="auto"/>
              <w:rPr>
                <w:sz w:val="22"/>
              </w:rPr>
            </w:pPr>
            <w:r w:rsidRPr="00691F9C">
              <w:rPr>
                <w:sz w:val="22"/>
              </w:rPr>
              <w:t>Concept ID</w:t>
            </w:r>
          </w:p>
        </w:tc>
        <w:tc>
          <w:tcPr>
            <w:tcW w:w="1276" w:type="dxa"/>
          </w:tcPr>
          <w:p w14:paraId="6507BFCA"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Concept code</w:t>
            </w:r>
          </w:p>
        </w:tc>
        <w:tc>
          <w:tcPr>
            <w:tcW w:w="4678" w:type="dxa"/>
          </w:tcPr>
          <w:p w14:paraId="75558EF5"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 xml:space="preserve">Concept description </w:t>
            </w:r>
          </w:p>
        </w:tc>
        <w:tc>
          <w:tcPr>
            <w:tcW w:w="1559" w:type="dxa"/>
          </w:tcPr>
          <w:p w14:paraId="6E5A4064"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Descendants</w:t>
            </w:r>
          </w:p>
        </w:tc>
      </w:tr>
      <w:tr w:rsidR="00C56403" w:rsidRPr="00691F9C" w14:paraId="79AFFF3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03D914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43021868</w:t>
            </w:r>
          </w:p>
        </w:tc>
        <w:tc>
          <w:tcPr>
            <w:tcW w:w="1276" w:type="dxa"/>
            <w:vAlign w:val="bottom"/>
          </w:tcPr>
          <w:p w14:paraId="74FA72D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2,97E+13</w:t>
            </w:r>
          </w:p>
        </w:tc>
        <w:tc>
          <w:tcPr>
            <w:tcW w:w="4678" w:type="dxa"/>
            <w:vAlign w:val="bottom"/>
          </w:tcPr>
          <w:p w14:paraId="471437C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peripheral artery</w:t>
            </w:r>
          </w:p>
        </w:tc>
        <w:tc>
          <w:tcPr>
            <w:tcW w:w="1559" w:type="dxa"/>
          </w:tcPr>
          <w:p w14:paraId="6DABFA5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85488C">
              <w:rPr>
                <w:rFonts w:ascii="Calibri" w:hAnsi="Calibri"/>
                <w:color w:val="000000"/>
                <w:sz w:val="22"/>
                <w:szCs w:val="22"/>
              </w:rPr>
              <w:t>Yes</w:t>
            </w:r>
          </w:p>
        </w:tc>
      </w:tr>
      <w:tr w:rsidR="00C56403" w:rsidRPr="00691F9C" w14:paraId="56CCDBF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FE008B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317309</w:t>
            </w:r>
          </w:p>
        </w:tc>
        <w:tc>
          <w:tcPr>
            <w:tcW w:w="1276" w:type="dxa"/>
            <w:vAlign w:val="bottom"/>
          </w:tcPr>
          <w:p w14:paraId="00BA9BC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4E+08</w:t>
            </w:r>
          </w:p>
        </w:tc>
        <w:tc>
          <w:tcPr>
            <w:tcW w:w="4678" w:type="dxa"/>
            <w:vAlign w:val="bottom"/>
          </w:tcPr>
          <w:p w14:paraId="11F64E8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Peripheral arterial occlusive disease</w:t>
            </w:r>
          </w:p>
        </w:tc>
        <w:tc>
          <w:tcPr>
            <w:tcW w:w="1559" w:type="dxa"/>
          </w:tcPr>
          <w:p w14:paraId="312E42F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85488C">
              <w:rPr>
                <w:rFonts w:ascii="Calibri" w:hAnsi="Calibri"/>
                <w:color w:val="000000"/>
                <w:sz w:val="22"/>
                <w:szCs w:val="22"/>
              </w:rPr>
              <w:t>Yes</w:t>
            </w:r>
          </w:p>
        </w:tc>
      </w:tr>
      <w:tr w:rsidR="00C56403" w:rsidRPr="00691F9C" w14:paraId="2848EC6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201C3E"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4111847</w:t>
            </w:r>
          </w:p>
        </w:tc>
        <w:tc>
          <w:tcPr>
            <w:tcW w:w="1276" w:type="dxa"/>
            <w:vAlign w:val="bottom"/>
          </w:tcPr>
          <w:p w14:paraId="46E82F7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1,95E+08</w:t>
            </w:r>
          </w:p>
        </w:tc>
        <w:tc>
          <w:tcPr>
            <w:tcW w:w="4678" w:type="dxa"/>
            <w:vAlign w:val="bottom"/>
          </w:tcPr>
          <w:p w14:paraId="5471EA3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Peripheral artery spasm</w:t>
            </w:r>
          </w:p>
        </w:tc>
        <w:tc>
          <w:tcPr>
            <w:tcW w:w="1559" w:type="dxa"/>
          </w:tcPr>
          <w:p w14:paraId="3133B8E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85488C">
              <w:rPr>
                <w:rFonts w:ascii="Calibri" w:hAnsi="Calibri"/>
                <w:color w:val="000000"/>
                <w:sz w:val="22"/>
                <w:szCs w:val="22"/>
              </w:rPr>
              <w:t>Yes</w:t>
            </w:r>
          </w:p>
        </w:tc>
      </w:tr>
      <w:tr w:rsidR="00C56403" w:rsidRPr="00691F9C" w14:paraId="75FAB5A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0A202A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4124836</w:t>
            </w:r>
          </w:p>
        </w:tc>
        <w:tc>
          <w:tcPr>
            <w:tcW w:w="1276" w:type="dxa"/>
            <w:vAlign w:val="bottom"/>
          </w:tcPr>
          <w:p w14:paraId="324BEB2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2,34E+08</w:t>
            </w:r>
          </w:p>
        </w:tc>
        <w:tc>
          <w:tcPr>
            <w:tcW w:w="4678" w:type="dxa"/>
            <w:vAlign w:val="bottom"/>
          </w:tcPr>
          <w:p w14:paraId="2589ED8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Peripheral ischemia</w:t>
            </w:r>
          </w:p>
        </w:tc>
        <w:tc>
          <w:tcPr>
            <w:tcW w:w="1559" w:type="dxa"/>
          </w:tcPr>
          <w:p w14:paraId="3769EEC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85488C">
              <w:rPr>
                <w:rFonts w:ascii="Calibri" w:hAnsi="Calibri"/>
                <w:color w:val="000000"/>
                <w:sz w:val="22"/>
                <w:szCs w:val="22"/>
              </w:rPr>
              <w:t>Yes</w:t>
            </w:r>
          </w:p>
        </w:tc>
      </w:tr>
      <w:tr w:rsidR="00C56403" w:rsidRPr="00691F9C" w14:paraId="79F5313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E18256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321052</w:t>
            </w:r>
          </w:p>
        </w:tc>
        <w:tc>
          <w:tcPr>
            <w:tcW w:w="1276" w:type="dxa"/>
            <w:vAlign w:val="bottom"/>
          </w:tcPr>
          <w:p w14:paraId="6F5EE65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4E+08</w:t>
            </w:r>
          </w:p>
        </w:tc>
        <w:tc>
          <w:tcPr>
            <w:tcW w:w="4678" w:type="dxa"/>
            <w:vAlign w:val="bottom"/>
          </w:tcPr>
          <w:p w14:paraId="26B8356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Peripheral vascular disease</w:t>
            </w:r>
          </w:p>
        </w:tc>
        <w:tc>
          <w:tcPr>
            <w:tcW w:w="1559" w:type="dxa"/>
          </w:tcPr>
          <w:p w14:paraId="03E4C20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85488C">
              <w:rPr>
                <w:rFonts w:ascii="Calibri" w:hAnsi="Calibri"/>
                <w:color w:val="000000"/>
                <w:sz w:val="22"/>
                <w:szCs w:val="22"/>
              </w:rPr>
              <w:t>Yes</w:t>
            </w:r>
          </w:p>
        </w:tc>
      </w:tr>
      <w:tr w:rsidR="00C56403" w:rsidRPr="00691F9C" w14:paraId="5493DC2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E6D98D7"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321822</w:t>
            </w:r>
          </w:p>
        </w:tc>
        <w:tc>
          <w:tcPr>
            <w:tcW w:w="1276" w:type="dxa"/>
            <w:vAlign w:val="bottom"/>
          </w:tcPr>
          <w:p w14:paraId="5D8D612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4,22E+08</w:t>
            </w:r>
          </w:p>
        </w:tc>
        <w:tc>
          <w:tcPr>
            <w:tcW w:w="4678" w:type="dxa"/>
            <w:vAlign w:val="bottom"/>
          </w:tcPr>
          <w:p w14:paraId="13D5B27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Peripheral vascular disorder due to diabetes mellitus</w:t>
            </w:r>
          </w:p>
        </w:tc>
        <w:tc>
          <w:tcPr>
            <w:tcW w:w="1559" w:type="dxa"/>
          </w:tcPr>
          <w:p w14:paraId="082D7FF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85488C">
              <w:rPr>
                <w:rFonts w:ascii="Calibri" w:hAnsi="Calibri"/>
                <w:color w:val="000000"/>
                <w:sz w:val="22"/>
                <w:szCs w:val="22"/>
              </w:rPr>
              <w:t>Yes</w:t>
            </w:r>
          </w:p>
        </w:tc>
      </w:tr>
      <w:tr w:rsidR="00C56403" w:rsidRPr="00691F9C" w14:paraId="7DEABA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772D7A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321596</w:t>
            </w:r>
          </w:p>
        </w:tc>
        <w:tc>
          <w:tcPr>
            <w:tcW w:w="1276" w:type="dxa"/>
            <w:vAlign w:val="bottom"/>
          </w:tcPr>
          <w:p w14:paraId="1BC8270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20696009</w:t>
            </w:r>
          </w:p>
        </w:tc>
        <w:tc>
          <w:tcPr>
            <w:tcW w:w="4678" w:type="dxa"/>
            <w:vAlign w:val="bottom"/>
          </w:tcPr>
          <w:p w14:paraId="688E90C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Peripheral venous insufficiency</w:t>
            </w:r>
          </w:p>
        </w:tc>
        <w:tc>
          <w:tcPr>
            <w:tcW w:w="1559" w:type="dxa"/>
          </w:tcPr>
          <w:p w14:paraId="4054526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85488C">
              <w:rPr>
                <w:rFonts w:ascii="Calibri" w:hAnsi="Calibri"/>
                <w:color w:val="000000"/>
                <w:sz w:val="22"/>
                <w:szCs w:val="22"/>
              </w:rPr>
              <w:t>Yes</w:t>
            </w:r>
          </w:p>
        </w:tc>
      </w:tr>
    </w:tbl>
    <w:p w14:paraId="61193789" w14:textId="1F28C08F" w:rsidR="00C56403" w:rsidRDefault="00C56403"/>
    <w:p w14:paraId="796FE518" w14:textId="32947016" w:rsidR="00C56403" w:rsidRDefault="00C56403">
      <w:r>
        <w:br w:type="page"/>
      </w:r>
    </w:p>
    <w:p w14:paraId="039CD323" w14:textId="03C0063D" w:rsidR="00EA12CB" w:rsidRDefault="00EA12CB"/>
    <w:p w14:paraId="78BBF287" w14:textId="69B1178A" w:rsidR="006637BE" w:rsidRPr="006637BE" w:rsidRDefault="006637BE" w:rsidP="006637BE">
      <w:pPr>
        <w:spacing w:before="100" w:beforeAutospacing="1" w:after="100" w:afterAutospacing="1"/>
        <w:rPr>
          <w:szCs w:val="24"/>
        </w:rPr>
      </w:pPr>
      <w:r w:rsidRPr="00C56403">
        <w:rPr>
          <w:rFonts w:ascii="TimesNewRomanPSMT" w:hAnsi="TimesNewRomanPSMT" w:cs="TimesNewRomanPSMT"/>
          <w:szCs w:val="24"/>
        </w:rPr>
        <w:t>Table A</w:t>
      </w:r>
      <w:r>
        <w:rPr>
          <w:rFonts w:ascii="TimesNewRomanPSMT" w:hAnsi="TimesNewRomanPSMT" w:cs="TimesNewRomanPSMT"/>
          <w:szCs w:val="24"/>
        </w:rPr>
        <w:t>10</w:t>
      </w:r>
      <w:r w:rsidRPr="00C56403">
        <w:rPr>
          <w:rFonts w:ascii="TimesNewRomanPSMT" w:hAnsi="TimesNewRomanPSMT" w:cs="TimesNewRomanPSMT"/>
          <w:szCs w:val="24"/>
        </w:rPr>
        <w:t xml:space="preserve">. Concepts related to </w:t>
      </w:r>
      <w:proofErr w:type="spellStart"/>
      <w:r>
        <w:t>CeVD</w:t>
      </w:r>
      <w:proofErr w:type="spellEnd"/>
      <w:r w:rsidRPr="00C56403">
        <w:rPr>
          <w:rFonts w:ascii="TimesNewRomanPSMT" w:hAnsi="TimesNewRomanPSMT" w:cs="TimesNewRomanPSMT"/>
          <w:szCs w:val="24"/>
        </w:rPr>
        <w:t>.</w:t>
      </w:r>
    </w:p>
    <w:tbl>
      <w:tblPr>
        <w:tblStyle w:val="GridTable4-Accent3"/>
        <w:tblW w:w="0" w:type="auto"/>
        <w:tblLayout w:type="fixed"/>
        <w:tblLook w:val="04A0" w:firstRow="1" w:lastRow="0" w:firstColumn="1" w:lastColumn="0" w:noHBand="0" w:noVBand="1"/>
      </w:tblPr>
      <w:tblGrid>
        <w:gridCol w:w="1129"/>
        <w:gridCol w:w="1276"/>
        <w:gridCol w:w="4678"/>
        <w:gridCol w:w="1559"/>
      </w:tblGrid>
      <w:tr w:rsidR="00C56403" w:rsidRPr="00691F9C" w14:paraId="61CEDB64" w14:textId="77777777" w:rsidTr="00A4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C16445" w14:textId="77777777" w:rsidR="00C56403" w:rsidRPr="00691F9C" w:rsidRDefault="00C56403" w:rsidP="00A41636">
            <w:pPr>
              <w:pStyle w:val="BayerBodyTextFull"/>
              <w:spacing w:line="360" w:lineRule="auto"/>
              <w:rPr>
                <w:sz w:val="22"/>
              </w:rPr>
            </w:pPr>
            <w:r w:rsidRPr="00691F9C">
              <w:rPr>
                <w:sz w:val="22"/>
              </w:rPr>
              <w:t>Concept ID</w:t>
            </w:r>
          </w:p>
        </w:tc>
        <w:tc>
          <w:tcPr>
            <w:tcW w:w="1276" w:type="dxa"/>
          </w:tcPr>
          <w:p w14:paraId="42307BC4"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Concept code</w:t>
            </w:r>
          </w:p>
        </w:tc>
        <w:tc>
          <w:tcPr>
            <w:tcW w:w="4678" w:type="dxa"/>
          </w:tcPr>
          <w:p w14:paraId="5908D9BB"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 xml:space="preserve">Concept description </w:t>
            </w:r>
          </w:p>
        </w:tc>
        <w:tc>
          <w:tcPr>
            <w:tcW w:w="1559" w:type="dxa"/>
          </w:tcPr>
          <w:p w14:paraId="4395B85F" w14:textId="77777777" w:rsidR="00C56403" w:rsidRPr="00691F9C" w:rsidRDefault="00C56403" w:rsidP="00A41636">
            <w:pPr>
              <w:pStyle w:val="BayerBodyTextFull"/>
              <w:spacing w:line="360" w:lineRule="auto"/>
              <w:cnfStyle w:val="100000000000" w:firstRow="1" w:lastRow="0" w:firstColumn="0" w:lastColumn="0" w:oddVBand="0" w:evenVBand="0" w:oddHBand="0" w:evenHBand="0" w:firstRowFirstColumn="0" w:firstRowLastColumn="0" w:lastRowFirstColumn="0" w:lastRowLastColumn="0"/>
              <w:rPr>
                <w:sz w:val="22"/>
              </w:rPr>
            </w:pPr>
            <w:r w:rsidRPr="00691F9C">
              <w:rPr>
                <w:sz w:val="22"/>
              </w:rPr>
              <w:t>Descendants</w:t>
            </w:r>
          </w:p>
        </w:tc>
      </w:tr>
      <w:tr w:rsidR="00C56403" w:rsidRPr="00691F9C" w14:paraId="2F14AE0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7C3851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43531619</w:t>
            </w:r>
          </w:p>
        </w:tc>
        <w:tc>
          <w:tcPr>
            <w:tcW w:w="1276" w:type="dxa"/>
            <w:vAlign w:val="bottom"/>
          </w:tcPr>
          <w:p w14:paraId="02D57D3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1,26E+14</w:t>
            </w:r>
          </w:p>
        </w:tc>
        <w:tc>
          <w:tcPr>
            <w:tcW w:w="4678" w:type="dxa"/>
            <w:vAlign w:val="bottom"/>
          </w:tcPr>
          <w:p w14:paraId="5330F00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 xml:space="preserve">Acquired </w:t>
            </w:r>
            <w:proofErr w:type="spellStart"/>
            <w:r>
              <w:rPr>
                <w:rFonts w:ascii="Calibri" w:hAnsi="Calibri" w:cs="Calibri"/>
                <w:color w:val="000000"/>
                <w:sz w:val="22"/>
                <w:szCs w:val="22"/>
              </w:rPr>
              <w:t>caroticocavernous</w:t>
            </w:r>
            <w:proofErr w:type="spellEnd"/>
            <w:r>
              <w:rPr>
                <w:rFonts w:ascii="Calibri" w:hAnsi="Calibri" w:cs="Calibri"/>
                <w:color w:val="000000"/>
                <w:sz w:val="22"/>
                <w:szCs w:val="22"/>
              </w:rPr>
              <w:t xml:space="preserve"> sinus fistula</w:t>
            </w:r>
          </w:p>
        </w:tc>
        <w:tc>
          <w:tcPr>
            <w:tcW w:w="1559" w:type="dxa"/>
          </w:tcPr>
          <w:p w14:paraId="177643D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715C17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7640041"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42535107</w:t>
            </w:r>
          </w:p>
        </w:tc>
        <w:tc>
          <w:tcPr>
            <w:tcW w:w="1276" w:type="dxa"/>
            <w:vAlign w:val="bottom"/>
          </w:tcPr>
          <w:p w14:paraId="626A97A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1,6E+16</w:t>
            </w:r>
          </w:p>
        </w:tc>
        <w:tc>
          <w:tcPr>
            <w:tcW w:w="4678" w:type="dxa"/>
            <w:vAlign w:val="bottom"/>
          </w:tcPr>
          <w:p w14:paraId="2E49AE6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Acquired left carotid cavernous fistula</w:t>
            </w:r>
          </w:p>
        </w:tc>
        <w:tc>
          <w:tcPr>
            <w:tcW w:w="1559" w:type="dxa"/>
          </w:tcPr>
          <w:p w14:paraId="5BB5589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D91DF9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AC2681"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42535106</w:t>
            </w:r>
          </w:p>
        </w:tc>
        <w:tc>
          <w:tcPr>
            <w:tcW w:w="1276" w:type="dxa"/>
            <w:vAlign w:val="bottom"/>
          </w:tcPr>
          <w:p w14:paraId="7F4E241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1,6E+16</w:t>
            </w:r>
          </w:p>
        </w:tc>
        <w:tc>
          <w:tcPr>
            <w:tcW w:w="4678" w:type="dxa"/>
            <w:vAlign w:val="bottom"/>
          </w:tcPr>
          <w:p w14:paraId="73CC531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Acquired right carotid cavernous fistula</w:t>
            </w:r>
          </w:p>
        </w:tc>
        <w:tc>
          <w:tcPr>
            <w:tcW w:w="1559" w:type="dxa"/>
          </w:tcPr>
          <w:p w14:paraId="009D4CA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0B2B75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03C27B5"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42535227</w:t>
            </w:r>
          </w:p>
        </w:tc>
        <w:tc>
          <w:tcPr>
            <w:tcW w:w="1276" w:type="dxa"/>
            <w:vAlign w:val="bottom"/>
          </w:tcPr>
          <w:p w14:paraId="2ECC2D6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1,62E+16</w:t>
            </w:r>
          </w:p>
        </w:tc>
        <w:tc>
          <w:tcPr>
            <w:tcW w:w="4678" w:type="dxa"/>
            <w:vAlign w:val="bottom"/>
          </w:tcPr>
          <w:p w14:paraId="69F66DB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Acute cerebral ischemia</w:t>
            </w:r>
          </w:p>
        </w:tc>
        <w:tc>
          <w:tcPr>
            <w:tcW w:w="1559" w:type="dxa"/>
          </w:tcPr>
          <w:p w14:paraId="2DDC8A4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866A0F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33058C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4164092</w:t>
            </w:r>
          </w:p>
        </w:tc>
        <w:tc>
          <w:tcPr>
            <w:tcW w:w="1276" w:type="dxa"/>
            <w:vAlign w:val="bottom"/>
          </w:tcPr>
          <w:p w14:paraId="50C996E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29322000</w:t>
            </w:r>
          </w:p>
        </w:tc>
        <w:tc>
          <w:tcPr>
            <w:tcW w:w="4678" w:type="dxa"/>
            <w:vAlign w:val="bottom"/>
          </w:tcPr>
          <w:p w14:paraId="60AF7A2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Acute cerebrovascular insufficiency</w:t>
            </w:r>
          </w:p>
        </w:tc>
        <w:tc>
          <w:tcPr>
            <w:tcW w:w="1559" w:type="dxa"/>
          </w:tcPr>
          <w:p w14:paraId="46EE20A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256A75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43B2EAD"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374060</w:t>
            </w:r>
          </w:p>
        </w:tc>
        <w:tc>
          <w:tcPr>
            <w:tcW w:w="1276" w:type="dxa"/>
            <w:vAlign w:val="bottom"/>
          </w:tcPr>
          <w:p w14:paraId="7D7A8D1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2,89E+08</w:t>
            </w:r>
          </w:p>
        </w:tc>
        <w:tc>
          <w:tcPr>
            <w:tcW w:w="4678" w:type="dxa"/>
            <w:vAlign w:val="bottom"/>
          </w:tcPr>
          <w:p w14:paraId="6183C14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Acute ill-defined cerebrovascular disease</w:t>
            </w:r>
          </w:p>
        </w:tc>
        <w:tc>
          <w:tcPr>
            <w:tcW w:w="1559" w:type="dxa"/>
          </w:tcPr>
          <w:p w14:paraId="169AF93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D0504F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15D921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36684840</w:t>
            </w:r>
          </w:p>
        </w:tc>
        <w:tc>
          <w:tcPr>
            <w:tcW w:w="1276" w:type="dxa"/>
            <w:vAlign w:val="bottom"/>
          </w:tcPr>
          <w:p w14:paraId="5DBA30A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4,58E+14</w:t>
            </w:r>
          </w:p>
        </w:tc>
        <w:tc>
          <w:tcPr>
            <w:tcW w:w="4678" w:type="dxa"/>
            <w:vAlign w:val="bottom"/>
          </w:tcPr>
          <w:p w14:paraId="4AE96EA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Acute stroke</w:t>
            </w:r>
          </w:p>
        </w:tc>
        <w:tc>
          <w:tcPr>
            <w:tcW w:w="1559" w:type="dxa"/>
          </w:tcPr>
          <w:p w14:paraId="7845E8E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72A488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49D4FBA"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4338523</w:t>
            </w:r>
          </w:p>
        </w:tc>
        <w:tc>
          <w:tcPr>
            <w:tcW w:w="1276" w:type="dxa"/>
            <w:vAlign w:val="bottom"/>
          </w:tcPr>
          <w:p w14:paraId="1208690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88032003</w:t>
            </w:r>
          </w:p>
        </w:tc>
        <w:tc>
          <w:tcPr>
            <w:tcW w:w="4678" w:type="dxa"/>
            <w:vAlign w:val="bottom"/>
          </w:tcPr>
          <w:p w14:paraId="67B26FA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Amaurosis fugax</w:t>
            </w:r>
          </w:p>
        </w:tc>
        <w:tc>
          <w:tcPr>
            <w:tcW w:w="1559" w:type="dxa"/>
          </w:tcPr>
          <w:p w14:paraId="4371933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694C5F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2D33D1"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36712812</w:t>
            </w:r>
          </w:p>
        </w:tc>
        <w:tc>
          <w:tcPr>
            <w:tcW w:w="1276" w:type="dxa"/>
            <w:vAlign w:val="bottom"/>
          </w:tcPr>
          <w:p w14:paraId="5D29AB9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1,22E+16</w:t>
            </w:r>
          </w:p>
        </w:tc>
        <w:tc>
          <w:tcPr>
            <w:tcW w:w="4678" w:type="dxa"/>
            <w:vAlign w:val="bottom"/>
          </w:tcPr>
          <w:p w14:paraId="22A7E74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Amaurosis fugax of left eye</w:t>
            </w:r>
          </w:p>
        </w:tc>
        <w:tc>
          <w:tcPr>
            <w:tcW w:w="1559" w:type="dxa"/>
          </w:tcPr>
          <w:p w14:paraId="1E60E74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367651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47B594B"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36712813</w:t>
            </w:r>
          </w:p>
        </w:tc>
        <w:tc>
          <w:tcPr>
            <w:tcW w:w="1276" w:type="dxa"/>
            <w:vAlign w:val="bottom"/>
          </w:tcPr>
          <w:p w14:paraId="5B1D4D7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1,22E+16</w:t>
            </w:r>
          </w:p>
        </w:tc>
        <w:tc>
          <w:tcPr>
            <w:tcW w:w="4678" w:type="dxa"/>
            <w:vAlign w:val="bottom"/>
          </w:tcPr>
          <w:p w14:paraId="0E30AE9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Amaurosis fugax of right eye</w:t>
            </w:r>
          </w:p>
        </w:tc>
        <w:tc>
          <w:tcPr>
            <w:tcW w:w="1559" w:type="dxa"/>
          </w:tcPr>
          <w:p w14:paraId="7CA57AD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9E6529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09E50D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4031930</w:t>
            </w:r>
          </w:p>
        </w:tc>
        <w:tc>
          <w:tcPr>
            <w:tcW w:w="1276" w:type="dxa"/>
            <w:vAlign w:val="bottom"/>
          </w:tcPr>
          <w:p w14:paraId="348F289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10878002</w:t>
            </w:r>
          </w:p>
        </w:tc>
        <w:tc>
          <w:tcPr>
            <w:tcW w:w="4678" w:type="dxa"/>
            <w:vAlign w:val="bottom"/>
          </w:tcPr>
          <w:p w14:paraId="7314C0F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common carotid artery</w:t>
            </w:r>
          </w:p>
        </w:tc>
        <w:tc>
          <w:tcPr>
            <w:tcW w:w="1559" w:type="dxa"/>
          </w:tcPr>
          <w:p w14:paraId="7E3C49C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BD208B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FB773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43020490</w:t>
            </w:r>
          </w:p>
        </w:tc>
        <w:tc>
          <w:tcPr>
            <w:tcW w:w="1276" w:type="dxa"/>
            <w:vAlign w:val="bottom"/>
          </w:tcPr>
          <w:p w14:paraId="21189B2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2,85E+14</w:t>
            </w:r>
          </w:p>
        </w:tc>
        <w:tc>
          <w:tcPr>
            <w:tcW w:w="4678" w:type="dxa"/>
            <w:vAlign w:val="bottom"/>
          </w:tcPr>
          <w:p w14:paraId="4805B0F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Aneurysm of extracranial portion of internal carotid artery</w:t>
            </w:r>
          </w:p>
        </w:tc>
        <w:tc>
          <w:tcPr>
            <w:tcW w:w="1559" w:type="dxa"/>
          </w:tcPr>
          <w:p w14:paraId="1D61CBB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46EE81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A56CB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35615015</w:t>
            </w:r>
          </w:p>
        </w:tc>
        <w:tc>
          <w:tcPr>
            <w:tcW w:w="1276" w:type="dxa"/>
            <w:vAlign w:val="bottom"/>
          </w:tcPr>
          <w:p w14:paraId="0C4945B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7205042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extracranial portion of left internal carotid artery</w:t>
            </w:r>
          </w:p>
        </w:tc>
        <w:tc>
          <w:tcPr>
            <w:tcW w:w="1559" w:type="dxa"/>
          </w:tcPr>
          <w:p w14:paraId="457E2C1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B2DA78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CAA3DA"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35615014</w:t>
            </w:r>
          </w:p>
        </w:tc>
        <w:tc>
          <w:tcPr>
            <w:tcW w:w="1276" w:type="dxa"/>
            <w:vAlign w:val="bottom"/>
          </w:tcPr>
          <w:p w14:paraId="61FCD8C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3C16455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Aneurysm of extracranial portion of right internal carotid artery</w:t>
            </w:r>
          </w:p>
        </w:tc>
        <w:tc>
          <w:tcPr>
            <w:tcW w:w="1559" w:type="dxa"/>
          </w:tcPr>
          <w:p w14:paraId="3D6F8AD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92DFD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80CEF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lastRenderedPageBreak/>
              <w:t>4078016</w:t>
            </w:r>
          </w:p>
        </w:tc>
        <w:tc>
          <w:tcPr>
            <w:tcW w:w="1276" w:type="dxa"/>
            <w:vAlign w:val="bottom"/>
          </w:tcPr>
          <w:p w14:paraId="658FD8C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24624008</w:t>
            </w:r>
          </w:p>
        </w:tc>
        <w:tc>
          <w:tcPr>
            <w:tcW w:w="4678" w:type="dxa"/>
            <w:vAlign w:val="bottom"/>
          </w:tcPr>
          <w:p w14:paraId="5A7C335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internal carotid artery</w:t>
            </w:r>
          </w:p>
        </w:tc>
        <w:tc>
          <w:tcPr>
            <w:tcW w:w="1559" w:type="dxa"/>
          </w:tcPr>
          <w:p w14:paraId="69CA83C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DB6A17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45E196E"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43020491</w:t>
            </w:r>
          </w:p>
        </w:tc>
        <w:tc>
          <w:tcPr>
            <w:tcW w:w="1276" w:type="dxa"/>
            <w:vAlign w:val="bottom"/>
          </w:tcPr>
          <w:p w14:paraId="7902445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2,85E+14</w:t>
            </w:r>
          </w:p>
        </w:tc>
        <w:tc>
          <w:tcPr>
            <w:tcW w:w="4678" w:type="dxa"/>
            <w:vAlign w:val="bottom"/>
          </w:tcPr>
          <w:p w14:paraId="67056E7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Aneurysm of intracranial portion of internal carotid artery</w:t>
            </w:r>
          </w:p>
        </w:tc>
        <w:tc>
          <w:tcPr>
            <w:tcW w:w="1559" w:type="dxa"/>
          </w:tcPr>
          <w:p w14:paraId="566C8EF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350A18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25CD0A9"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36712951</w:t>
            </w:r>
          </w:p>
        </w:tc>
        <w:tc>
          <w:tcPr>
            <w:tcW w:w="1276" w:type="dxa"/>
            <w:vAlign w:val="bottom"/>
          </w:tcPr>
          <w:p w14:paraId="3DBD9DF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2E62CE6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intracranial portion of left internal carotid artery</w:t>
            </w:r>
          </w:p>
        </w:tc>
        <w:tc>
          <w:tcPr>
            <w:tcW w:w="1559" w:type="dxa"/>
          </w:tcPr>
          <w:p w14:paraId="1F95079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275850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511C3F"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36712950</w:t>
            </w:r>
          </w:p>
        </w:tc>
        <w:tc>
          <w:tcPr>
            <w:tcW w:w="1276" w:type="dxa"/>
            <w:vAlign w:val="bottom"/>
          </w:tcPr>
          <w:p w14:paraId="3DB567D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735C88F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Aneurysm of intracranial portion of right internal carotid artery</w:t>
            </w:r>
          </w:p>
        </w:tc>
        <w:tc>
          <w:tcPr>
            <w:tcW w:w="1559" w:type="dxa"/>
          </w:tcPr>
          <w:p w14:paraId="3FFFC6A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84F0FA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7D67DD"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35615017</w:t>
            </w:r>
          </w:p>
        </w:tc>
        <w:tc>
          <w:tcPr>
            <w:tcW w:w="1276" w:type="dxa"/>
            <w:vAlign w:val="bottom"/>
          </w:tcPr>
          <w:p w14:paraId="4306489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631C021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left common carotid artery</w:t>
            </w:r>
          </w:p>
        </w:tc>
        <w:tc>
          <w:tcPr>
            <w:tcW w:w="1559" w:type="dxa"/>
          </w:tcPr>
          <w:p w14:paraId="44889F2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DC32EC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C189479"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36712953</w:t>
            </w:r>
          </w:p>
        </w:tc>
        <w:tc>
          <w:tcPr>
            <w:tcW w:w="1276" w:type="dxa"/>
            <w:vAlign w:val="bottom"/>
          </w:tcPr>
          <w:p w14:paraId="7604A3C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2B0BB72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Aneurysm of left internal carotid artery</w:t>
            </w:r>
          </w:p>
        </w:tc>
        <w:tc>
          <w:tcPr>
            <w:tcW w:w="1559" w:type="dxa"/>
          </w:tcPr>
          <w:p w14:paraId="7B7E0CE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05459F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3E55464"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35615016</w:t>
            </w:r>
          </w:p>
        </w:tc>
        <w:tc>
          <w:tcPr>
            <w:tcW w:w="1276" w:type="dxa"/>
            <w:vAlign w:val="bottom"/>
          </w:tcPr>
          <w:p w14:paraId="7FE3559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4F579D2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right common carotid artery</w:t>
            </w:r>
          </w:p>
        </w:tc>
        <w:tc>
          <w:tcPr>
            <w:tcW w:w="1559" w:type="dxa"/>
          </w:tcPr>
          <w:p w14:paraId="6F35DC6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FCF2AF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F0B513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36712952</w:t>
            </w:r>
          </w:p>
        </w:tc>
        <w:tc>
          <w:tcPr>
            <w:tcW w:w="1276" w:type="dxa"/>
            <w:vAlign w:val="bottom"/>
          </w:tcPr>
          <w:p w14:paraId="303661B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1,56E+16</w:t>
            </w:r>
          </w:p>
        </w:tc>
        <w:tc>
          <w:tcPr>
            <w:tcW w:w="4678" w:type="dxa"/>
            <w:vAlign w:val="bottom"/>
          </w:tcPr>
          <w:p w14:paraId="314FE2C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Aneurysm of right internal carotid artery</w:t>
            </w:r>
          </w:p>
        </w:tc>
        <w:tc>
          <w:tcPr>
            <w:tcW w:w="1559" w:type="dxa"/>
          </w:tcPr>
          <w:p w14:paraId="60BBCDB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5FED12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AFFE8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4099850</w:t>
            </w:r>
          </w:p>
        </w:tc>
        <w:tc>
          <w:tcPr>
            <w:tcW w:w="1276" w:type="dxa"/>
            <w:vAlign w:val="bottom"/>
          </w:tcPr>
          <w:p w14:paraId="1FC44EB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2,53E+08</w:t>
            </w:r>
          </w:p>
        </w:tc>
        <w:tc>
          <w:tcPr>
            <w:tcW w:w="4678" w:type="dxa"/>
            <w:vAlign w:val="bottom"/>
          </w:tcPr>
          <w:p w14:paraId="490DB6B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Aneurysm of the vein of Galen</w:t>
            </w:r>
          </w:p>
        </w:tc>
        <w:tc>
          <w:tcPr>
            <w:tcW w:w="1559" w:type="dxa"/>
          </w:tcPr>
          <w:p w14:paraId="2E27C00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0FF315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BAB256D"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762627</w:t>
            </w:r>
          </w:p>
        </w:tc>
        <w:tc>
          <w:tcPr>
            <w:tcW w:w="1276" w:type="dxa"/>
            <w:vAlign w:val="bottom"/>
          </w:tcPr>
          <w:p w14:paraId="4FC7B96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4,3E+14</w:t>
            </w:r>
          </w:p>
        </w:tc>
        <w:tc>
          <w:tcPr>
            <w:tcW w:w="4678" w:type="dxa"/>
            <w:vAlign w:val="bottom"/>
          </w:tcPr>
          <w:p w14:paraId="3C1FEF4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Anterior cerebral artery embolism</w:t>
            </w:r>
          </w:p>
        </w:tc>
        <w:tc>
          <w:tcPr>
            <w:tcW w:w="1559" w:type="dxa"/>
          </w:tcPr>
          <w:p w14:paraId="302BF26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0055F4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913800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4108360</w:t>
            </w:r>
          </w:p>
        </w:tc>
        <w:tc>
          <w:tcPr>
            <w:tcW w:w="1276" w:type="dxa"/>
            <w:vAlign w:val="bottom"/>
          </w:tcPr>
          <w:p w14:paraId="7C22C48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1,95E+08</w:t>
            </w:r>
          </w:p>
        </w:tc>
        <w:tc>
          <w:tcPr>
            <w:tcW w:w="4678" w:type="dxa"/>
            <w:vAlign w:val="bottom"/>
          </w:tcPr>
          <w:p w14:paraId="5CDAA6B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Anterior cerebral artery syndrome</w:t>
            </w:r>
          </w:p>
        </w:tc>
        <w:tc>
          <w:tcPr>
            <w:tcW w:w="1559" w:type="dxa"/>
          </w:tcPr>
          <w:p w14:paraId="4B39B5E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BF6DF9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25DFC4"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765664</w:t>
            </w:r>
          </w:p>
        </w:tc>
        <w:tc>
          <w:tcPr>
            <w:tcW w:w="1276" w:type="dxa"/>
            <w:vAlign w:val="bottom"/>
          </w:tcPr>
          <w:p w14:paraId="6D06576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4,37E+14</w:t>
            </w:r>
          </w:p>
        </w:tc>
        <w:tc>
          <w:tcPr>
            <w:tcW w:w="4678" w:type="dxa"/>
            <w:vAlign w:val="bottom"/>
          </w:tcPr>
          <w:p w14:paraId="2753825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Anterior choroidal artery occlusion with infarction</w:t>
            </w:r>
          </w:p>
        </w:tc>
        <w:tc>
          <w:tcPr>
            <w:tcW w:w="1559" w:type="dxa"/>
          </w:tcPr>
          <w:p w14:paraId="49BB92A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13D4A3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ECC7E1"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4031045</w:t>
            </w:r>
          </w:p>
        </w:tc>
        <w:tc>
          <w:tcPr>
            <w:tcW w:w="1276" w:type="dxa"/>
            <w:vAlign w:val="bottom"/>
          </w:tcPr>
          <w:p w14:paraId="7EBCA74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14309005</w:t>
            </w:r>
          </w:p>
        </w:tc>
        <w:tc>
          <w:tcPr>
            <w:tcW w:w="4678" w:type="dxa"/>
            <w:vAlign w:val="bottom"/>
          </w:tcPr>
          <w:p w14:paraId="266B276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Anterior choroidal artery syndrome</w:t>
            </w:r>
          </w:p>
        </w:tc>
        <w:tc>
          <w:tcPr>
            <w:tcW w:w="1559" w:type="dxa"/>
          </w:tcPr>
          <w:p w14:paraId="77D2E8E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A02E25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754323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43531717</w:t>
            </w:r>
          </w:p>
        </w:tc>
        <w:tc>
          <w:tcPr>
            <w:tcW w:w="1276" w:type="dxa"/>
            <w:vAlign w:val="bottom"/>
          </w:tcPr>
          <w:p w14:paraId="5417178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7,93E+12</w:t>
            </w:r>
          </w:p>
        </w:tc>
        <w:tc>
          <w:tcPr>
            <w:tcW w:w="4678" w:type="dxa"/>
            <w:vAlign w:val="bottom"/>
          </w:tcPr>
          <w:p w14:paraId="14EFAFE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Anterior choroidal artery thrombosis</w:t>
            </w:r>
          </w:p>
        </w:tc>
        <w:tc>
          <w:tcPr>
            <w:tcW w:w="1559" w:type="dxa"/>
          </w:tcPr>
          <w:p w14:paraId="4A3BFA6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6D863B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B20D07"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4045747</w:t>
            </w:r>
          </w:p>
        </w:tc>
        <w:tc>
          <w:tcPr>
            <w:tcW w:w="1276" w:type="dxa"/>
            <w:vAlign w:val="bottom"/>
          </w:tcPr>
          <w:p w14:paraId="58AAB54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27F89E8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Anterior circulation stroke of uncertain pathology</w:t>
            </w:r>
          </w:p>
        </w:tc>
        <w:tc>
          <w:tcPr>
            <w:tcW w:w="1559" w:type="dxa"/>
          </w:tcPr>
          <w:p w14:paraId="07E5D2E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8DBCE0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6768375"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762630</w:t>
            </w:r>
          </w:p>
        </w:tc>
        <w:tc>
          <w:tcPr>
            <w:tcW w:w="1276" w:type="dxa"/>
            <w:vAlign w:val="bottom"/>
          </w:tcPr>
          <w:p w14:paraId="0B9DCB6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4,3E+14</w:t>
            </w:r>
          </w:p>
        </w:tc>
        <w:tc>
          <w:tcPr>
            <w:tcW w:w="4678" w:type="dxa"/>
            <w:vAlign w:val="bottom"/>
          </w:tcPr>
          <w:p w14:paraId="3F9165E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Anterior inferior cerebellar artery embolism</w:t>
            </w:r>
          </w:p>
        </w:tc>
        <w:tc>
          <w:tcPr>
            <w:tcW w:w="1559" w:type="dxa"/>
          </w:tcPr>
          <w:p w14:paraId="47FFBBF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7EC92B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37B925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lastRenderedPageBreak/>
              <w:t>763094</w:t>
            </w:r>
          </w:p>
        </w:tc>
        <w:tc>
          <w:tcPr>
            <w:tcW w:w="1276" w:type="dxa"/>
            <w:vAlign w:val="bottom"/>
          </w:tcPr>
          <w:p w14:paraId="16AA35D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4,36E+14</w:t>
            </w:r>
          </w:p>
        </w:tc>
        <w:tc>
          <w:tcPr>
            <w:tcW w:w="4678" w:type="dxa"/>
            <w:vAlign w:val="bottom"/>
          </w:tcPr>
          <w:p w14:paraId="1ADFC32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Anterior inferior cerebellar artery occlusion with infarction</w:t>
            </w:r>
          </w:p>
        </w:tc>
        <w:tc>
          <w:tcPr>
            <w:tcW w:w="1559" w:type="dxa"/>
          </w:tcPr>
          <w:p w14:paraId="154EB7C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86E69D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9C4B53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4007949</w:t>
            </w:r>
          </w:p>
        </w:tc>
        <w:tc>
          <w:tcPr>
            <w:tcW w:w="1276" w:type="dxa"/>
            <w:vAlign w:val="bottom"/>
          </w:tcPr>
          <w:p w14:paraId="2A68F72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1,11E+08</w:t>
            </w:r>
          </w:p>
        </w:tc>
        <w:tc>
          <w:tcPr>
            <w:tcW w:w="4678" w:type="dxa"/>
            <w:vAlign w:val="bottom"/>
          </w:tcPr>
          <w:p w14:paraId="17DEED9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proofErr w:type="spellStart"/>
            <w:r>
              <w:rPr>
                <w:rFonts w:ascii="Calibri" w:hAnsi="Calibri" w:cs="Calibri"/>
                <w:color w:val="000000"/>
                <w:sz w:val="22"/>
                <w:szCs w:val="22"/>
              </w:rPr>
              <w:t>Arteriopathic</w:t>
            </w:r>
            <w:proofErr w:type="spellEnd"/>
            <w:r>
              <w:rPr>
                <w:rFonts w:ascii="Calibri" w:hAnsi="Calibri" w:cs="Calibri"/>
                <w:color w:val="000000"/>
                <w:sz w:val="22"/>
                <w:szCs w:val="22"/>
              </w:rPr>
              <w:t xml:space="preserve"> granular atrophy of cerebral cortex</w:t>
            </w:r>
          </w:p>
        </w:tc>
        <w:tc>
          <w:tcPr>
            <w:tcW w:w="1559" w:type="dxa"/>
          </w:tcPr>
          <w:p w14:paraId="5E4D597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AE5DC9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EDE8897"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43021427</w:t>
            </w:r>
          </w:p>
        </w:tc>
        <w:tc>
          <w:tcPr>
            <w:tcW w:w="1276" w:type="dxa"/>
            <w:vAlign w:val="bottom"/>
          </w:tcPr>
          <w:p w14:paraId="5A2AC08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4,61E+08</w:t>
            </w:r>
          </w:p>
        </w:tc>
        <w:tc>
          <w:tcPr>
            <w:tcW w:w="4678" w:type="dxa"/>
            <w:vAlign w:val="bottom"/>
          </w:tcPr>
          <w:p w14:paraId="3528D34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Arteriovenous fistula of great cerebral vein of Galen</w:t>
            </w:r>
          </w:p>
        </w:tc>
        <w:tc>
          <w:tcPr>
            <w:tcW w:w="1559" w:type="dxa"/>
          </w:tcPr>
          <w:p w14:paraId="7A3F567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DFE82C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F4D5FC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761930</w:t>
            </w:r>
          </w:p>
        </w:tc>
        <w:tc>
          <w:tcPr>
            <w:tcW w:w="1276" w:type="dxa"/>
            <w:vAlign w:val="bottom"/>
          </w:tcPr>
          <w:p w14:paraId="265F5E8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2,1E+10</w:t>
            </w:r>
          </w:p>
        </w:tc>
        <w:tc>
          <w:tcPr>
            <w:tcW w:w="4678" w:type="dxa"/>
            <w:vAlign w:val="bottom"/>
          </w:tcPr>
          <w:p w14:paraId="33BA651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Asymptomatic carotid artery stenosis</w:t>
            </w:r>
          </w:p>
        </w:tc>
        <w:tc>
          <w:tcPr>
            <w:tcW w:w="1559" w:type="dxa"/>
          </w:tcPr>
          <w:p w14:paraId="10C418F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6DC0BA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7EB542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4046444</w:t>
            </w:r>
          </w:p>
        </w:tc>
        <w:tc>
          <w:tcPr>
            <w:tcW w:w="1276" w:type="dxa"/>
            <w:vAlign w:val="bottom"/>
          </w:tcPr>
          <w:p w14:paraId="5A08F3F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2483948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Asymptomatic cerebrovascular disease</w:t>
            </w:r>
          </w:p>
        </w:tc>
        <w:tc>
          <w:tcPr>
            <w:tcW w:w="1559" w:type="dxa"/>
          </w:tcPr>
          <w:p w14:paraId="66E6FF4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2D26D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B7DCBD"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45766110</w:t>
            </w:r>
          </w:p>
        </w:tc>
        <w:tc>
          <w:tcPr>
            <w:tcW w:w="1276" w:type="dxa"/>
            <w:vAlign w:val="bottom"/>
          </w:tcPr>
          <w:p w14:paraId="629BF4A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1406B5F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Asymptomatic occlusion of anterior cerebral artery</w:t>
            </w:r>
          </w:p>
        </w:tc>
        <w:tc>
          <w:tcPr>
            <w:tcW w:w="1559" w:type="dxa"/>
          </w:tcPr>
          <w:p w14:paraId="6080A8A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7CF890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DBEA941"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45766088</w:t>
            </w:r>
          </w:p>
        </w:tc>
        <w:tc>
          <w:tcPr>
            <w:tcW w:w="1276" w:type="dxa"/>
            <w:vAlign w:val="bottom"/>
          </w:tcPr>
          <w:p w14:paraId="366FE47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7D9CE93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Asymptomatic occlusion of extracranial carotid artery</w:t>
            </w:r>
          </w:p>
        </w:tc>
        <w:tc>
          <w:tcPr>
            <w:tcW w:w="1559" w:type="dxa"/>
          </w:tcPr>
          <w:p w14:paraId="07AB0AF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A5EB6B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FC9BF3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45771319</w:t>
            </w:r>
          </w:p>
        </w:tc>
        <w:tc>
          <w:tcPr>
            <w:tcW w:w="1276" w:type="dxa"/>
            <w:vAlign w:val="bottom"/>
          </w:tcPr>
          <w:p w14:paraId="79B8A43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3B810E6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Asymptomatic occlusion of intracranial carotid artery</w:t>
            </w:r>
          </w:p>
        </w:tc>
        <w:tc>
          <w:tcPr>
            <w:tcW w:w="1559" w:type="dxa"/>
          </w:tcPr>
          <w:p w14:paraId="61133ED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32DC29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E955B6E"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45766111</w:t>
            </w:r>
          </w:p>
        </w:tc>
        <w:tc>
          <w:tcPr>
            <w:tcW w:w="1276" w:type="dxa"/>
            <w:vAlign w:val="bottom"/>
          </w:tcPr>
          <w:p w14:paraId="22E184F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40B606A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Asymptomatic occlusion of middle cerebral artery</w:t>
            </w:r>
          </w:p>
        </w:tc>
        <w:tc>
          <w:tcPr>
            <w:tcW w:w="1559" w:type="dxa"/>
          </w:tcPr>
          <w:p w14:paraId="222A7DE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CCA389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8EFE5D"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45766108</w:t>
            </w:r>
          </w:p>
        </w:tc>
        <w:tc>
          <w:tcPr>
            <w:tcW w:w="1276" w:type="dxa"/>
            <w:vAlign w:val="bottom"/>
          </w:tcPr>
          <w:p w14:paraId="11C0F1A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3203728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Asymptomatic occlusion of posterior cerebral artery</w:t>
            </w:r>
          </w:p>
        </w:tc>
        <w:tc>
          <w:tcPr>
            <w:tcW w:w="1559" w:type="dxa"/>
          </w:tcPr>
          <w:p w14:paraId="494D7D3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B1D88E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4EAECBA"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37110240</w:t>
            </w:r>
          </w:p>
        </w:tc>
        <w:tc>
          <w:tcPr>
            <w:tcW w:w="1276" w:type="dxa"/>
            <w:vAlign w:val="bottom"/>
          </w:tcPr>
          <w:p w14:paraId="3388618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7,24E+08</w:t>
            </w:r>
          </w:p>
        </w:tc>
        <w:tc>
          <w:tcPr>
            <w:tcW w:w="4678" w:type="dxa"/>
            <w:vAlign w:val="bottom"/>
          </w:tcPr>
          <w:p w14:paraId="1213511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Asymptomatic stenosis of extracranial artery</w:t>
            </w:r>
          </w:p>
        </w:tc>
        <w:tc>
          <w:tcPr>
            <w:tcW w:w="1559" w:type="dxa"/>
          </w:tcPr>
          <w:p w14:paraId="0A1AA44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88ABCE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71A77A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37119077</w:t>
            </w:r>
          </w:p>
        </w:tc>
        <w:tc>
          <w:tcPr>
            <w:tcW w:w="1276" w:type="dxa"/>
            <w:vAlign w:val="bottom"/>
          </w:tcPr>
          <w:p w14:paraId="4D6C810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7,24E+08</w:t>
            </w:r>
          </w:p>
        </w:tc>
        <w:tc>
          <w:tcPr>
            <w:tcW w:w="4678" w:type="dxa"/>
            <w:vAlign w:val="bottom"/>
          </w:tcPr>
          <w:p w14:paraId="569DE6A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Asymptomatic stenosis of intracranial artery</w:t>
            </w:r>
          </w:p>
        </w:tc>
        <w:tc>
          <w:tcPr>
            <w:tcW w:w="1559" w:type="dxa"/>
          </w:tcPr>
          <w:p w14:paraId="02A6154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061A93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7EA72B"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42535411</w:t>
            </w:r>
          </w:p>
        </w:tc>
        <w:tc>
          <w:tcPr>
            <w:tcW w:w="1276" w:type="dxa"/>
            <w:vAlign w:val="bottom"/>
          </w:tcPr>
          <w:p w14:paraId="3EDFE9A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2,91E+14</w:t>
            </w:r>
          </w:p>
        </w:tc>
        <w:tc>
          <w:tcPr>
            <w:tcW w:w="4678" w:type="dxa"/>
            <w:vAlign w:val="bottom"/>
          </w:tcPr>
          <w:p w14:paraId="2F1354A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Ataxia as sequela of cerebrovascular accident</w:t>
            </w:r>
          </w:p>
        </w:tc>
        <w:tc>
          <w:tcPr>
            <w:tcW w:w="1559" w:type="dxa"/>
          </w:tcPr>
          <w:p w14:paraId="13A3723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8A0403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DA622F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42535703</w:t>
            </w:r>
          </w:p>
        </w:tc>
        <w:tc>
          <w:tcPr>
            <w:tcW w:w="1276" w:type="dxa"/>
            <w:vAlign w:val="bottom"/>
          </w:tcPr>
          <w:p w14:paraId="2997174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6,9E+14</w:t>
            </w:r>
          </w:p>
        </w:tc>
        <w:tc>
          <w:tcPr>
            <w:tcW w:w="4678" w:type="dxa"/>
            <w:vAlign w:val="bottom"/>
          </w:tcPr>
          <w:p w14:paraId="2463ADB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Ataxia as sequela of embolic cerebrovascular accident</w:t>
            </w:r>
          </w:p>
        </w:tc>
        <w:tc>
          <w:tcPr>
            <w:tcW w:w="1559" w:type="dxa"/>
          </w:tcPr>
          <w:p w14:paraId="1F0D346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CCE727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CC4DEF"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lastRenderedPageBreak/>
              <w:t>42535685</w:t>
            </w:r>
          </w:p>
        </w:tc>
        <w:tc>
          <w:tcPr>
            <w:tcW w:w="1276" w:type="dxa"/>
            <w:vAlign w:val="bottom"/>
          </w:tcPr>
          <w:p w14:paraId="36D6760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6,74E+14</w:t>
            </w:r>
          </w:p>
        </w:tc>
        <w:tc>
          <w:tcPr>
            <w:tcW w:w="4678" w:type="dxa"/>
            <w:vAlign w:val="bottom"/>
          </w:tcPr>
          <w:p w14:paraId="5C7AF13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Ataxia as sequela of hemorrhagic cerebrovascular accident</w:t>
            </w:r>
          </w:p>
        </w:tc>
        <w:tc>
          <w:tcPr>
            <w:tcW w:w="1559" w:type="dxa"/>
          </w:tcPr>
          <w:p w14:paraId="7383A7E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2DE2EB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08FAD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4009154</w:t>
            </w:r>
          </w:p>
        </w:tc>
        <w:tc>
          <w:tcPr>
            <w:tcW w:w="1276" w:type="dxa"/>
            <w:vAlign w:val="bottom"/>
          </w:tcPr>
          <w:p w14:paraId="6E8C073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1,11E+08</w:t>
            </w:r>
          </w:p>
        </w:tc>
        <w:tc>
          <w:tcPr>
            <w:tcW w:w="4678" w:type="dxa"/>
            <w:vAlign w:val="bottom"/>
          </w:tcPr>
          <w:p w14:paraId="0CFE6FA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Atheroma of cerebral arteries</w:t>
            </w:r>
          </w:p>
        </w:tc>
        <w:tc>
          <w:tcPr>
            <w:tcW w:w="1559" w:type="dxa"/>
          </w:tcPr>
          <w:p w14:paraId="180F027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407AE5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0B26DF4"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36675148</w:t>
            </w:r>
          </w:p>
        </w:tc>
        <w:tc>
          <w:tcPr>
            <w:tcW w:w="1276" w:type="dxa"/>
            <w:vAlign w:val="bottom"/>
          </w:tcPr>
          <w:p w14:paraId="08311D2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7,71E+08</w:t>
            </w:r>
          </w:p>
        </w:tc>
        <w:tc>
          <w:tcPr>
            <w:tcW w:w="4678" w:type="dxa"/>
            <w:vAlign w:val="bottom"/>
          </w:tcPr>
          <w:p w14:paraId="5F394B2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 xml:space="preserve">Autosomal recessive leukoencephalopathy; </w:t>
            </w:r>
            <w:proofErr w:type="spellStart"/>
            <w:r>
              <w:rPr>
                <w:rFonts w:ascii="Calibri" w:hAnsi="Calibri" w:cs="Calibri"/>
                <w:color w:val="000000"/>
                <w:sz w:val="22"/>
                <w:szCs w:val="22"/>
              </w:rPr>
              <w:t>ischaemic</w:t>
            </w:r>
            <w:proofErr w:type="spellEnd"/>
            <w:r>
              <w:rPr>
                <w:rFonts w:ascii="Calibri" w:hAnsi="Calibri" w:cs="Calibri"/>
                <w:color w:val="000000"/>
                <w:sz w:val="22"/>
                <w:szCs w:val="22"/>
              </w:rPr>
              <w:t xml:space="preserve"> stroke; retinitis pigmentosa syndrome</w:t>
            </w:r>
          </w:p>
        </w:tc>
        <w:tc>
          <w:tcPr>
            <w:tcW w:w="1559" w:type="dxa"/>
          </w:tcPr>
          <w:p w14:paraId="3404B7B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527FB4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5B7D317"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761798</w:t>
            </w:r>
          </w:p>
        </w:tc>
        <w:tc>
          <w:tcPr>
            <w:tcW w:w="1276" w:type="dxa"/>
            <w:vAlign w:val="bottom"/>
          </w:tcPr>
          <w:p w14:paraId="1829D58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1,6E+16</w:t>
            </w:r>
          </w:p>
        </w:tc>
        <w:tc>
          <w:tcPr>
            <w:tcW w:w="4678" w:type="dxa"/>
            <w:vAlign w:val="bottom"/>
          </w:tcPr>
          <w:p w14:paraId="17F14A0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Basilar artery embolism with stroke</w:t>
            </w:r>
          </w:p>
        </w:tc>
        <w:tc>
          <w:tcPr>
            <w:tcW w:w="1559" w:type="dxa"/>
          </w:tcPr>
          <w:p w14:paraId="1EB29C6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04D6EE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9DFD26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374055</w:t>
            </w:r>
          </w:p>
        </w:tc>
        <w:tc>
          <w:tcPr>
            <w:tcW w:w="1276" w:type="dxa"/>
            <w:vAlign w:val="bottom"/>
          </w:tcPr>
          <w:p w14:paraId="0A97535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64009001</w:t>
            </w:r>
          </w:p>
        </w:tc>
        <w:tc>
          <w:tcPr>
            <w:tcW w:w="4678" w:type="dxa"/>
            <w:vAlign w:val="bottom"/>
          </w:tcPr>
          <w:p w14:paraId="6A652AF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Basilar artery syndrome</w:t>
            </w:r>
          </w:p>
        </w:tc>
        <w:tc>
          <w:tcPr>
            <w:tcW w:w="1559" w:type="dxa"/>
          </w:tcPr>
          <w:p w14:paraId="462E10F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49EFFC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5A577D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4175205</w:t>
            </w:r>
          </w:p>
        </w:tc>
        <w:tc>
          <w:tcPr>
            <w:tcW w:w="1276" w:type="dxa"/>
            <w:vAlign w:val="bottom"/>
          </w:tcPr>
          <w:p w14:paraId="17F2D21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2,77E+08</w:t>
            </w:r>
          </w:p>
        </w:tc>
        <w:tc>
          <w:tcPr>
            <w:tcW w:w="4678" w:type="dxa"/>
            <w:vAlign w:val="bottom"/>
          </w:tcPr>
          <w:p w14:paraId="597185A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Berry aneurysm</w:t>
            </w:r>
          </w:p>
        </w:tc>
        <w:tc>
          <w:tcPr>
            <w:tcW w:w="1559" w:type="dxa"/>
          </w:tcPr>
          <w:p w14:paraId="7322443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1FC342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2C7C91D"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4145355</w:t>
            </w:r>
          </w:p>
        </w:tc>
        <w:tc>
          <w:tcPr>
            <w:tcW w:w="1276" w:type="dxa"/>
            <w:vAlign w:val="bottom"/>
          </w:tcPr>
          <w:p w14:paraId="257B4A7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4,27E+08</w:t>
            </w:r>
          </w:p>
        </w:tc>
        <w:tc>
          <w:tcPr>
            <w:tcW w:w="4678" w:type="dxa"/>
            <w:vAlign w:val="bottom"/>
          </w:tcPr>
          <w:p w14:paraId="05E52E9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Bilateral carotid artery occlusion</w:t>
            </w:r>
          </w:p>
        </w:tc>
        <w:tc>
          <w:tcPr>
            <w:tcW w:w="1559" w:type="dxa"/>
          </w:tcPr>
          <w:p w14:paraId="4438615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C2A7E4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36AAB2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762149</w:t>
            </w:r>
          </w:p>
        </w:tc>
        <w:tc>
          <w:tcPr>
            <w:tcW w:w="1276" w:type="dxa"/>
            <w:vAlign w:val="bottom"/>
          </w:tcPr>
          <w:p w14:paraId="2E355E0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2,94E+14</w:t>
            </w:r>
          </w:p>
        </w:tc>
        <w:tc>
          <w:tcPr>
            <w:tcW w:w="4678" w:type="dxa"/>
            <w:vAlign w:val="bottom"/>
          </w:tcPr>
          <w:p w14:paraId="5064D80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Bilateral carotid artery stenosis</w:t>
            </w:r>
          </w:p>
        </w:tc>
        <w:tc>
          <w:tcPr>
            <w:tcW w:w="1559" w:type="dxa"/>
          </w:tcPr>
          <w:p w14:paraId="47BF97A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03F463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53A0BC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37108912</w:t>
            </w:r>
          </w:p>
        </w:tc>
        <w:tc>
          <w:tcPr>
            <w:tcW w:w="1276" w:type="dxa"/>
            <w:vAlign w:val="bottom"/>
          </w:tcPr>
          <w:p w14:paraId="3EE2C9C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1,57E+16</w:t>
            </w:r>
          </w:p>
        </w:tc>
        <w:tc>
          <w:tcPr>
            <w:tcW w:w="4678" w:type="dxa"/>
            <w:vAlign w:val="bottom"/>
          </w:tcPr>
          <w:p w14:paraId="1D63B42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Bilateral vertebral artery dissection</w:t>
            </w:r>
          </w:p>
        </w:tc>
        <w:tc>
          <w:tcPr>
            <w:tcW w:w="1559" w:type="dxa"/>
          </w:tcPr>
          <w:p w14:paraId="150231D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43A381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74C95F"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42535098</w:t>
            </w:r>
          </w:p>
        </w:tc>
        <w:tc>
          <w:tcPr>
            <w:tcW w:w="1276" w:type="dxa"/>
            <w:vAlign w:val="bottom"/>
          </w:tcPr>
          <w:p w14:paraId="295E403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1,6E+16</w:t>
            </w:r>
          </w:p>
        </w:tc>
        <w:tc>
          <w:tcPr>
            <w:tcW w:w="4678" w:type="dxa"/>
            <w:vAlign w:val="bottom"/>
          </w:tcPr>
          <w:p w14:paraId="1FD25DB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Bilateral vertebral artery occlusion</w:t>
            </w:r>
          </w:p>
        </w:tc>
        <w:tc>
          <w:tcPr>
            <w:tcW w:w="1559" w:type="dxa"/>
          </w:tcPr>
          <w:p w14:paraId="6462FAB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4218C9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87C2B9"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4319330</w:t>
            </w:r>
          </w:p>
        </w:tc>
        <w:tc>
          <w:tcPr>
            <w:tcW w:w="1276" w:type="dxa"/>
            <w:vAlign w:val="bottom"/>
          </w:tcPr>
          <w:p w14:paraId="5B45F54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95456009</w:t>
            </w:r>
          </w:p>
        </w:tc>
        <w:tc>
          <w:tcPr>
            <w:tcW w:w="4678" w:type="dxa"/>
            <w:vAlign w:val="bottom"/>
          </w:tcPr>
          <w:p w14:paraId="25E0200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Brain stem ischemia</w:t>
            </w:r>
          </w:p>
        </w:tc>
        <w:tc>
          <w:tcPr>
            <w:tcW w:w="1559" w:type="dxa"/>
          </w:tcPr>
          <w:p w14:paraId="223987F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23E8B2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1A1985"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4111710</w:t>
            </w:r>
          </w:p>
        </w:tc>
        <w:tc>
          <w:tcPr>
            <w:tcW w:w="1276" w:type="dxa"/>
            <w:vAlign w:val="bottom"/>
          </w:tcPr>
          <w:p w14:paraId="1251FFC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1,95E+08</w:t>
            </w:r>
          </w:p>
        </w:tc>
        <w:tc>
          <w:tcPr>
            <w:tcW w:w="4678" w:type="dxa"/>
            <w:vAlign w:val="bottom"/>
          </w:tcPr>
          <w:p w14:paraId="6ECE1D7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Brainstem stroke syndrome</w:t>
            </w:r>
          </w:p>
        </w:tc>
        <w:tc>
          <w:tcPr>
            <w:tcW w:w="1559" w:type="dxa"/>
          </w:tcPr>
          <w:p w14:paraId="744CD2C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4434AB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6C80C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4116060</w:t>
            </w:r>
          </w:p>
        </w:tc>
        <w:tc>
          <w:tcPr>
            <w:tcW w:w="1276" w:type="dxa"/>
            <w:vAlign w:val="bottom"/>
          </w:tcPr>
          <w:p w14:paraId="01951B9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2,55E+08</w:t>
            </w:r>
          </w:p>
        </w:tc>
        <w:tc>
          <w:tcPr>
            <w:tcW w:w="4678" w:type="dxa"/>
            <w:vAlign w:val="bottom"/>
          </w:tcPr>
          <w:p w14:paraId="504FA2C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proofErr w:type="spellStart"/>
            <w:r>
              <w:rPr>
                <w:rFonts w:ascii="Calibri" w:hAnsi="Calibri" w:cs="Calibri"/>
                <w:color w:val="000000"/>
                <w:sz w:val="22"/>
                <w:szCs w:val="22"/>
              </w:rPr>
              <w:t>Bregeat's</w:t>
            </w:r>
            <w:proofErr w:type="spellEnd"/>
            <w:r>
              <w:rPr>
                <w:rFonts w:ascii="Calibri" w:hAnsi="Calibri" w:cs="Calibri"/>
                <w:color w:val="000000"/>
                <w:sz w:val="22"/>
                <w:szCs w:val="22"/>
              </w:rPr>
              <w:t xml:space="preserve"> syndrome</w:t>
            </w:r>
          </w:p>
        </w:tc>
        <w:tc>
          <w:tcPr>
            <w:tcW w:w="1559" w:type="dxa"/>
          </w:tcPr>
          <w:p w14:paraId="1A23A37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2F80AE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495848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36680604</w:t>
            </w:r>
          </w:p>
        </w:tc>
        <w:tc>
          <w:tcPr>
            <w:tcW w:w="1276" w:type="dxa"/>
            <w:vAlign w:val="bottom"/>
          </w:tcPr>
          <w:p w14:paraId="7709FE2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7,78E+08</w:t>
            </w:r>
          </w:p>
        </w:tc>
        <w:tc>
          <w:tcPr>
            <w:tcW w:w="4678" w:type="dxa"/>
            <w:vAlign w:val="bottom"/>
          </w:tcPr>
          <w:p w14:paraId="55688A4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COL4A1-related retinal arteriolar tortuosity; infantile hemiparesis; autosomal dominant leukoencephalopathy syndrome</w:t>
            </w:r>
          </w:p>
        </w:tc>
        <w:tc>
          <w:tcPr>
            <w:tcW w:w="1559" w:type="dxa"/>
          </w:tcPr>
          <w:p w14:paraId="268D3A08"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69E4D9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C69954"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37396293</w:t>
            </w:r>
          </w:p>
        </w:tc>
        <w:tc>
          <w:tcPr>
            <w:tcW w:w="1276" w:type="dxa"/>
            <w:vAlign w:val="bottom"/>
          </w:tcPr>
          <w:p w14:paraId="6DF516C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7,16E+08</w:t>
            </w:r>
          </w:p>
        </w:tc>
        <w:tc>
          <w:tcPr>
            <w:tcW w:w="4678" w:type="dxa"/>
            <w:vAlign w:val="bottom"/>
          </w:tcPr>
          <w:p w14:paraId="6E79079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CVA (cerebrovascular accident) during surgery</w:t>
            </w:r>
          </w:p>
        </w:tc>
        <w:tc>
          <w:tcPr>
            <w:tcW w:w="1559" w:type="dxa"/>
          </w:tcPr>
          <w:p w14:paraId="342550E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353149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21299BA"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4045734</w:t>
            </w:r>
          </w:p>
        </w:tc>
        <w:tc>
          <w:tcPr>
            <w:tcW w:w="1276" w:type="dxa"/>
            <w:vAlign w:val="bottom"/>
          </w:tcPr>
          <w:p w14:paraId="2EA05D8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593189B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CVA - cerebrovascular accident due to cerebral artery occlusion</w:t>
            </w:r>
          </w:p>
        </w:tc>
        <w:tc>
          <w:tcPr>
            <w:tcW w:w="1559" w:type="dxa"/>
          </w:tcPr>
          <w:p w14:paraId="5C7C303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5D2FFA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54A81F5"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lastRenderedPageBreak/>
              <w:t>4211509</w:t>
            </w:r>
          </w:p>
        </w:tc>
        <w:tc>
          <w:tcPr>
            <w:tcW w:w="1276" w:type="dxa"/>
            <w:vAlign w:val="bottom"/>
          </w:tcPr>
          <w:p w14:paraId="5668735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4,14E+08</w:t>
            </w:r>
          </w:p>
        </w:tc>
        <w:tc>
          <w:tcPr>
            <w:tcW w:w="4678" w:type="dxa"/>
            <w:vAlign w:val="bottom"/>
          </w:tcPr>
          <w:p w14:paraId="001C9FB4"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Cardioembolic stroke</w:t>
            </w:r>
          </w:p>
        </w:tc>
        <w:tc>
          <w:tcPr>
            <w:tcW w:w="1559" w:type="dxa"/>
          </w:tcPr>
          <w:p w14:paraId="6527757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3E3916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AA55C5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313226</w:t>
            </w:r>
          </w:p>
        </w:tc>
        <w:tc>
          <w:tcPr>
            <w:tcW w:w="1276" w:type="dxa"/>
            <w:vAlign w:val="bottom"/>
          </w:tcPr>
          <w:p w14:paraId="34D5415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2,66E+08</w:t>
            </w:r>
          </w:p>
        </w:tc>
        <w:tc>
          <w:tcPr>
            <w:tcW w:w="4678" w:type="dxa"/>
            <w:vAlign w:val="bottom"/>
          </w:tcPr>
          <w:p w14:paraId="743778B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Carotid artery occlusion</w:t>
            </w:r>
          </w:p>
        </w:tc>
        <w:tc>
          <w:tcPr>
            <w:tcW w:w="1559" w:type="dxa"/>
          </w:tcPr>
          <w:p w14:paraId="0F1E2E5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678B93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C4DC3D5"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762700</w:t>
            </w:r>
          </w:p>
        </w:tc>
        <w:tc>
          <w:tcPr>
            <w:tcW w:w="1276" w:type="dxa"/>
            <w:vAlign w:val="bottom"/>
          </w:tcPr>
          <w:p w14:paraId="6E5E8AA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4,31E+14</w:t>
            </w:r>
          </w:p>
        </w:tc>
        <w:tc>
          <w:tcPr>
            <w:tcW w:w="4678" w:type="dxa"/>
            <w:vAlign w:val="bottom"/>
          </w:tcPr>
          <w:p w14:paraId="3BFB404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Carotid artery occlusion without infarction</w:t>
            </w:r>
          </w:p>
        </w:tc>
        <w:tc>
          <w:tcPr>
            <w:tcW w:w="1559" w:type="dxa"/>
          </w:tcPr>
          <w:p w14:paraId="30DDC26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DE836F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067841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442615</w:t>
            </w:r>
          </w:p>
        </w:tc>
        <w:tc>
          <w:tcPr>
            <w:tcW w:w="1276" w:type="dxa"/>
            <w:vAlign w:val="bottom"/>
          </w:tcPr>
          <w:p w14:paraId="3E428CB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64586002</w:t>
            </w:r>
          </w:p>
        </w:tc>
        <w:tc>
          <w:tcPr>
            <w:tcW w:w="4678" w:type="dxa"/>
            <w:vAlign w:val="bottom"/>
          </w:tcPr>
          <w:p w14:paraId="1A1E259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Carotid artery stenosis</w:t>
            </w:r>
          </w:p>
        </w:tc>
        <w:tc>
          <w:tcPr>
            <w:tcW w:w="1559" w:type="dxa"/>
          </w:tcPr>
          <w:p w14:paraId="119435F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6C8761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90F4C6"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763093</w:t>
            </w:r>
          </w:p>
        </w:tc>
        <w:tc>
          <w:tcPr>
            <w:tcW w:w="1276" w:type="dxa"/>
            <w:vAlign w:val="bottom"/>
          </w:tcPr>
          <w:p w14:paraId="640B2A5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4,36E+14</w:t>
            </w:r>
          </w:p>
        </w:tc>
        <w:tc>
          <w:tcPr>
            <w:tcW w:w="4678" w:type="dxa"/>
            <w:vAlign w:val="bottom"/>
          </w:tcPr>
          <w:p w14:paraId="1B653B3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Carotid artery stenosis without infarction</w:t>
            </w:r>
          </w:p>
        </w:tc>
        <w:tc>
          <w:tcPr>
            <w:tcW w:w="1559" w:type="dxa"/>
          </w:tcPr>
          <w:p w14:paraId="159D18A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7B26FB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66667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4112020</w:t>
            </w:r>
          </w:p>
        </w:tc>
        <w:tc>
          <w:tcPr>
            <w:tcW w:w="1276" w:type="dxa"/>
            <w:vAlign w:val="bottom"/>
          </w:tcPr>
          <w:p w14:paraId="5A7663A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1,95E+08</w:t>
            </w:r>
          </w:p>
        </w:tc>
        <w:tc>
          <w:tcPr>
            <w:tcW w:w="4678" w:type="dxa"/>
            <w:vAlign w:val="bottom"/>
          </w:tcPr>
          <w:p w14:paraId="0AD92DB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Carotid artery syndrome hemispheric</w:t>
            </w:r>
          </w:p>
        </w:tc>
        <w:tc>
          <w:tcPr>
            <w:tcW w:w="1559" w:type="dxa"/>
          </w:tcPr>
          <w:p w14:paraId="48BBCCF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18F555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37415A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4201411</w:t>
            </w:r>
          </w:p>
        </w:tc>
        <w:tc>
          <w:tcPr>
            <w:tcW w:w="1276" w:type="dxa"/>
            <w:vAlign w:val="bottom"/>
          </w:tcPr>
          <w:p w14:paraId="577033A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3,02E+08</w:t>
            </w:r>
          </w:p>
        </w:tc>
        <w:tc>
          <w:tcPr>
            <w:tcW w:w="4678" w:type="dxa"/>
            <w:vAlign w:val="bottom"/>
          </w:tcPr>
          <w:p w14:paraId="067BB65E"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Carotid cavernous fistula</w:t>
            </w:r>
          </w:p>
        </w:tc>
        <w:tc>
          <w:tcPr>
            <w:tcW w:w="1559" w:type="dxa"/>
          </w:tcPr>
          <w:p w14:paraId="530FD5F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391829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2C8EB4E"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4043734</w:t>
            </w:r>
          </w:p>
        </w:tc>
        <w:tc>
          <w:tcPr>
            <w:tcW w:w="1276" w:type="dxa"/>
            <w:vAlign w:val="bottom"/>
          </w:tcPr>
          <w:p w14:paraId="40F7D1D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7E3B3D3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Carotid territory transient ischemic attack</w:t>
            </w:r>
          </w:p>
        </w:tc>
        <w:tc>
          <w:tcPr>
            <w:tcW w:w="1559" w:type="dxa"/>
          </w:tcPr>
          <w:p w14:paraId="41A9363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248BC7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4AE36B"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4146840</w:t>
            </w:r>
          </w:p>
        </w:tc>
        <w:tc>
          <w:tcPr>
            <w:tcW w:w="1276" w:type="dxa"/>
            <w:vAlign w:val="bottom"/>
          </w:tcPr>
          <w:p w14:paraId="64036B8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35386004</w:t>
            </w:r>
          </w:p>
        </w:tc>
        <w:tc>
          <w:tcPr>
            <w:tcW w:w="4678" w:type="dxa"/>
            <w:vAlign w:val="bottom"/>
          </w:tcPr>
          <w:p w14:paraId="72418E0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Cavernous sinus syndrome</w:t>
            </w:r>
          </w:p>
        </w:tc>
        <w:tc>
          <w:tcPr>
            <w:tcW w:w="1559" w:type="dxa"/>
          </w:tcPr>
          <w:p w14:paraId="57F1CCC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5C0B0F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B73DFF9"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762629</w:t>
            </w:r>
          </w:p>
        </w:tc>
        <w:tc>
          <w:tcPr>
            <w:tcW w:w="1276" w:type="dxa"/>
            <w:vAlign w:val="bottom"/>
          </w:tcPr>
          <w:p w14:paraId="5764484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4,3E+14</w:t>
            </w:r>
          </w:p>
        </w:tc>
        <w:tc>
          <w:tcPr>
            <w:tcW w:w="4678" w:type="dxa"/>
            <w:vAlign w:val="bottom"/>
          </w:tcPr>
          <w:p w14:paraId="3D355FC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Cerebellar artery embolism</w:t>
            </w:r>
          </w:p>
        </w:tc>
        <w:tc>
          <w:tcPr>
            <w:tcW w:w="1559" w:type="dxa"/>
          </w:tcPr>
          <w:p w14:paraId="43A9020E"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B62355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520ACA"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4317291</w:t>
            </w:r>
          </w:p>
        </w:tc>
        <w:tc>
          <w:tcPr>
            <w:tcW w:w="1276" w:type="dxa"/>
            <w:vAlign w:val="bottom"/>
          </w:tcPr>
          <w:p w14:paraId="4274A20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95458005</w:t>
            </w:r>
          </w:p>
        </w:tc>
        <w:tc>
          <w:tcPr>
            <w:tcW w:w="4678" w:type="dxa"/>
            <w:vAlign w:val="bottom"/>
          </w:tcPr>
          <w:p w14:paraId="0F79AF2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Cerebellar artery occlusion</w:t>
            </w:r>
          </w:p>
        </w:tc>
        <w:tc>
          <w:tcPr>
            <w:tcW w:w="1559" w:type="dxa"/>
          </w:tcPr>
          <w:p w14:paraId="4A42451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CA8459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A603BB"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4317292</w:t>
            </w:r>
          </w:p>
        </w:tc>
        <w:tc>
          <w:tcPr>
            <w:tcW w:w="1276" w:type="dxa"/>
            <w:vAlign w:val="bottom"/>
          </w:tcPr>
          <w:p w14:paraId="48E9F9C5"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95459002</w:t>
            </w:r>
          </w:p>
        </w:tc>
        <w:tc>
          <w:tcPr>
            <w:tcW w:w="4678" w:type="dxa"/>
            <w:vAlign w:val="bottom"/>
          </w:tcPr>
          <w:p w14:paraId="531FD66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Cerebellar artery thrombosis</w:t>
            </w:r>
          </w:p>
        </w:tc>
        <w:tc>
          <w:tcPr>
            <w:tcW w:w="1559" w:type="dxa"/>
          </w:tcPr>
          <w:p w14:paraId="077207F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4C2CEB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E82171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36716999</w:t>
            </w:r>
          </w:p>
        </w:tc>
        <w:tc>
          <w:tcPr>
            <w:tcW w:w="1276" w:type="dxa"/>
            <w:vAlign w:val="bottom"/>
          </w:tcPr>
          <w:p w14:paraId="7FBD4690"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1,64E+16</w:t>
            </w:r>
          </w:p>
        </w:tc>
        <w:tc>
          <w:tcPr>
            <w:tcW w:w="4678" w:type="dxa"/>
            <w:vAlign w:val="bottom"/>
          </w:tcPr>
          <w:p w14:paraId="1B4907C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Cerebellar stroke</w:t>
            </w:r>
          </w:p>
        </w:tc>
        <w:tc>
          <w:tcPr>
            <w:tcW w:w="1559" w:type="dxa"/>
          </w:tcPr>
          <w:p w14:paraId="5BBB8AA5"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7CB63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081C044"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4111711</w:t>
            </w:r>
          </w:p>
        </w:tc>
        <w:tc>
          <w:tcPr>
            <w:tcW w:w="1276" w:type="dxa"/>
            <w:vAlign w:val="bottom"/>
          </w:tcPr>
          <w:p w14:paraId="0CB9AC8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1,95E+08</w:t>
            </w:r>
          </w:p>
        </w:tc>
        <w:tc>
          <w:tcPr>
            <w:tcW w:w="4678" w:type="dxa"/>
            <w:vAlign w:val="bottom"/>
          </w:tcPr>
          <w:p w14:paraId="4A1B5C0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Cerebellar stroke syndrome</w:t>
            </w:r>
          </w:p>
        </w:tc>
        <w:tc>
          <w:tcPr>
            <w:tcW w:w="1559" w:type="dxa"/>
          </w:tcPr>
          <w:p w14:paraId="16A6605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0558F2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0A64A7F"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4045749</w:t>
            </w:r>
          </w:p>
        </w:tc>
        <w:tc>
          <w:tcPr>
            <w:tcW w:w="1276" w:type="dxa"/>
            <w:vAlign w:val="bottom"/>
          </w:tcPr>
          <w:p w14:paraId="2684A06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4909BCE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amyloid angiopathy</w:t>
            </w:r>
          </w:p>
        </w:tc>
        <w:tc>
          <w:tcPr>
            <w:tcW w:w="1559" w:type="dxa"/>
          </w:tcPr>
          <w:p w14:paraId="15A1841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07092C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624787"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45766201</w:t>
            </w:r>
          </w:p>
        </w:tc>
        <w:tc>
          <w:tcPr>
            <w:tcW w:w="1276" w:type="dxa"/>
            <w:vAlign w:val="bottom"/>
          </w:tcPr>
          <w:p w14:paraId="5E5ED6E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7766C24A"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amyloid angiopathy associated with systemic amyloidosis</w:t>
            </w:r>
          </w:p>
        </w:tc>
        <w:tc>
          <w:tcPr>
            <w:tcW w:w="1559" w:type="dxa"/>
          </w:tcPr>
          <w:p w14:paraId="3C388C7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650E8C7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BAEFCC"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4029497</w:t>
            </w:r>
          </w:p>
        </w:tc>
        <w:tc>
          <w:tcPr>
            <w:tcW w:w="1276" w:type="dxa"/>
            <w:vAlign w:val="bottom"/>
          </w:tcPr>
          <w:p w14:paraId="738E3E5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1,29E+08</w:t>
            </w:r>
          </w:p>
        </w:tc>
        <w:tc>
          <w:tcPr>
            <w:tcW w:w="4678" w:type="dxa"/>
            <w:vAlign w:val="bottom"/>
          </w:tcPr>
          <w:p w14:paraId="32FAC2F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arterial aneurysm</w:t>
            </w:r>
          </w:p>
        </w:tc>
        <w:tc>
          <w:tcPr>
            <w:tcW w:w="1559" w:type="dxa"/>
          </w:tcPr>
          <w:p w14:paraId="591711B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25AB52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A2F90E9"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4278243</w:t>
            </w:r>
          </w:p>
        </w:tc>
        <w:tc>
          <w:tcPr>
            <w:tcW w:w="1276" w:type="dxa"/>
            <w:vAlign w:val="bottom"/>
          </w:tcPr>
          <w:p w14:paraId="0DD73920"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65312002</w:t>
            </w:r>
          </w:p>
        </w:tc>
        <w:tc>
          <w:tcPr>
            <w:tcW w:w="4678" w:type="dxa"/>
            <w:vAlign w:val="bottom"/>
          </w:tcPr>
          <w:p w14:paraId="14B74B7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arteriosclerosis</w:t>
            </w:r>
          </w:p>
        </w:tc>
        <w:tc>
          <w:tcPr>
            <w:tcW w:w="1559" w:type="dxa"/>
          </w:tcPr>
          <w:p w14:paraId="56D772C4"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826398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E54F6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4121803</w:t>
            </w:r>
          </w:p>
        </w:tc>
        <w:tc>
          <w:tcPr>
            <w:tcW w:w="1276" w:type="dxa"/>
            <w:vAlign w:val="bottom"/>
          </w:tcPr>
          <w:p w14:paraId="5422C90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2,34E+08</w:t>
            </w:r>
          </w:p>
        </w:tc>
        <w:tc>
          <w:tcPr>
            <w:tcW w:w="4678" w:type="dxa"/>
            <w:vAlign w:val="bottom"/>
          </w:tcPr>
          <w:p w14:paraId="5587D3E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arteriovenous malformation</w:t>
            </w:r>
          </w:p>
        </w:tc>
        <w:tc>
          <w:tcPr>
            <w:tcW w:w="1559" w:type="dxa"/>
          </w:tcPr>
          <w:p w14:paraId="56D86EF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1332929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7A89B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lastRenderedPageBreak/>
              <w:t>380747</w:t>
            </w:r>
          </w:p>
        </w:tc>
        <w:tc>
          <w:tcPr>
            <w:tcW w:w="1276" w:type="dxa"/>
            <w:vAlign w:val="bottom"/>
          </w:tcPr>
          <w:p w14:paraId="610169B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28366008</w:t>
            </w:r>
          </w:p>
        </w:tc>
        <w:tc>
          <w:tcPr>
            <w:tcW w:w="4678" w:type="dxa"/>
            <w:vAlign w:val="bottom"/>
          </w:tcPr>
          <w:p w14:paraId="0E40D19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arteritis</w:t>
            </w:r>
          </w:p>
        </w:tc>
        <w:tc>
          <w:tcPr>
            <w:tcW w:w="1559" w:type="dxa"/>
          </w:tcPr>
          <w:p w14:paraId="67B483D6"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6C632E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2F8421"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45766199</w:t>
            </w:r>
          </w:p>
        </w:tc>
        <w:tc>
          <w:tcPr>
            <w:tcW w:w="1276" w:type="dxa"/>
            <w:vAlign w:val="bottom"/>
          </w:tcPr>
          <w:p w14:paraId="37EC997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0AC83BE8"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arteritis due to infectious disease</w:t>
            </w:r>
          </w:p>
        </w:tc>
        <w:tc>
          <w:tcPr>
            <w:tcW w:w="1559" w:type="dxa"/>
          </w:tcPr>
          <w:p w14:paraId="3EAEE64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EB2B04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9C79DB"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4045751</w:t>
            </w:r>
          </w:p>
        </w:tc>
        <w:tc>
          <w:tcPr>
            <w:tcW w:w="1276" w:type="dxa"/>
            <w:vAlign w:val="bottom"/>
          </w:tcPr>
          <w:p w14:paraId="69FB6C2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6D71B4D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arteritis in giant cell arteritis</w:t>
            </w:r>
          </w:p>
        </w:tc>
        <w:tc>
          <w:tcPr>
            <w:tcW w:w="1559" w:type="dxa"/>
          </w:tcPr>
          <w:p w14:paraId="3E347D2B"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33C1ABF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820EBC8"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4048789</w:t>
            </w:r>
          </w:p>
        </w:tc>
        <w:tc>
          <w:tcPr>
            <w:tcW w:w="1276" w:type="dxa"/>
            <w:vAlign w:val="bottom"/>
          </w:tcPr>
          <w:p w14:paraId="120231CC"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2,31E+08</w:t>
            </w:r>
          </w:p>
        </w:tc>
        <w:tc>
          <w:tcPr>
            <w:tcW w:w="4678" w:type="dxa"/>
            <w:vAlign w:val="bottom"/>
          </w:tcPr>
          <w:p w14:paraId="793D264A"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arteritis in systemic vasculitis</w:t>
            </w:r>
          </w:p>
        </w:tc>
        <w:tc>
          <w:tcPr>
            <w:tcW w:w="1559" w:type="dxa"/>
          </w:tcPr>
          <w:p w14:paraId="39F2D427"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5B2FE76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7EF0DBB"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372924</w:t>
            </w:r>
          </w:p>
        </w:tc>
        <w:tc>
          <w:tcPr>
            <w:tcW w:w="1276" w:type="dxa"/>
            <w:vAlign w:val="bottom"/>
          </w:tcPr>
          <w:p w14:paraId="18EE811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20059004</w:t>
            </w:r>
          </w:p>
        </w:tc>
        <w:tc>
          <w:tcPr>
            <w:tcW w:w="4678" w:type="dxa"/>
            <w:vAlign w:val="bottom"/>
          </w:tcPr>
          <w:p w14:paraId="10DB5E79"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artery occlusion</w:t>
            </w:r>
          </w:p>
        </w:tc>
        <w:tc>
          <w:tcPr>
            <w:tcW w:w="1559" w:type="dxa"/>
          </w:tcPr>
          <w:p w14:paraId="4AC3F8E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12A40D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7CCD9BE"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316437</w:t>
            </w:r>
          </w:p>
        </w:tc>
        <w:tc>
          <w:tcPr>
            <w:tcW w:w="1276" w:type="dxa"/>
            <w:vAlign w:val="bottom"/>
          </w:tcPr>
          <w:p w14:paraId="68CA35D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55382008</w:t>
            </w:r>
          </w:p>
        </w:tc>
        <w:tc>
          <w:tcPr>
            <w:tcW w:w="4678" w:type="dxa"/>
            <w:vAlign w:val="bottom"/>
          </w:tcPr>
          <w:p w14:paraId="3081A2C6"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atherosclerosis</w:t>
            </w:r>
          </w:p>
        </w:tc>
        <w:tc>
          <w:tcPr>
            <w:tcW w:w="1559" w:type="dxa"/>
          </w:tcPr>
          <w:p w14:paraId="784E5BF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9B79BF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06173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4190891</w:t>
            </w:r>
          </w:p>
        </w:tc>
        <w:tc>
          <w:tcPr>
            <w:tcW w:w="1276" w:type="dxa"/>
            <w:vAlign w:val="bottom"/>
          </w:tcPr>
          <w:p w14:paraId="6DB4E80D"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3,91E+08</w:t>
            </w:r>
          </w:p>
        </w:tc>
        <w:tc>
          <w:tcPr>
            <w:tcW w:w="4678" w:type="dxa"/>
            <w:vAlign w:val="bottom"/>
          </w:tcPr>
          <w:p w14:paraId="5037238C"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autosomal dominant arteriopathy with subcortical infarcts and leukoencephalopathy</w:t>
            </w:r>
          </w:p>
        </w:tc>
        <w:tc>
          <w:tcPr>
            <w:tcW w:w="1559" w:type="dxa"/>
          </w:tcPr>
          <w:p w14:paraId="6E5B9031"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262D4B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3E6350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45766122</w:t>
            </w:r>
          </w:p>
        </w:tc>
        <w:tc>
          <w:tcPr>
            <w:tcW w:w="1276" w:type="dxa"/>
            <w:vAlign w:val="bottom"/>
          </w:tcPr>
          <w:p w14:paraId="518C5A01"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7,03E+08</w:t>
            </w:r>
          </w:p>
        </w:tc>
        <w:tc>
          <w:tcPr>
            <w:tcW w:w="4678" w:type="dxa"/>
            <w:vAlign w:val="bottom"/>
          </w:tcPr>
          <w:p w14:paraId="1065AEC2"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autosomal recessive arteriopathy with subcortical infarcts and leukoencephalopathy</w:t>
            </w:r>
          </w:p>
        </w:tc>
        <w:tc>
          <w:tcPr>
            <w:tcW w:w="1559" w:type="dxa"/>
          </w:tcPr>
          <w:p w14:paraId="27EE0C83"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C13255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487ED4A"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375557</w:t>
            </w:r>
          </w:p>
        </w:tc>
        <w:tc>
          <w:tcPr>
            <w:tcW w:w="1276" w:type="dxa"/>
            <w:vAlign w:val="bottom"/>
          </w:tcPr>
          <w:p w14:paraId="7DA70453"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75543006</w:t>
            </w:r>
          </w:p>
        </w:tc>
        <w:tc>
          <w:tcPr>
            <w:tcW w:w="4678" w:type="dxa"/>
            <w:vAlign w:val="bottom"/>
          </w:tcPr>
          <w:p w14:paraId="0B5DD93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embolism</w:t>
            </w:r>
          </w:p>
        </w:tc>
        <w:tc>
          <w:tcPr>
            <w:tcW w:w="1559" w:type="dxa"/>
          </w:tcPr>
          <w:p w14:paraId="2A61FC27"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48A5D8A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58CEEF2"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43531607</w:t>
            </w:r>
          </w:p>
        </w:tc>
        <w:tc>
          <w:tcPr>
            <w:tcW w:w="1276" w:type="dxa"/>
            <w:vAlign w:val="bottom"/>
          </w:tcPr>
          <w:p w14:paraId="1AB7A06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9,95E+13</w:t>
            </w:r>
          </w:p>
        </w:tc>
        <w:tc>
          <w:tcPr>
            <w:tcW w:w="4678" w:type="dxa"/>
            <w:vAlign w:val="bottom"/>
          </w:tcPr>
          <w:p w14:paraId="1191EEE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infarction due to stenosis of carotid artery</w:t>
            </w:r>
          </w:p>
        </w:tc>
        <w:tc>
          <w:tcPr>
            <w:tcW w:w="1559" w:type="dxa"/>
          </w:tcPr>
          <w:p w14:paraId="2687F3EF"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72963CA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74C3A0"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374384</w:t>
            </w:r>
          </w:p>
        </w:tc>
        <w:tc>
          <w:tcPr>
            <w:tcW w:w="1276" w:type="dxa"/>
            <w:vAlign w:val="bottom"/>
          </w:tcPr>
          <w:p w14:paraId="2381A5D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2,88E+08</w:t>
            </w:r>
          </w:p>
        </w:tc>
        <w:tc>
          <w:tcPr>
            <w:tcW w:w="4678" w:type="dxa"/>
            <w:vAlign w:val="bottom"/>
          </w:tcPr>
          <w:p w14:paraId="3FC52032"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Pr>
                <w:rFonts w:ascii="Calibri" w:hAnsi="Calibri" w:cs="Calibri"/>
                <w:color w:val="000000"/>
                <w:sz w:val="22"/>
                <w:szCs w:val="22"/>
              </w:rPr>
              <w:t>Cerebral ischemia</w:t>
            </w:r>
          </w:p>
        </w:tc>
        <w:tc>
          <w:tcPr>
            <w:tcW w:w="1559" w:type="dxa"/>
          </w:tcPr>
          <w:p w14:paraId="0871033F" w14:textId="77777777" w:rsidR="00C56403" w:rsidRPr="00691F9C"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0E55F7C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A10E43" w14:textId="77777777" w:rsidR="00C56403" w:rsidRPr="00691F9C" w:rsidRDefault="00C56403" w:rsidP="00A41636">
            <w:pPr>
              <w:pStyle w:val="BayerBodyTextFull"/>
              <w:spacing w:line="360" w:lineRule="auto"/>
              <w:rPr>
                <w:b w:val="0"/>
                <w:sz w:val="22"/>
              </w:rPr>
            </w:pPr>
            <w:r>
              <w:rPr>
                <w:rFonts w:ascii="Calibri" w:hAnsi="Calibri" w:cs="Calibri"/>
                <w:color w:val="000000"/>
                <w:sz w:val="22"/>
                <w:szCs w:val="22"/>
              </w:rPr>
              <w:t>37110239</w:t>
            </w:r>
          </w:p>
        </w:tc>
        <w:tc>
          <w:tcPr>
            <w:tcW w:w="1276" w:type="dxa"/>
            <w:vAlign w:val="bottom"/>
          </w:tcPr>
          <w:p w14:paraId="25ACDA1D"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7,24E+08</w:t>
            </w:r>
          </w:p>
        </w:tc>
        <w:tc>
          <w:tcPr>
            <w:tcW w:w="4678" w:type="dxa"/>
            <w:vAlign w:val="bottom"/>
          </w:tcPr>
          <w:p w14:paraId="73383FBB"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Pr>
                <w:rFonts w:ascii="Calibri" w:hAnsi="Calibri" w:cs="Calibri"/>
                <w:color w:val="000000"/>
                <w:sz w:val="22"/>
                <w:szCs w:val="22"/>
              </w:rPr>
              <w:t>Cerebral ischemic stroke due to extracranial large artery atherosclerosis</w:t>
            </w:r>
          </w:p>
        </w:tc>
        <w:tc>
          <w:tcPr>
            <w:tcW w:w="1559" w:type="dxa"/>
          </w:tcPr>
          <w:p w14:paraId="4FF1E7C9" w14:textId="77777777" w:rsidR="00C56403" w:rsidRPr="00691F9C"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sz w:val="22"/>
              </w:rPr>
            </w:pPr>
            <w:r w:rsidRPr="00655210">
              <w:rPr>
                <w:rFonts w:ascii="Calibri" w:hAnsi="Calibri"/>
                <w:color w:val="000000"/>
                <w:sz w:val="22"/>
                <w:szCs w:val="22"/>
              </w:rPr>
              <w:t>Yes</w:t>
            </w:r>
          </w:p>
        </w:tc>
      </w:tr>
      <w:tr w:rsidR="00C56403" w:rsidRPr="00691F9C" w14:paraId="2BFEFCC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0FDE3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37110238</w:t>
            </w:r>
          </w:p>
        </w:tc>
        <w:tc>
          <w:tcPr>
            <w:tcW w:w="1276" w:type="dxa"/>
            <w:vAlign w:val="bottom"/>
          </w:tcPr>
          <w:p w14:paraId="62CBE7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437DE4D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ischemic stroke due to intracranial large artery atherosclerosis</w:t>
            </w:r>
          </w:p>
        </w:tc>
        <w:tc>
          <w:tcPr>
            <w:tcW w:w="1559" w:type="dxa"/>
          </w:tcPr>
          <w:p w14:paraId="4FC0A1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BAEE37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034B1D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37110678</w:t>
            </w:r>
          </w:p>
        </w:tc>
        <w:tc>
          <w:tcPr>
            <w:tcW w:w="1276" w:type="dxa"/>
            <w:vAlign w:val="bottom"/>
          </w:tcPr>
          <w:p w14:paraId="3096700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165378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ischemic stroke due to occlusion of extracranial large artery</w:t>
            </w:r>
          </w:p>
        </w:tc>
        <w:tc>
          <w:tcPr>
            <w:tcW w:w="1559" w:type="dxa"/>
          </w:tcPr>
          <w:p w14:paraId="1B356D4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E606B4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F59F4F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37110237</w:t>
            </w:r>
          </w:p>
        </w:tc>
        <w:tc>
          <w:tcPr>
            <w:tcW w:w="1276" w:type="dxa"/>
            <w:vAlign w:val="bottom"/>
          </w:tcPr>
          <w:p w14:paraId="2916CD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6AC8C7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ischemic stroke due to small artery occlusion</w:t>
            </w:r>
          </w:p>
        </w:tc>
        <w:tc>
          <w:tcPr>
            <w:tcW w:w="1559" w:type="dxa"/>
          </w:tcPr>
          <w:p w14:paraId="338C09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1C394D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3FFE43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37110679</w:t>
            </w:r>
          </w:p>
        </w:tc>
        <w:tc>
          <w:tcPr>
            <w:tcW w:w="1276" w:type="dxa"/>
            <w:vAlign w:val="bottom"/>
          </w:tcPr>
          <w:p w14:paraId="3AE3345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395C2BD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ischemic stroke due to stenosis of extracranial large artery</w:t>
            </w:r>
          </w:p>
        </w:tc>
        <w:tc>
          <w:tcPr>
            <w:tcW w:w="1559" w:type="dxa"/>
          </w:tcPr>
          <w:p w14:paraId="200B04C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210DCB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733008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441874</w:t>
            </w:r>
          </w:p>
        </w:tc>
        <w:tc>
          <w:tcPr>
            <w:tcW w:w="1276" w:type="dxa"/>
            <w:vAlign w:val="bottom"/>
          </w:tcPr>
          <w:p w14:paraId="6AA8533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71444005</w:t>
            </w:r>
          </w:p>
        </w:tc>
        <w:tc>
          <w:tcPr>
            <w:tcW w:w="4678" w:type="dxa"/>
            <w:vAlign w:val="bottom"/>
          </w:tcPr>
          <w:p w14:paraId="568D882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thrombosis</w:t>
            </w:r>
          </w:p>
        </w:tc>
        <w:tc>
          <w:tcPr>
            <w:tcW w:w="1559" w:type="dxa"/>
          </w:tcPr>
          <w:p w14:paraId="0EADF1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1DB6E5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BF03C3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4140462</w:t>
            </w:r>
          </w:p>
        </w:tc>
        <w:tc>
          <w:tcPr>
            <w:tcW w:w="1276" w:type="dxa"/>
            <w:vAlign w:val="bottom"/>
          </w:tcPr>
          <w:p w14:paraId="6A42B46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1C0F32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vasculitis</w:t>
            </w:r>
          </w:p>
        </w:tc>
        <w:tc>
          <w:tcPr>
            <w:tcW w:w="1559" w:type="dxa"/>
          </w:tcPr>
          <w:p w14:paraId="0E1DA1F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4E9865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A25429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45766121</w:t>
            </w:r>
          </w:p>
        </w:tc>
        <w:tc>
          <w:tcPr>
            <w:tcW w:w="1276" w:type="dxa"/>
            <w:vAlign w:val="bottom"/>
          </w:tcPr>
          <w:p w14:paraId="0277A6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4340C6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vasoconstriction syndrome</w:t>
            </w:r>
          </w:p>
        </w:tc>
        <w:tc>
          <w:tcPr>
            <w:tcW w:w="1559" w:type="dxa"/>
          </w:tcPr>
          <w:p w14:paraId="26FAF72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5E9B98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D471C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4269085</w:t>
            </w:r>
          </w:p>
        </w:tc>
        <w:tc>
          <w:tcPr>
            <w:tcW w:w="1276" w:type="dxa"/>
            <w:vAlign w:val="bottom"/>
          </w:tcPr>
          <w:p w14:paraId="2A1DD0E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62702001</w:t>
            </w:r>
          </w:p>
        </w:tc>
        <w:tc>
          <w:tcPr>
            <w:tcW w:w="4678" w:type="dxa"/>
            <w:vAlign w:val="bottom"/>
          </w:tcPr>
          <w:p w14:paraId="54E3560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vein occlusion</w:t>
            </w:r>
          </w:p>
        </w:tc>
        <w:tc>
          <w:tcPr>
            <w:tcW w:w="1559" w:type="dxa"/>
          </w:tcPr>
          <w:p w14:paraId="306821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4CB70B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27FD16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4102202</w:t>
            </w:r>
          </w:p>
        </w:tc>
        <w:tc>
          <w:tcPr>
            <w:tcW w:w="1276" w:type="dxa"/>
            <w:vAlign w:val="bottom"/>
          </w:tcPr>
          <w:p w14:paraId="4C922AD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1E81AD8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sinus thrombosis</w:t>
            </w:r>
          </w:p>
        </w:tc>
        <w:tc>
          <w:tcPr>
            <w:tcW w:w="1559" w:type="dxa"/>
          </w:tcPr>
          <w:p w14:paraId="6FEAFBD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89800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BB01CF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4062269</w:t>
            </w:r>
          </w:p>
        </w:tc>
        <w:tc>
          <w:tcPr>
            <w:tcW w:w="1276" w:type="dxa"/>
            <w:vAlign w:val="bottom"/>
          </w:tcPr>
          <w:p w14:paraId="1E54B6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32F2EC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in pregnancy</w:t>
            </w:r>
          </w:p>
        </w:tc>
        <w:tc>
          <w:tcPr>
            <w:tcW w:w="1559" w:type="dxa"/>
          </w:tcPr>
          <w:p w14:paraId="2C74C3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958700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40212A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4066234</w:t>
            </w:r>
          </w:p>
        </w:tc>
        <w:tc>
          <w:tcPr>
            <w:tcW w:w="1276" w:type="dxa"/>
            <w:vAlign w:val="bottom"/>
          </w:tcPr>
          <w:p w14:paraId="4E9205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52FB3C7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in the puerperium</w:t>
            </w:r>
          </w:p>
        </w:tc>
        <w:tc>
          <w:tcPr>
            <w:tcW w:w="1559" w:type="dxa"/>
          </w:tcPr>
          <w:p w14:paraId="0B4B0DA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035AB5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0CE8FA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4046443</w:t>
            </w:r>
          </w:p>
        </w:tc>
        <w:tc>
          <w:tcPr>
            <w:tcW w:w="1276" w:type="dxa"/>
            <w:vAlign w:val="bottom"/>
          </w:tcPr>
          <w:p w14:paraId="7F694A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56BBF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cortical vein</w:t>
            </w:r>
          </w:p>
        </w:tc>
        <w:tc>
          <w:tcPr>
            <w:tcW w:w="1559" w:type="dxa"/>
          </w:tcPr>
          <w:p w14:paraId="11A489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119201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5FC0A0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762938</w:t>
            </w:r>
          </w:p>
        </w:tc>
        <w:tc>
          <w:tcPr>
            <w:tcW w:w="1276" w:type="dxa"/>
            <w:vAlign w:val="bottom"/>
          </w:tcPr>
          <w:p w14:paraId="411A1A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4,34E+14</w:t>
            </w:r>
          </w:p>
        </w:tc>
        <w:tc>
          <w:tcPr>
            <w:tcW w:w="4678" w:type="dxa"/>
            <w:vAlign w:val="bottom"/>
          </w:tcPr>
          <w:p w14:paraId="216BAD9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cortical vein with infarction</w:t>
            </w:r>
          </w:p>
        </w:tc>
        <w:tc>
          <w:tcPr>
            <w:tcW w:w="1559" w:type="dxa"/>
          </w:tcPr>
          <w:p w14:paraId="3AEFEB0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4690CA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F138C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762811</w:t>
            </w:r>
          </w:p>
        </w:tc>
        <w:tc>
          <w:tcPr>
            <w:tcW w:w="1276" w:type="dxa"/>
            <w:vAlign w:val="bottom"/>
          </w:tcPr>
          <w:p w14:paraId="501BC7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54C7A66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cortical vein without infarction</w:t>
            </w:r>
          </w:p>
        </w:tc>
        <w:tc>
          <w:tcPr>
            <w:tcW w:w="1559" w:type="dxa"/>
          </w:tcPr>
          <w:p w14:paraId="0A4717C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41FA6F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D1671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4048787</w:t>
            </w:r>
          </w:p>
        </w:tc>
        <w:tc>
          <w:tcPr>
            <w:tcW w:w="1276" w:type="dxa"/>
            <w:vAlign w:val="bottom"/>
          </w:tcPr>
          <w:p w14:paraId="5113D6F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12B52E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great cerebral vein</w:t>
            </w:r>
          </w:p>
        </w:tc>
        <w:tc>
          <w:tcPr>
            <w:tcW w:w="1559" w:type="dxa"/>
          </w:tcPr>
          <w:p w14:paraId="7618E5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087F9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55012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4223544</w:t>
            </w:r>
          </w:p>
        </w:tc>
        <w:tc>
          <w:tcPr>
            <w:tcW w:w="1276" w:type="dxa"/>
            <w:vAlign w:val="bottom"/>
          </w:tcPr>
          <w:p w14:paraId="011A5AE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84216001</w:t>
            </w:r>
          </w:p>
        </w:tc>
        <w:tc>
          <w:tcPr>
            <w:tcW w:w="4678" w:type="dxa"/>
            <w:vAlign w:val="bottom"/>
          </w:tcPr>
          <w:p w14:paraId="6B1E6E6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pregnancy AND/OR puerperium</w:t>
            </w:r>
          </w:p>
        </w:tc>
        <w:tc>
          <w:tcPr>
            <w:tcW w:w="1559" w:type="dxa"/>
          </w:tcPr>
          <w:p w14:paraId="097DD2B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E775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013423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4048786</w:t>
            </w:r>
          </w:p>
        </w:tc>
        <w:tc>
          <w:tcPr>
            <w:tcW w:w="1276" w:type="dxa"/>
            <w:vAlign w:val="bottom"/>
          </w:tcPr>
          <w:p w14:paraId="0DDFC5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C9EBB2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sigmoid sinus</w:t>
            </w:r>
          </w:p>
        </w:tc>
        <w:tc>
          <w:tcPr>
            <w:tcW w:w="1559" w:type="dxa"/>
          </w:tcPr>
          <w:p w14:paraId="507DD88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23C41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928E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4043735</w:t>
            </w:r>
          </w:p>
        </w:tc>
        <w:tc>
          <w:tcPr>
            <w:tcW w:w="1276" w:type="dxa"/>
            <w:vAlign w:val="bottom"/>
          </w:tcPr>
          <w:p w14:paraId="295F92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27247E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Cerebral venous thrombosis of straight sinus</w:t>
            </w:r>
          </w:p>
        </w:tc>
        <w:tc>
          <w:tcPr>
            <w:tcW w:w="1559" w:type="dxa"/>
          </w:tcPr>
          <w:p w14:paraId="053D1A3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101D9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B276A5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45766160</w:t>
            </w:r>
          </w:p>
        </w:tc>
        <w:tc>
          <w:tcPr>
            <w:tcW w:w="1276" w:type="dxa"/>
            <w:vAlign w:val="bottom"/>
          </w:tcPr>
          <w:p w14:paraId="72279BB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748CBA7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Cerebrofacial</w:t>
            </w:r>
            <w:proofErr w:type="spellEnd"/>
            <w:r>
              <w:rPr>
                <w:rFonts w:ascii="Calibri" w:hAnsi="Calibri" w:cs="Calibri"/>
                <w:color w:val="000000"/>
                <w:sz w:val="22"/>
                <w:szCs w:val="22"/>
              </w:rPr>
              <w:t xml:space="preserve"> arteriovenous metameric syndrome</w:t>
            </w:r>
          </w:p>
        </w:tc>
        <w:tc>
          <w:tcPr>
            <w:tcW w:w="1559" w:type="dxa"/>
          </w:tcPr>
          <w:p w14:paraId="55D9D65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E5569F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EFFC99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45766161</w:t>
            </w:r>
          </w:p>
        </w:tc>
        <w:tc>
          <w:tcPr>
            <w:tcW w:w="1276" w:type="dxa"/>
            <w:vAlign w:val="bottom"/>
          </w:tcPr>
          <w:p w14:paraId="15E4DA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078FFF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Cerebrofacial</w:t>
            </w:r>
            <w:proofErr w:type="spellEnd"/>
            <w:r>
              <w:rPr>
                <w:rFonts w:ascii="Calibri" w:hAnsi="Calibri" w:cs="Calibri"/>
                <w:color w:val="000000"/>
                <w:sz w:val="22"/>
                <w:szCs w:val="22"/>
              </w:rPr>
              <w:t xml:space="preserve"> arteriovenous metameric syndrome type 1</w:t>
            </w:r>
          </w:p>
        </w:tc>
        <w:tc>
          <w:tcPr>
            <w:tcW w:w="1559" w:type="dxa"/>
          </w:tcPr>
          <w:p w14:paraId="3A3C17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808765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CEEF8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4284132</w:t>
            </w:r>
          </w:p>
        </w:tc>
        <w:tc>
          <w:tcPr>
            <w:tcW w:w="1276" w:type="dxa"/>
            <w:vAlign w:val="bottom"/>
          </w:tcPr>
          <w:p w14:paraId="26C84D9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6729006</w:t>
            </w:r>
          </w:p>
        </w:tc>
        <w:tc>
          <w:tcPr>
            <w:tcW w:w="4678" w:type="dxa"/>
            <w:vAlign w:val="bottom"/>
          </w:tcPr>
          <w:p w14:paraId="6D544B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Cerebrofacial</w:t>
            </w:r>
            <w:proofErr w:type="spellEnd"/>
            <w:r>
              <w:rPr>
                <w:rFonts w:ascii="Calibri" w:hAnsi="Calibri" w:cs="Calibri"/>
                <w:color w:val="000000"/>
                <w:sz w:val="22"/>
                <w:szCs w:val="22"/>
              </w:rPr>
              <w:t xml:space="preserve"> arteriovenous metameric syndrome type 2</w:t>
            </w:r>
          </w:p>
        </w:tc>
        <w:tc>
          <w:tcPr>
            <w:tcW w:w="1559" w:type="dxa"/>
          </w:tcPr>
          <w:p w14:paraId="55D8C4F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315F55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AFEBA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45766162</w:t>
            </w:r>
          </w:p>
        </w:tc>
        <w:tc>
          <w:tcPr>
            <w:tcW w:w="1276" w:type="dxa"/>
            <w:vAlign w:val="bottom"/>
          </w:tcPr>
          <w:p w14:paraId="32F115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65C73F2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Cerebrofacial</w:t>
            </w:r>
            <w:proofErr w:type="spellEnd"/>
            <w:r>
              <w:rPr>
                <w:rFonts w:ascii="Calibri" w:hAnsi="Calibri" w:cs="Calibri"/>
                <w:color w:val="000000"/>
                <w:sz w:val="22"/>
                <w:szCs w:val="22"/>
              </w:rPr>
              <w:t xml:space="preserve"> arteriovenous metameric syndrome type 3</w:t>
            </w:r>
          </w:p>
        </w:tc>
        <w:tc>
          <w:tcPr>
            <w:tcW w:w="1559" w:type="dxa"/>
          </w:tcPr>
          <w:p w14:paraId="27CDF3F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4EA299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C711E6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36715304</w:t>
            </w:r>
          </w:p>
        </w:tc>
        <w:tc>
          <w:tcPr>
            <w:tcW w:w="1276" w:type="dxa"/>
            <w:vAlign w:val="bottom"/>
          </w:tcPr>
          <w:p w14:paraId="3AA870E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7,21E+08</w:t>
            </w:r>
          </w:p>
        </w:tc>
        <w:tc>
          <w:tcPr>
            <w:tcW w:w="4678" w:type="dxa"/>
            <w:vAlign w:val="bottom"/>
          </w:tcPr>
          <w:p w14:paraId="6AFFD7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Cerebroretinal</w:t>
            </w:r>
            <w:proofErr w:type="spellEnd"/>
            <w:r>
              <w:rPr>
                <w:rFonts w:ascii="Calibri" w:hAnsi="Calibri" w:cs="Calibri"/>
                <w:color w:val="000000"/>
                <w:sz w:val="22"/>
                <w:szCs w:val="22"/>
              </w:rPr>
              <w:t xml:space="preserve"> vasculopathy</w:t>
            </w:r>
          </w:p>
        </w:tc>
        <w:tc>
          <w:tcPr>
            <w:tcW w:w="1559" w:type="dxa"/>
          </w:tcPr>
          <w:p w14:paraId="73F5B9E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28B9E1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4A48C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4219904</w:t>
            </w:r>
          </w:p>
        </w:tc>
        <w:tc>
          <w:tcPr>
            <w:tcW w:w="1276" w:type="dxa"/>
            <w:vAlign w:val="bottom"/>
          </w:tcPr>
          <w:p w14:paraId="3AD668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8269002</w:t>
            </w:r>
          </w:p>
        </w:tc>
        <w:tc>
          <w:tcPr>
            <w:tcW w:w="4678" w:type="dxa"/>
            <w:vAlign w:val="bottom"/>
          </w:tcPr>
          <w:p w14:paraId="4E83871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Cerebrospinal angiopathy</w:t>
            </w:r>
          </w:p>
        </w:tc>
        <w:tc>
          <w:tcPr>
            <w:tcW w:w="1559" w:type="dxa"/>
          </w:tcPr>
          <w:p w14:paraId="26E24C0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0AC551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13D4B6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381316</w:t>
            </w:r>
          </w:p>
        </w:tc>
        <w:tc>
          <w:tcPr>
            <w:tcW w:w="1276" w:type="dxa"/>
            <w:vAlign w:val="bottom"/>
          </w:tcPr>
          <w:p w14:paraId="3783515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43D5428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w:t>
            </w:r>
          </w:p>
        </w:tc>
        <w:tc>
          <w:tcPr>
            <w:tcW w:w="1559" w:type="dxa"/>
          </w:tcPr>
          <w:p w14:paraId="676675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5056F4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E4A1CF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37395576</w:t>
            </w:r>
          </w:p>
        </w:tc>
        <w:tc>
          <w:tcPr>
            <w:tcW w:w="1276" w:type="dxa"/>
            <w:vAlign w:val="bottom"/>
          </w:tcPr>
          <w:p w14:paraId="0C460AF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762095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left carotid artery stenosis</w:t>
            </w:r>
          </w:p>
        </w:tc>
        <w:tc>
          <w:tcPr>
            <w:tcW w:w="1559" w:type="dxa"/>
          </w:tcPr>
          <w:p w14:paraId="5B0AB6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17714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C8BD8E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761785</w:t>
            </w:r>
          </w:p>
        </w:tc>
        <w:tc>
          <w:tcPr>
            <w:tcW w:w="1276" w:type="dxa"/>
            <w:vAlign w:val="bottom"/>
          </w:tcPr>
          <w:p w14:paraId="1C0D00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9D4DA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anterior cerebral artery</w:t>
            </w:r>
          </w:p>
        </w:tc>
        <w:tc>
          <w:tcPr>
            <w:tcW w:w="1559" w:type="dxa"/>
          </w:tcPr>
          <w:p w14:paraId="35CFB9C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722D1E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7622E3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42539262</w:t>
            </w:r>
          </w:p>
        </w:tc>
        <w:tc>
          <w:tcPr>
            <w:tcW w:w="1276" w:type="dxa"/>
            <w:vAlign w:val="bottom"/>
          </w:tcPr>
          <w:p w14:paraId="5C93405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818B72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carotid artery</w:t>
            </w:r>
          </w:p>
        </w:tc>
        <w:tc>
          <w:tcPr>
            <w:tcW w:w="1559" w:type="dxa"/>
          </w:tcPr>
          <w:p w14:paraId="07363F3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B8BA33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DA7C7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42535148</w:t>
            </w:r>
          </w:p>
        </w:tc>
        <w:tc>
          <w:tcPr>
            <w:tcW w:w="1276" w:type="dxa"/>
            <w:vAlign w:val="bottom"/>
          </w:tcPr>
          <w:p w14:paraId="61E649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A8D9E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cerebellar artery</w:t>
            </w:r>
          </w:p>
        </w:tc>
        <w:tc>
          <w:tcPr>
            <w:tcW w:w="1559" w:type="dxa"/>
          </w:tcPr>
          <w:p w14:paraId="05F88ED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447A5A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0082A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42535508</w:t>
            </w:r>
          </w:p>
        </w:tc>
        <w:tc>
          <w:tcPr>
            <w:tcW w:w="1276" w:type="dxa"/>
            <w:vAlign w:val="bottom"/>
          </w:tcPr>
          <w:p w14:paraId="59A0A05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023551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cerebellar artery by embolus</w:t>
            </w:r>
          </w:p>
        </w:tc>
        <w:tc>
          <w:tcPr>
            <w:tcW w:w="1559" w:type="dxa"/>
          </w:tcPr>
          <w:p w14:paraId="528C1D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34F3C0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AA0C5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42535112</w:t>
            </w:r>
          </w:p>
        </w:tc>
        <w:tc>
          <w:tcPr>
            <w:tcW w:w="1276" w:type="dxa"/>
            <w:vAlign w:val="bottom"/>
          </w:tcPr>
          <w:p w14:paraId="35A96E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FF3BF9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middle cerebral artery</w:t>
            </w:r>
          </w:p>
        </w:tc>
        <w:tc>
          <w:tcPr>
            <w:tcW w:w="1559" w:type="dxa"/>
          </w:tcPr>
          <w:p w14:paraId="050A9DA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78056C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1BDC38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42535504</w:t>
            </w:r>
          </w:p>
        </w:tc>
        <w:tc>
          <w:tcPr>
            <w:tcW w:w="1276" w:type="dxa"/>
            <w:vAlign w:val="bottom"/>
          </w:tcPr>
          <w:p w14:paraId="380247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4A80616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middle cerebral artery by embolus</w:t>
            </w:r>
          </w:p>
        </w:tc>
        <w:tc>
          <w:tcPr>
            <w:tcW w:w="1559" w:type="dxa"/>
          </w:tcPr>
          <w:p w14:paraId="3A24F96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E79A25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18E0E3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42535146</w:t>
            </w:r>
          </w:p>
        </w:tc>
        <w:tc>
          <w:tcPr>
            <w:tcW w:w="1276" w:type="dxa"/>
            <w:vAlign w:val="bottom"/>
          </w:tcPr>
          <w:p w14:paraId="51C56D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E0DDAD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pontine artery</w:t>
            </w:r>
          </w:p>
        </w:tc>
        <w:tc>
          <w:tcPr>
            <w:tcW w:w="1559" w:type="dxa"/>
          </w:tcPr>
          <w:p w14:paraId="1492600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23AD46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B54A76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42539195</w:t>
            </w:r>
          </w:p>
        </w:tc>
        <w:tc>
          <w:tcPr>
            <w:tcW w:w="1276" w:type="dxa"/>
            <w:vAlign w:val="bottom"/>
          </w:tcPr>
          <w:p w14:paraId="69A6500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2C58752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posterior cerebral artery</w:t>
            </w:r>
          </w:p>
        </w:tc>
        <w:tc>
          <w:tcPr>
            <w:tcW w:w="1559" w:type="dxa"/>
          </w:tcPr>
          <w:p w14:paraId="58925E5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A15698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5F42DB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42535506</w:t>
            </w:r>
          </w:p>
        </w:tc>
        <w:tc>
          <w:tcPr>
            <w:tcW w:w="1276" w:type="dxa"/>
            <w:vAlign w:val="bottom"/>
          </w:tcPr>
          <w:p w14:paraId="238BAB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403347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posterior cerebral artery by embolus</w:t>
            </w:r>
          </w:p>
        </w:tc>
        <w:tc>
          <w:tcPr>
            <w:tcW w:w="1559" w:type="dxa"/>
          </w:tcPr>
          <w:p w14:paraId="0A3C65A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D419DA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7E250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761835</w:t>
            </w:r>
          </w:p>
        </w:tc>
        <w:tc>
          <w:tcPr>
            <w:tcW w:w="1276" w:type="dxa"/>
            <w:vAlign w:val="bottom"/>
          </w:tcPr>
          <w:p w14:paraId="2C6048B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04D2DB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posterior communicating artery</w:t>
            </w:r>
          </w:p>
        </w:tc>
        <w:tc>
          <w:tcPr>
            <w:tcW w:w="1559" w:type="dxa"/>
          </w:tcPr>
          <w:p w14:paraId="2843D4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FA4BBD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48DB3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42535461</w:t>
            </w:r>
          </w:p>
        </w:tc>
        <w:tc>
          <w:tcPr>
            <w:tcW w:w="1276" w:type="dxa"/>
            <w:vAlign w:val="bottom"/>
          </w:tcPr>
          <w:p w14:paraId="2B0FA4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2,93E+14</w:t>
            </w:r>
          </w:p>
        </w:tc>
        <w:tc>
          <w:tcPr>
            <w:tcW w:w="4678" w:type="dxa"/>
            <w:vAlign w:val="bottom"/>
          </w:tcPr>
          <w:p w14:paraId="1221E2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left vertebral artery</w:t>
            </w:r>
          </w:p>
        </w:tc>
        <w:tc>
          <w:tcPr>
            <w:tcW w:w="1559" w:type="dxa"/>
          </w:tcPr>
          <w:p w14:paraId="38F44FC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802825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C7E6D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765281</w:t>
            </w:r>
          </w:p>
        </w:tc>
        <w:tc>
          <w:tcPr>
            <w:tcW w:w="1276" w:type="dxa"/>
            <w:vAlign w:val="bottom"/>
          </w:tcPr>
          <w:p w14:paraId="38EF08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4531FD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anterior cerebral artery</w:t>
            </w:r>
          </w:p>
        </w:tc>
        <w:tc>
          <w:tcPr>
            <w:tcW w:w="1559" w:type="dxa"/>
          </w:tcPr>
          <w:p w14:paraId="29D47E6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2C674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34F620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42535149</w:t>
            </w:r>
          </w:p>
        </w:tc>
        <w:tc>
          <w:tcPr>
            <w:tcW w:w="1276" w:type="dxa"/>
            <w:vAlign w:val="bottom"/>
          </w:tcPr>
          <w:p w14:paraId="476F99C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F6A4F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cerebellar artery</w:t>
            </w:r>
          </w:p>
        </w:tc>
        <w:tc>
          <w:tcPr>
            <w:tcW w:w="1559" w:type="dxa"/>
          </w:tcPr>
          <w:p w14:paraId="4C7568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93532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583632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42535507</w:t>
            </w:r>
          </w:p>
        </w:tc>
        <w:tc>
          <w:tcPr>
            <w:tcW w:w="1276" w:type="dxa"/>
            <w:vAlign w:val="bottom"/>
          </w:tcPr>
          <w:p w14:paraId="4C7F2D1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45F1196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cerebellar artery by embolus</w:t>
            </w:r>
          </w:p>
        </w:tc>
        <w:tc>
          <w:tcPr>
            <w:tcW w:w="1559" w:type="dxa"/>
          </w:tcPr>
          <w:p w14:paraId="4D67722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1C11FE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2E9EB3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42535111</w:t>
            </w:r>
          </w:p>
        </w:tc>
        <w:tc>
          <w:tcPr>
            <w:tcW w:w="1276" w:type="dxa"/>
            <w:vAlign w:val="bottom"/>
          </w:tcPr>
          <w:p w14:paraId="12F173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3FAECF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middle cerebral artery</w:t>
            </w:r>
          </w:p>
        </w:tc>
        <w:tc>
          <w:tcPr>
            <w:tcW w:w="1559" w:type="dxa"/>
          </w:tcPr>
          <w:p w14:paraId="5C6109C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E6F3F1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8F1265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42535503</w:t>
            </w:r>
          </w:p>
        </w:tc>
        <w:tc>
          <w:tcPr>
            <w:tcW w:w="1276" w:type="dxa"/>
            <w:vAlign w:val="bottom"/>
          </w:tcPr>
          <w:p w14:paraId="165816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4C5DFF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middle cerebral artery by embolus</w:t>
            </w:r>
          </w:p>
        </w:tc>
        <w:tc>
          <w:tcPr>
            <w:tcW w:w="1559" w:type="dxa"/>
          </w:tcPr>
          <w:p w14:paraId="4D2ACF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44EBBD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D494F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42535147</w:t>
            </w:r>
          </w:p>
        </w:tc>
        <w:tc>
          <w:tcPr>
            <w:tcW w:w="1276" w:type="dxa"/>
            <w:vAlign w:val="bottom"/>
          </w:tcPr>
          <w:p w14:paraId="5262F3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91C1C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pontine artery</w:t>
            </w:r>
          </w:p>
        </w:tc>
        <w:tc>
          <w:tcPr>
            <w:tcW w:w="1559" w:type="dxa"/>
          </w:tcPr>
          <w:p w14:paraId="067F14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CB8A37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88209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42535110</w:t>
            </w:r>
          </w:p>
        </w:tc>
        <w:tc>
          <w:tcPr>
            <w:tcW w:w="1276" w:type="dxa"/>
            <w:vAlign w:val="bottom"/>
          </w:tcPr>
          <w:p w14:paraId="6057D8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252488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posterior cerebral artery</w:t>
            </w:r>
          </w:p>
        </w:tc>
        <w:tc>
          <w:tcPr>
            <w:tcW w:w="1559" w:type="dxa"/>
          </w:tcPr>
          <w:p w14:paraId="058B51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9DC137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2650F2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42535505</w:t>
            </w:r>
          </w:p>
        </w:tc>
        <w:tc>
          <w:tcPr>
            <w:tcW w:w="1276" w:type="dxa"/>
            <w:vAlign w:val="bottom"/>
          </w:tcPr>
          <w:p w14:paraId="5A03716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51238B7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posterior cerebral artery by embolus</w:t>
            </w:r>
          </w:p>
        </w:tc>
        <w:tc>
          <w:tcPr>
            <w:tcW w:w="1559" w:type="dxa"/>
          </w:tcPr>
          <w:p w14:paraId="5BAAFD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F14547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AE36FB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761836</w:t>
            </w:r>
          </w:p>
        </w:tc>
        <w:tc>
          <w:tcPr>
            <w:tcW w:w="1276" w:type="dxa"/>
            <w:vAlign w:val="bottom"/>
          </w:tcPr>
          <w:p w14:paraId="224144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CEAE2F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occlusion of right posterior communicating artery</w:t>
            </w:r>
          </w:p>
        </w:tc>
        <w:tc>
          <w:tcPr>
            <w:tcW w:w="1559" w:type="dxa"/>
          </w:tcPr>
          <w:p w14:paraId="1A12D2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06580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9F94B9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37395574</w:t>
            </w:r>
          </w:p>
        </w:tc>
        <w:tc>
          <w:tcPr>
            <w:tcW w:w="1276" w:type="dxa"/>
            <w:vAlign w:val="bottom"/>
          </w:tcPr>
          <w:p w14:paraId="5BD500E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591324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right carotid artery occlusion</w:t>
            </w:r>
          </w:p>
        </w:tc>
        <w:tc>
          <w:tcPr>
            <w:tcW w:w="1559" w:type="dxa"/>
          </w:tcPr>
          <w:p w14:paraId="7E41BD4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F5A67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D6CEB3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37395575</w:t>
            </w:r>
          </w:p>
        </w:tc>
        <w:tc>
          <w:tcPr>
            <w:tcW w:w="1276" w:type="dxa"/>
            <w:vAlign w:val="bottom"/>
          </w:tcPr>
          <w:p w14:paraId="5688D7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AB6A1A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right carotid artery stenosis</w:t>
            </w:r>
          </w:p>
        </w:tc>
        <w:tc>
          <w:tcPr>
            <w:tcW w:w="1559" w:type="dxa"/>
          </w:tcPr>
          <w:p w14:paraId="2B64FAC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A8DB80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9FF2A7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42535460</w:t>
            </w:r>
          </w:p>
        </w:tc>
        <w:tc>
          <w:tcPr>
            <w:tcW w:w="1276" w:type="dxa"/>
            <w:vAlign w:val="bottom"/>
          </w:tcPr>
          <w:p w14:paraId="4D0C38B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2,93E+14</w:t>
            </w:r>
          </w:p>
        </w:tc>
        <w:tc>
          <w:tcPr>
            <w:tcW w:w="4678" w:type="dxa"/>
            <w:vAlign w:val="bottom"/>
          </w:tcPr>
          <w:p w14:paraId="68E9CF6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right vertebral artery occlusion</w:t>
            </w:r>
          </w:p>
        </w:tc>
        <w:tc>
          <w:tcPr>
            <w:tcW w:w="1559" w:type="dxa"/>
          </w:tcPr>
          <w:p w14:paraId="6CC772D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0DABE4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DA1CF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42535459</w:t>
            </w:r>
          </w:p>
        </w:tc>
        <w:tc>
          <w:tcPr>
            <w:tcW w:w="1276" w:type="dxa"/>
            <w:vAlign w:val="bottom"/>
          </w:tcPr>
          <w:p w14:paraId="6F95241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2,93E+14</w:t>
            </w:r>
          </w:p>
        </w:tc>
        <w:tc>
          <w:tcPr>
            <w:tcW w:w="4678" w:type="dxa"/>
            <w:vAlign w:val="bottom"/>
          </w:tcPr>
          <w:p w14:paraId="479563D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stenosis of left vertebral artery</w:t>
            </w:r>
          </w:p>
        </w:tc>
        <w:tc>
          <w:tcPr>
            <w:tcW w:w="1559" w:type="dxa"/>
          </w:tcPr>
          <w:p w14:paraId="4923E37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E483E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2C16B8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42535458</w:t>
            </w:r>
          </w:p>
        </w:tc>
        <w:tc>
          <w:tcPr>
            <w:tcW w:w="1276" w:type="dxa"/>
            <w:vAlign w:val="bottom"/>
          </w:tcPr>
          <w:p w14:paraId="3147D2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2,93E+14</w:t>
            </w:r>
          </w:p>
        </w:tc>
        <w:tc>
          <w:tcPr>
            <w:tcW w:w="4678" w:type="dxa"/>
            <w:vAlign w:val="bottom"/>
          </w:tcPr>
          <w:p w14:paraId="2B7461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stenosis of right vertebral artery</w:t>
            </w:r>
          </w:p>
        </w:tc>
        <w:tc>
          <w:tcPr>
            <w:tcW w:w="1559" w:type="dxa"/>
          </w:tcPr>
          <w:p w14:paraId="2AC314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DAD7B1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1A5C8B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42535511</w:t>
            </w:r>
          </w:p>
        </w:tc>
        <w:tc>
          <w:tcPr>
            <w:tcW w:w="1276" w:type="dxa"/>
            <w:vAlign w:val="bottom"/>
          </w:tcPr>
          <w:p w14:paraId="201279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7FBF01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basilar artery</w:t>
            </w:r>
          </w:p>
        </w:tc>
        <w:tc>
          <w:tcPr>
            <w:tcW w:w="1559" w:type="dxa"/>
          </w:tcPr>
          <w:p w14:paraId="5DB5ACA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C20B34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57842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42539166</w:t>
            </w:r>
          </w:p>
        </w:tc>
        <w:tc>
          <w:tcPr>
            <w:tcW w:w="1276" w:type="dxa"/>
            <w:vAlign w:val="bottom"/>
          </w:tcPr>
          <w:p w14:paraId="6F74EC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3,31E+14</w:t>
            </w:r>
          </w:p>
        </w:tc>
        <w:tc>
          <w:tcPr>
            <w:tcW w:w="4678" w:type="dxa"/>
            <w:vAlign w:val="bottom"/>
          </w:tcPr>
          <w:p w14:paraId="739B6CD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left carotid artery</w:t>
            </w:r>
          </w:p>
        </w:tc>
        <w:tc>
          <w:tcPr>
            <w:tcW w:w="1559" w:type="dxa"/>
          </w:tcPr>
          <w:p w14:paraId="2CAC616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981FB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89CFD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42535114</w:t>
            </w:r>
          </w:p>
        </w:tc>
        <w:tc>
          <w:tcPr>
            <w:tcW w:w="1276" w:type="dxa"/>
            <w:vAlign w:val="bottom"/>
          </w:tcPr>
          <w:p w14:paraId="6AF6E4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CB1EFA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left middle cerebral artery</w:t>
            </w:r>
          </w:p>
        </w:tc>
        <w:tc>
          <w:tcPr>
            <w:tcW w:w="1559" w:type="dxa"/>
          </w:tcPr>
          <w:p w14:paraId="71433D6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D55EB4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605946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42535512</w:t>
            </w:r>
          </w:p>
        </w:tc>
        <w:tc>
          <w:tcPr>
            <w:tcW w:w="1276" w:type="dxa"/>
            <w:vAlign w:val="bottom"/>
          </w:tcPr>
          <w:p w14:paraId="2F1B4D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4572201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right carotid artery</w:t>
            </w:r>
          </w:p>
        </w:tc>
        <w:tc>
          <w:tcPr>
            <w:tcW w:w="1559" w:type="dxa"/>
          </w:tcPr>
          <w:p w14:paraId="4645583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00BE87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42EFC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761789</w:t>
            </w:r>
          </w:p>
        </w:tc>
        <w:tc>
          <w:tcPr>
            <w:tcW w:w="1276" w:type="dxa"/>
            <w:vAlign w:val="bottom"/>
          </w:tcPr>
          <w:p w14:paraId="6989284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4DDA777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right cerebellar artery</w:t>
            </w:r>
          </w:p>
        </w:tc>
        <w:tc>
          <w:tcPr>
            <w:tcW w:w="1559" w:type="dxa"/>
          </w:tcPr>
          <w:p w14:paraId="5126FED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F7C3E9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E2971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42535113</w:t>
            </w:r>
          </w:p>
        </w:tc>
        <w:tc>
          <w:tcPr>
            <w:tcW w:w="1276" w:type="dxa"/>
            <w:vAlign w:val="bottom"/>
          </w:tcPr>
          <w:p w14:paraId="66CC2AF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41995A7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right middle cerebral artery</w:t>
            </w:r>
          </w:p>
        </w:tc>
        <w:tc>
          <w:tcPr>
            <w:tcW w:w="1559" w:type="dxa"/>
          </w:tcPr>
          <w:p w14:paraId="3330501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D5EBFF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C7928D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761792</w:t>
            </w:r>
          </w:p>
        </w:tc>
        <w:tc>
          <w:tcPr>
            <w:tcW w:w="1276" w:type="dxa"/>
            <w:vAlign w:val="bottom"/>
          </w:tcPr>
          <w:p w14:paraId="0F2012E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C82D3A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right posterior cerebral artery</w:t>
            </w:r>
          </w:p>
        </w:tc>
        <w:tc>
          <w:tcPr>
            <w:tcW w:w="1559" w:type="dxa"/>
          </w:tcPr>
          <w:p w14:paraId="21FDB6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8A835E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6F65C5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762344</w:t>
            </w:r>
          </w:p>
        </w:tc>
        <w:tc>
          <w:tcPr>
            <w:tcW w:w="1276" w:type="dxa"/>
            <w:vAlign w:val="bottom"/>
          </w:tcPr>
          <w:p w14:paraId="44413C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15C01A8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due to thrombus of right vertebral artery</w:t>
            </w:r>
          </w:p>
        </w:tc>
        <w:tc>
          <w:tcPr>
            <w:tcW w:w="1559" w:type="dxa"/>
          </w:tcPr>
          <w:p w14:paraId="05C744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DFBE5A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29DF2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764721</w:t>
            </w:r>
          </w:p>
        </w:tc>
        <w:tc>
          <w:tcPr>
            <w:tcW w:w="1276" w:type="dxa"/>
            <w:vAlign w:val="bottom"/>
          </w:tcPr>
          <w:p w14:paraId="7962A0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5,57E+12</w:t>
            </w:r>
          </w:p>
        </w:tc>
        <w:tc>
          <w:tcPr>
            <w:tcW w:w="4678" w:type="dxa"/>
            <w:vAlign w:val="bottom"/>
          </w:tcPr>
          <w:p w14:paraId="57A203A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accident with intracranial hemorrhage</w:t>
            </w:r>
          </w:p>
        </w:tc>
        <w:tc>
          <w:tcPr>
            <w:tcW w:w="1559" w:type="dxa"/>
          </w:tcPr>
          <w:p w14:paraId="7D74340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8E7C93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3A50E4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4163543</w:t>
            </w:r>
          </w:p>
        </w:tc>
        <w:tc>
          <w:tcPr>
            <w:tcW w:w="1276" w:type="dxa"/>
            <w:vAlign w:val="bottom"/>
          </w:tcPr>
          <w:p w14:paraId="1E20B9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45502001</w:t>
            </w:r>
          </w:p>
        </w:tc>
        <w:tc>
          <w:tcPr>
            <w:tcW w:w="4678" w:type="dxa"/>
            <w:vAlign w:val="bottom"/>
          </w:tcPr>
          <w:p w14:paraId="6876F8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amyloidosis</w:t>
            </w:r>
          </w:p>
        </w:tc>
        <w:tc>
          <w:tcPr>
            <w:tcW w:w="1559" w:type="dxa"/>
          </w:tcPr>
          <w:p w14:paraId="371C6F5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165070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F1E81A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381591</w:t>
            </w:r>
          </w:p>
        </w:tc>
        <w:tc>
          <w:tcPr>
            <w:tcW w:w="1276" w:type="dxa"/>
            <w:vAlign w:val="bottom"/>
          </w:tcPr>
          <w:p w14:paraId="606061C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62914000</w:t>
            </w:r>
          </w:p>
        </w:tc>
        <w:tc>
          <w:tcPr>
            <w:tcW w:w="4678" w:type="dxa"/>
            <w:vAlign w:val="bottom"/>
          </w:tcPr>
          <w:p w14:paraId="6C9494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disease</w:t>
            </w:r>
          </w:p>
        </w:tc>
        <w:tc>
          <w:tcPr>
            <w:tcW w:w="1559" w:type="dxa"/>
          </w:tcPr>
          <w:p w14:paraId="1B0607C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7352D8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CB780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43021930</w:t>
            </w:r>
          </w:p>
        </w:tc>
        <w:tc>
          <w:tcPr>
            <w:tcW w:w="1276" w:type="dxa"/>
            <w:vAlign w:val="bottom"/>
          </w:tcPr>
          <w:p w14:paraId="37C962C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4,73E+08</w:t>
            </w:r>
          </w:p>
        </w:tc>
        <w:tc>
          <w:tcPr>
            <w:tcW w:w="4678" w:type="dxa"/>
            <w:vAlign w:val="bottom"/>
          </w:tcPr>
          <w:p w14:paraId="43DEBD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disorder due to paradoxical embolus</w:t>
            </w:r>
          </w:p>
        </w:tc>
        <w:tc>
          <w:tcPr>
            <w:tcW w:w="1559" w:type="dxa"/>
          </w:tcPr>
          <w:p w14:paraId="5308E4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A73CB9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E21276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316494</w:t>
            </w:r>
          </w:p>
        </w:tc>
        <w:tc>
          <w:tcPr>
            <w:tcW w:w="1276" w:type="dxa"/>
            <w:vAlign w:val="bottom"/>
          </w:tcPr>
          <w:p w14:paraId="08F188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6594005</w:t>
            </w:r>
          </w:p>
        </w:tc>
        <w:tc>
          <w:tcPr>
            <w:tcW w:w="4678" w:type="dxa"/>
            <w:vAlign w:val="bottom"/>
          </w:tcPr>
          <w:p w14:paraId="3510D6C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disorder in the puerperium</w:t>
            </w:r>
          </w:p>
        </w:tc>
        <w:tc>
          <w:tcPr>
            <w:tcW w:w="1559" w:type="dxa"/>
          </w:tcPr>
          <w:p w14:paraId="620B66C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FAE78B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75763F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4002302</w:t>
            </w:r>
          </w:p>
        </w:tc>
        <w:tc>
          <w:tcPr>
            <w:tcW w:w="1276" w:type="dxa"/>
            <w:vAlign w:val="bottom"/>
          </w:tcPr>
          <w:p w14:paraId="6EA3907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2,04E+08</w:t>
            </w:r>
          </w:p>
        </w:tc>
        <w:tc>
          <w:tcPr>
            <w:tcW w:w="4678" w:type="dxa"/>
            <w:vAlign w:val="bottom"/>
          </w:tcPr>
          <w:p w14:paraId="13EAF2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Cerebrovascular system anomalies</w:t>
            </w:r>
          </w:p>
        </w:tc>
        <w:tc>
          <w:tcPr>
            <w:tcW w:w="1559" w:type="dxa"/>
          </w:tcPr>
          <w:p w14:paraId="376383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21BAE7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35B436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4006976</w:t>
            </w:r>
          </w:p>
        </w:tc>
        <w:tc>
          <w:tcPr>
            <w:tcW w:w="1276" w:type="dxa"/>
            <w:vAlign w:val="bottom"/>
          </w:tcPr>
          <w:p w14:paraId="3F36992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1,11E+08</w:t>
            </w:r>
          </w:p>
        </w:tc>
        <w:tc>
          <w:tcPr>
            <w:tcW w:w="4678" w:type="dxa"/>
            <w:vAlign w:val="bottom"/>
          </w:tcPr>
          <w:p w14:paraId="2C9EE80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Chronic cerebral ischemia</w:t>
            </w:r>
          </w:p>
        </w:tc>
        <w:tc>
          <w:tcPr>
            <w:tcW w:w="1559" w:type="dxa"/>
          </w:tcPr>
          <w:p w14:paraId="6738337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BB88A9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01726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765568</w:t>
            </w:r>
          </w:p>
        </w:tc>
        <w:tc>
          <w:tcPr>
            <w:tcW w:w="1276" w:type="dxa"/>
            <w:vAlign w:val="bottom"/>
          </w:tcPr>
          <w:p w14:paraId="718E016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4,34E+14</w:t>
            </w:r>
          </w:p>
        </w:tc>
        <w:tc>
          <w:tcPr>
            <w:tcW w:w="4678" w:type="dxa"/>
            <w:vAlign w:val="bottom"/>
          </w:tcPr>
          <w:p w14:paraId="6FD7AFA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Chronic cerebrovascular accident</w:t>
            </w:r>
          </w:p>
        </w:tc>
        <w:tc>
          <w:tcPr>
            <w:tcW w:w="1559" w:type="dxa"/>
          </w:tcPr>
          <w:p w14:paraId="407B0D4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CA11BE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A9DF7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4337830</w:t>
            </w:r>
          </w:p>
        </w:tc>
        <w:tc>
          <w:tcPr>
            <w:tcW w:w="1276" w:type="dxa"/>
            <w:vAlign w:val="bottom"/>
          </w:tcPr>
          <w:p w14:paraId="6CEE57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87555007</w:t>
            </w:r>
          </w:p>
        </w:tc>
        <w:tc>
          <w:tcPr>
            <w:tcW w:w="4678" w:type="dxa"/>
            <w:vAlign w:val="bottom"/>
          </w:tcPr>
          <w:p w14:paraId="0E908B3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Claude's syndrome</w:t>
            </w:r>
          </w:p>
        </w:tc>
        <w:tc>
          <w:tcPr>
            <w:tcW w:w="1559" w:type="dxa"/>
          </w:tcPr>
          <w:p w14:paraId="5A398B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02E853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BB74E9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4099974</w:t>
            </w:r>
          </w:p>
        </w:tc>
        <w:tc>
          <w:tcPr>
            <w:tcW w:w="1276" w:type="dxa"/>
            <w:vAlign w:val="bottom"/>
          </w:tcPr>
          <w:p w14:paraId="424EFE8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25133001</w:t>
            </w:r>
          </w:p>
        </w:tc>
        <w:tc>
          <w:tcPr>
            <w:tcW w:w="4678" w:type="dxa"/>
            <w:vAlign w:val="bottom"/>
          </w:tcPr>
          <w:p w14:paraId="6B883F4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Completed stroke</w:t>
            </w:r>
          </w:p>
        </w:tc>
        <w:tc>
          <w:tcPr>
            <w:tcW w:w="1559" w:type="dxa"/>
          </w:tcPr>
          <w:p w14:paraId="64EFD7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5CC2D4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3B93B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4243358</w:t>
            </w:r>
          </w:p>
        </w:tc>
        <w:tc>
          <w:tcPr>
            <w:tcW w:w="1276" w:type="dxa"/>
            <w:vAlign w:val="bottom"/>
          </w:tcPr>
          <w:p w14:paraId="24377FB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590005</w:t>
            </w:r>
          </w:p>
        </w:tc>
        <w:tc>
          <w:tcPr>
            <w:tcW w:w="4678" w:type="dxa"/>
            <w:vAlign w:val="bottom"/>
          </w:tcPr>
          <w:p w14:paraId="002A4B8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aneurysm of anterior communicating artery</w:t>
            </w:r>
          </w:p>
        </w:tc>
        <w:tc>
          <w:tcPr>
            <w:tcW w:w="1559" w:type="dxa"/>
          </w:tcPr>
          <w:p w14:paraId="71A0ED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1B8430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4F1835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4183995</w:t>
            </w:r>
          </w:p>
        </w:tc>
        <w:tc>
          <w:tcPr>
            <w:tcW w:w="1276" w:type="dxa"/>
            <w:vAlign w:val="bottom"/>
          </w:tcPr>
          <w:p w14:paraId="0047665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54265003</w:t>
            </w:r>
          </w:p>
        </w:tc>
        <w:tc>
          <w:tcPr>
            <w:tcW w:w="4678" w:type="dxa"/>
            <w:vAlign w:val="bottom"/>
          </w:tcPr>
          <w:p w14:paraId="4E2DB5A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anomaly of cerebral artery</w:t>
            </w:r>
          </w:p>
        </w:tc>
        <w:tc>
          <w:tcPr>
            <w:tcW w:w="1559" w:type="dxa"/>
          </w:tcPr>
          <w:p w14:paraId="4A9E9B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E0C4F2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EFE83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372721</w:t>
            </w:r>
          </w:p>
        </w:tc>
        <w:tc>
          <w:tcPr>
            <w:tcW w:w="1276" w:type="dxa"/>
            <w:vAlign w:val="bottom"/>
          </w:tcPr>
          <w:p w14:paraId="12AB5D5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65587001</w:t>
            </w:r>
          </w:p>
        </w:tc>
        <w:tc>
          <w:tcPr>
            <w:tcW w:w="4678" w:type="dxa"/>
            <w:vAlign w:val="bottom"/>
          </w:tcPr>
          <w:p w14:paraId="5327CB2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anomaly of cerebrovascular system</w:t>
            </w:r>
          </w:p>
        </w:tc>
        <w:tc>
          <w:tcPr>
            <w:tcW w:w="1559" w:type="dxa"/>
          </w:tcPr>
          <w:p w14:paraId="38A8C7F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76034E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94598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45771351</w:t>
            </w:r>
          </w:p>
        </w:tc>
        <w:tc>
          <w:tcPr>
            <w:tcW w:w="1276" w:type="dxa"/>
            <w:vAlign w:val="bottom"/>
          </w:tcPr>
          <w:p w14:paraId="7DE937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9,36E+14</w:t>
            </w:r>
          </w:p>
        </w:tc>
        <w:tc>
          <w:tcPr>
            <w:tcW w:w="4678" w:type="dxa"/>
            <w:vAlign w:val="bottom"/>
          </w:tcPr>
          <w:p w14:paraId="76F76EE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anomaly of precerebral vessel</w:t>
            </w:r>
          </w:p>
        </w:tc>
        <w:tc>
          <w:tcPr>
            <w:tcW w:w="1559" w:type="dxa"/>
          </w:tcPr>
          <w:p w14:paraId="0D656F0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E9995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0DB77D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4119782</w:t>
            </w:r>
          </w:p>
        </w:tc>
        <w:tc>
          <w:tcPr>
            <w:tcW w:w="1276" w:type="dxa"/>
            <w:vAlign w:val="bottom"/>
          </w:tcPr>
          <w:p w14:paraId="4E9028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0B7CE9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arteriovenous fistula of brain</w:t>
            </w:r>
          </w:p>
        </w:tc>
        <w:tc>
          <w:tcPr>
            <w:tcW w:w="1559" w:type="dxa"/>
          </w:tcPr>
          <w:p w14:paraId="521E471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B43A0E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51A29E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4091512</w:t>
            </w:r>
          </w:p>
        </w:tc>
        <w:tc>
          <w:tcPr>
            <w:tcW w:w="1276" w:type="dxa"/>
            <w:vAlign w:val="bottom"/>
          </w:tcPr>
          <w:p w14:paraId="27C727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2495006</w:t>
            </w:r>
          </w:p>
        </w:tc>
        <w:tc>
          <w:tcPr>
            <w:tcW w:w="4678" w:type="dxa"/>
            <w:vAlign w:val="bottom"/>
          </w:tcPr>
          <w:p w14:paraId="1E4F31A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cerebral arteriovenous aneurysm</w:t>
            </w:r>
          </w:p>
        </w:tc>
        <w:tc>
          <w:tcPr>
            <w:tcW w:w="1559" w:type="dxa"/>
          </w:tcPr>
          <w:p w14:paraId="5F318EE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4E96AB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C7FF90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45773171</w:t>
            </w:r>
          </w:p>
        </w:tc>
        <w:tc>
          <w:tcPr>
            <w:tcW w:w="1276" w:type="dxa"/>
            <w:vAlign w:val="bottom"/>
          </w:tcPr>
          <w:p w14:paraId="1482911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7003D9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intracranial vascular malformation</w:t>
            </w:r>
          </w:p>
        </w:tc>
        <w:tc>
          <w:tcPr>
            <w:tcW w:w="1559" w:type="dxa"/>
          </w:tcPr>
          <w:p w14:paraId="5EC634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C10DC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AF1F8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45766098</w:t>
            </w:r>
          </w:p>
        </w:tc>
        <w:tc>
          <w:tcPr>
            <w:tcW w:w="1276" w:type="dxa"/>
            <w:vAlign w:val="bottom"/>
          </w:tcPr>
          <w:p w14:paraId="0E5886F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753F33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Congenital malformation of </w:t>
            </w:r>
            <w:proofErr w:type="spellStart"/>
            <w:r>
              <w:rPr>
                <w:rFonts w:ascii="Calibri" w:hAnsi="Calibri" w:cs="Calibri"/>
                <w:color w:val="000000"/>
                <w:sz w:val="22"/>
                <w:szCs w:val="22"/>
              </w:rPr>
              <w:t>dural</w:t>
            </w:r>
            <w:proofErr w:type="spellEnd"/>
            <w:r>
              <w:rPr>
                <w:rFonts w:ascii="Calibri" w:hAnsi="Calibri" w:cs="Calibri"/>
                <w:color w:val="000000"/>
                <w:sz w:val="22"/>
                <w:szCs w:val="22"/>
              </w:rPr>
              <w:t xml:space="preserve"> sinus</w:t>
            </w:r>
          </w:p>
        </w:tc>
        <w:tc>
          <w:tcPr>
            <w:tcW w:w="1559" w:type="dxa"/>
          </w:tcPr>
          <w:p w14:paraId="14A1302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6A3583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73A5B5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4246955</w:t>
            </w:r>
          </w:p>
        </w:tc>
        <w:tc>
          <w:tcPr>
            <w:tcW w:w="1276" w:type="dxa"/>
            <w:vAlign w:val="bottom"/>
          </w:tcPr>
          <w:p w14:paraId="54CE0B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93396008</w:t>
            </w:r>
          </w:p>
        </w:tc>
        <w:tc>
          <w:tcPr>
            <w:tcW w:w="4678" w:type="dxa"/>
            <w:vAlign w:val="bottom"/>
          </w:tcPr>
          <w:p w14:paraId="7FADDE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stenosis of carotid artery</w:t>
            </w:r>
          </w:p>
        </w:tc>
        <w:tc>
          <w:tcPr>
            <w:tcW w:w="1559" w:type="dxa"/>
          </w:tcPr>
          <w:p w14:paraId="4C4CBA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49086E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37B309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4002631</w:t>
            </w:r>
          </w:p>
        </w:tc>
        <w:tc>
          <w:tcPr>
            <w:tcW w:w="1276" w:type="dxa"/>
            <w:vAlign w:val="bottom"/>
          </w:tcPr>
          <w:p w14:paraId="18049E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2,05E+08</w:t>
            </w:r>
          </w:p>
        </w:tc>
        <w:tc>
          <w:tcPr>
            <w:tcW w:w="4678" w:type="dxa"/>
            <w:vAlign w:val="bottom"/>
          </w:tcPr>
          <w:p w14:paraId="0436CA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Congenital stricture of cerebral artery</w:t>
            </w:r>
          </w:p>
        </w:tc>
        <w:tc>
          <w:tcPr>
            <w:tcW w:w="1559" w:type="dxa"/>
          </w:tcPr>
          <w:p w14:paraId="45024EA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1E051F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794402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4121341</w:t>
            </w:r>
          </w:p>
        </w:tc>
        <w:tc>
          <w:tcPr>
            <w:tcW w:w="1276" w:type="dxa"/>
            <w:vAlign w:val="bottom"/>
          </w:tcPr>
          <w:p w14:paraId="4D6D27A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3,03E+08</w:t>
            </w:r>
          </w:p>
        </w:tc>
        <w:tc>
          <w:tcPr>
            <w:tcW w:w="4678" w:type="dxa"/>
            <w:vAlign w:val="bottom"/>
          </w:tcPr>
          <w:p w14:paraId="6F9605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Diffuse cerebrovascular disease</w:t>
            </w:r>
          </w:p>
        </w:tc>
        <w:tc>
          <w:tcPr>
            <w:tcW w:w="1559" w:type="dxa"/>
          </w:tcPr>
          <w:p w14:paraId="6965CF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760182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5B560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4027540</w:t>
            </w:r>
          </w:p>
        </w:tc>
        <w:tc>
          <w:tcPr>
            <w:tcW w:w="1276" w:type="dxa"/>
            <w:vAlign w:val="bottom"/>
          </w:tcPr>
          <w:p w14:paraId="6A4A8E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1,28E+08</w:t>
            </w:r>
          </w:p>
        </w:tc>
        <w:tc>
          <w:tcPr>
            <w:tcW w:w="4678" w:type="dxa"/>
            <w:vAlign w:val="bottom"/>
          </w:tcPr>
          <w:p w14:paraId="494C004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Disorder of intracranial venous sinus</w:t>
            </w:r>
          </w:p>
        </w:tc>
        <w:tc>
          <w:tcPr>
            <w:tcW w:w="1559" w:type="dxa"/>
          </w:tcPr>
          <w:p w14:paraId="03B2A49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CB2D5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C8C7DD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762585</w:t>
            </w:r>
          </w:p>
        </w:tc>
        <w:tc>
          <w:tcPr>
            <w:tcW w:w="1276" w:type="dxa"/>
            <w:vAlign w:val="bottom"/>
          </w:tcPr>
          <w:p w14:paraId="74C3A4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4,29E+14</w:t>
            </w:r>
          </w:p>
        </w:tc>
        <w:tc>
          <w:tcPr>
            <w:tcW w:w="4678" w:type="dxa"/>
            <w:vAlign w:val="bottom"/>
          </w:tcPr>
          <w:p w14:paraId="1084D9F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Dissecting aneurysm of anterior cerebral artery</w:t>
            </w:r>
          </w:p>
        </w:tc>
        <w:tc>
          <w:tcPr>
            <w:tcW w:w="1559" w:type="dxa"/>
          </w:tcPr>
          <w:p w14:paraId="53AB182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58E9F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E976F3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765899</w:t>
            </w:r>
          </w:p>
        </w:tc>
        <w:tc>
          <w:tcPr>
            <w:tcW w:w="1276" w:type="dxa"/>
            <w:vAlign w:val="bottom"/>
          </w:tcPr>
          <w:p w14:paraId="52939B6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4,29E+14</w:t>
            </w:r>
          </w:p>
        </w:tc>
        <w:tc>
          <w:tcPr>
            <w:tcW w:w="4678" w:type="dxa"/>
            <w:vAlign w:val="bottom"/>
          </w:tcPr>
          <w:p w14:paraId="03BD9E4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Dissecting aneurysm of cerebral artery</w:t>
            </w:r>
          </w:p>
        </w:tc>
        <w:tc>
          <w:tcPr>
            <w:tcW w:w="1559" w:type="dxa"/>
          </w:tcPr>
          <w:p w14:paraId="1C6CE34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26012B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13D51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762583</w:t>
            </w:r>
          </w:p>
        </w:tc>
        <w:tc>
          <w:tcPr>
            <w:tcW w:w="1276" w:type="dxa"/>
            <w:vAlign w:val="bottom"/>
          </w:tcPr>
          <w:p w14:paraId="61E3781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4,29E+14</w:t>
            </w:r>
          </w:p>
        </w:tc>
        <w:tc>
          <w:tcPr>
            <w:tcW w:w="4678" w:type="dxa"/>
            <w:vAlign w:val="bottom"/>
          </w:tcPr>
          <w:p w14:paraId="6E834A9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Dissecting aneurysm of middle cerebral artery</w:t>
            </w:r>
          </w:p>
        </w:tc>
        <w:tc>
          <w:tcPr>
            <w:tcW w:w="1559" w:type="dxa"/>
          </w:tcPr>
          <w:p w14:paraId="3DD2930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332F84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ABBE5A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762584</w:t>
            </w:r>
          </w:p>
        </w:tc>
        <w:tc>
          <w:tcPr>
            <w:tcW w:w="1276" w:type="dxa"/>
            <w:vAlign w:val="bottom"/>
          </w:tcPr>
          <w:p w14:paraId="25652C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4,29E+14</w:t>
            </w:r>
          </w:p>
        </w:tc>
        <w:tc>
          <w:tcPr>
            <w:tcW w:w="4678" w:type="dxa"/>
            <w:vAlign w:val="bottom"/>
          </w:tcPr>
          <w:p w14:paraId="3575849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Dissecting aneurysm of posterior cerebral artery</w:t>
            </w:r>
          </w:p>
        </w:tc>
        <w:tc>
          <w:tcPr>
            <w:tcW w:w="1559" w:type="dxa"/>
          </w:tcPr>
          <w:p w14:paraId="786CDB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20D4A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56C4D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37016924</w:t>
            </w:r>
          </w:p>
        </w:tc>
        <w:tc>
          <w:tcPr>
            <w:tcW w:w="1276" w:type="dxa"/>
            <w:vAlign w:val="bottom"/>
          </w:tcPr>
          <w:p w14:paraId="36EBFBE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7,13E+08</w:t>
            </w:r>
          </w:p>
        </w:tc>
        <w:tc>
          <w:tcPr>
            <w:tcW w:w="4678" w:type="dxa"/>
            <w:vAlign w:val="bottom"/>
          </w:tcPr>
          <w:p w14:paraId="162B9D8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Dissection of cerebral artery</w:t>
            </w:r>
          </w:p>
        </w:tc>
        <w:tc>
          <w:tcPr>
            <w:tcW w:w="1559" w:type="dxa"/>
          </w:tcPr>
          <w:p w14:paraId="2247A2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72A3C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38A847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432346</w:t>
            </w:r>
          </w:p>
        </w:tc>
        <w:tc>
          <w:tcPr>
            <w:tcW w:w="1276" w:type="dxa"/>
            <w:vAlign w:val="bottom"/>
          </w:tcPr>
          <w:p w14:paraId="040806B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42F5A9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Dissection of vertebral artery</w:t>
            </w:r>
          </w:p>
        </w:tc>
        <w:tc>
          <w:tcPr>
            <w:tcW w:w="1559" w:type="dxa"/>
          </w:tcPr>
          <w:p w14:paraId="65659E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143889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01EB4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4153352</w:t>
            </w:r>
          </w:p>
        </w:tc>
        <w:tc>
          <w:tcPr>
            <w:tcW w:w="1276" w:type="dxa"/>
            <w:vAlign w:val="bottom"/>
          </w:tcPr>
          <w:p w14:paraId="1FACB2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3F5912B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Embolic stroke</w:t>
            </w:r>
          </w:p>
        </w:tc>
        <w:tc>
          <w:tcPr>
            <w:tcW w:w="1559" w:type="dxa"/>
          </w:tcPr>
          <w:p w14:paraId="5730413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682291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6DB007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4104692</w:t>
            </w:r>
          </w:p>
        </w:tc>
        <w:tc>
          <w:tcPr>
            <w:tcW w:w="1276" w:type="dxa"/>
            <w:vAlign w:val="bottom"/>
          </w:tcPr>
          <w:p w14:paraId="5AAE7E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734230B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cavernous sinus</w:t>
            </w:r>
          </w:p>
        </w:tc>
        <w:tc>
          <w:tcPr>
            <w:tcW w:w="1559" w:type="dxa"/>
          </w:tcPr>
          <w:p w14:paraId="4D53E4E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8D993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A6F651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4100117</w:t>
            </w:r>
          </w:p>
        </w:tc>
        <w:tc>
          <w:tcPr>
            <w:tcW w:w="1276" w:type="dxa"/>
            <w:vAlign w:val="bottom"/>
          </w:tcPr>
          <w:p w14:paraId="4E8723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315EBD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lateral sinus</w:t>
            </w:r>
          </w:p>
        </w:tc>
        <w:tc>
          <w:tcPr>
            <w:tcW w:w="1559" w:type="dxa"/>
          </w:tcPr>
          <w:p w14:paraId="1A935E1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2486F6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D3C567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4039439</w:t>
            </w:r>
          </w:p>
        </w:tc>
        <w:tc>
          <w:tcPr>
            <w:tcW w:w="1276" w:type="dxa"/>
            <w:vAlign w:val="bottom"/>
          </w:tcPr>
          <w:p w14:paraId="7ECDA1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16418006</w:t>
            </w:r>
          </w:p>
        </w:tc>
        <w:tc>
          <w:tcPr>
            <w:tcW w:w="4678" w:type="dxa"/>
            <w:vAlign w:val="bottom"/>
          </w:tcPr>
          <w:p w14:paraId="31ACC03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basilar sinus</w:t>
            </w:r>
          </w:p>
        </w:tc>
        <w:tc>
          <w:tcPr>
            <w:tcW w:w="1559" w:type="dxa"/>
          </w:tcPr>
          <w:p w14:paraId="4B56F6D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A517BB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FE7497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4029415</w:t>
            </w:r>
          </w:p>
        </w:tc>
        <w:tc>
          <w:tcPr>
            <w:tcW w:w="1276" w:type="dxa"/>
            <w:vAlign w:val="bottom"/>
          </w:tcPr>
          <w:p w14:paraId="36FB36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23819000</w:t>
            </w:r>
          </w:p>
        </w:tc>
        <w:tc>
          <w:tcPr>
            <w:tcW w:w="4678" w:type="dxa"/>
            <w:vAlign w:val="bottom"/>
          </w:tcPr>
          <w:p w14:paraId="5E6C49E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cavernous venous sinus</w:t>
            </w:r>
          </w:p>
        </w:tc>
        <w:tc>
          <w:tcPr>
            <w:tcW w:w="1559" w:type="dxa"/>
          </w:tcPr>
          <w:p w14:paraId="7B5C2DA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888334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0355D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4209442</w:t>
            </w:r>
          </w:p>
        </w:tc>
        <w:tc>
          <w:tcPr>
            <w:tcW w:w="1276" w:type="dxa"/>
            <w:vAlign w:val="bottom"/>
          </w:tcPr>
          <w:p w14:paraId="72022FA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56384000</w:t>
            </w:r>
          </w:p>
        </w:tc>
        <w:tc>
          <w:tcPr>
            <w:tcW w:w="4678" w:type="dxa"/>
            <w:vAlign w:val="bottom"/>
          </w:tcPr>
          <w:p w14:paraId="58EB7CE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inferior sagittal sinus</w:t>
            </w:r>
          </w:p>
        </w:tc>
        <w:tc>
          <w:tcPr>
            <w:tcW w:w="1559" w:type="dxa"/>
          </w:tcPr>
          <w:p w14:paraId="5D2466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49AE2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C248A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45766070</w:t>
            </w:r>
          </w:p>
        </w:tc>
        <w:tc>
          <w:tcPr>
            <w:tcW w:w="1276" w:type="dxa"/>
            <w:vAlign w:val="bottom"/>
          </w:tcPr>
          <w:p w14:paraId="20F1A4C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714B06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internal auditory artery</w:t>
            </w:r>
          </w:p>
        </w:tc>
        <w:tc>
          <w:tcPr>
            <w:tcW w:w="1559" w:type="dxa"/>
          </w:tcPr>
          <w:p w14:paraId="663D0DD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6DFB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8A9EF7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4031342</w:t>
            </w:r>
          </w:p>
        </w:tc>
        <w:tc>
          <w:tcPr>
            <w:tcW w:w="1276" w:type="dxa"/>
            <w:vAlign w:val="bottom"/>
          </w:tcPr>
          <w:p w14:paraId="0A54B36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14246007</w:t>
            </w:r>
          </w:p>
        </w:tc>
        <w:tc>
          <w:tcPr>
            <w:tcW w:w="4678" w:type="dxa"/>
            <w:vAlign w:val="bottom"/>
          </w:tcPr>
          <w:p w14:paraId="6E7229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intracranial venous sinus</w:t>
            </w:r>
          </w:p>
        </w:tc>
        <w:tc>
          <w:tcPr>
            <w:tcW w:w="1559" w:type="dxa"/>
          </w:tcPr>
          <w:p w14:paraId="2CA0231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85EABA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4542E1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4216353</w:t>
            </w:r>
          </w:p>
        </w:tc>
        <w:tc>
          <w:tcPr>
            <w:tcW w:w="1276" w:type="dxa"/>
            <w:vAlign w:val="bottom"/>
          </w:tcPr>
          <w:p w14:paraId="7C77F9F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80758005</w:t>
            </w:r>
          </w:p>
        </w:tc>
        <w:tc>
          <w:tcPr>
            <w:tcW w:w="4678" w:type="dxa"/>
            <w:vAlign w:val="bottom"/>
          </w:tcPr>
          <w:p w14:paraId="21BE91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lateral venous sinus</w:t>
            </w:r>
          </w:p>
        </w:tc>
        <w:tc>
          <w:tcPr>
            <w:tcW w:w="1559" w:type="dxa"/>
          </w:tcPr>
          <w:p w14:paraId="26EDB5A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1DF1A9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2EAD87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44782551</w:t>
            </w:r>
          </w:p>
        </w:tc>
        <w:tc>
          <w:tcPr>
            <w:tcW w:w="1276" w:type="dxa"/>
            <w:vAlign w:val="bottom"/>
          </w:tcPr>
          <w:p w14:paraId="767E2D2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7E+08</w:t>
            </w:r>
          </w:p>
        </w:tc>
        <w:tc>
          <w:tcPr>
            <w:tcW w:w="4678" w:type="dxa"/>
            <w:vAlign w:val="bottom"/>
          </w:tcPr>
          <w:p w14:paraId="61983E8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middle cerebral artery</w:t>
            </w:r>
          </w:p>
        </w:tc>
        <w:tc>
          <w:tcPr>
            <w:tcW w:w="1559" w:type="dxa"/>
          </w:tcPr>
          <w:p w14:paraId="28A30AB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1A9F2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70C2CA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4222582</w:t>
            </w:r>
          </w:p>
        </w:tc>
        <w:tc>
          <w:tcPr>
            <w:tcW w:w="1276" w:type="dxa"/>
            <w:vAlign w:val="bottom"/>
          </w:tcPr>
          <w:p w14:paraId="691B0B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40276003</w:t>
            </w:r>
          </w:p>
        </w:tc>
        <w:tc>
          <w:tcPr>
            <w:tcW w:w="4678" w:type="dxa"/>
            <w:vAlign w:val="bottom"/>
          </w:tcPr>
          <w:p w14:paraId="4DA40D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precerebral artery</w:t>
            </w:r>
          </w:p>
        </w:tc>
        <w:tc>
          <w:tcPr>
            <w:tcW w:w="1559" w:type="dxa"/>
          </w:tcPr>
          <w:p w14:paraId="299D78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DCB59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D57FFE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4224614</w:t>
            </w:r>
          </w:p>
        </w:tc>
        <w:tc>
          <w:tcPr>
            <w:tcW w:w="1276" w:type="dxa"/>
            <w:vAlign w:val="bottom"/>
          </w:tcPr>
          <w:p w14:paraId="2400C98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40450001</w:t>
            </w:r>
          </w:p>
        </w:tc>
        <w:tc>
          <w:tcPr>
            <w:tcW w:w="4678" w:type="dxa"/>
            <w:vAlign w:val="bottom"/>
          </w:tcPr>
          <w:p w14:paraId="4D4062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of superior sagittal sinus</w:t>
            </w:r>
          </w:p>
        </w:tc>
        <w:tc>
          <w:tcPr>
            <w:tcW w:w="1559" w:type="dxa"/>
          </w:tcPr>
          <w:p w14:paraId="3A0967B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3653B9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F2F411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4134421</w:t>
            </w:r>
          </w:p>
        </w:tc>
        <w:tc>
          <w:tcPr>
            <w:tcW w:w="1276" w:type="dxa"/>
            <w:vAlign w:val="bottom"/>
          </w:tcPr>
          <w:p w14:paraId="62E0E4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12853006</w:t>
            </w:r>
          </w:p>
        </w:tc>
        <w:tc>
          <w:tcPr>
            <w:tcW w:w="4678" w:type="dxa"/>
            <w:vAlign w:val="bottom"/>
          </w:tcPr>
          <w:p w14:paraId="68989DC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Embolism of torcular </w:t>
            </w:r>
            <w:proofErr w:type="spellStart"/>
            <w:r>
              <w:rPr>
                <w:rFonts w:ascii="Calibri" w:hAnsi="Calibri" w:cs="Calibri"/>
                <w:color w:val="000000"/>
                <w:sz w:val="22"/>
                <w:szCs w:val="22"/>
              </w:rPr>
              <w:t>Herophili</w:t>
            </w:r>
            <w:proofErr w:type="spellEnd"/>
          </w:p>
        </w:tc>
        <w:tc>
          <w:tcPr>
            <w:tcW w:w="1559" w:type="dxa"/>
          </w:tcPr>
          <w:p w14:paraId="41E904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FDE16B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ABC20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4104693</w:t>
            </w:r>
          </w:p>
        </w:tc>
        <w:tc>
          <w:tcPr>
            <w:tcW w:w="1276" w:type="dxa"/>
            <w:vAlign w:val="bottom"/>
          </w:tcPr>
          <w:p w14:paraId="414087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63A4A3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superior longitudinal sinus</w:t>
            </w:r>
          </w:p>
        </w:tc>
        <w:tc>
          <w:tcPr>
            <w:tcW w:w="1559" w:type="dxa"/>
          </w:tcPr>
          <w:p w14:paraId="3E2300A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1D5460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61A157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4100118</w:t>
            </w:r>
          </w:p>
        </w:tc>
        <w:tc>
          <w:tcPr>
            <w:tcW w:w="1276" w:type="dxa"/>
            <w:vAlign w:val="bottom"/>
          </w:tcPr>
          <w:p w14:paraId="11B7404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3E2A359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Embolism transverse sinus</w:t>
            </w:r>
          </w:p>
        </w:tc>
        <w:tc>
          <w:tcPr>
            <w:tcW w:w="1559" w:type="dxa"/>
          </w:tcPr>
          <w:p w14:paraId="7456D2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22BDA5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DEC148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4182186</w:t>
            </w:r>
          </w:p>
        </w:tc>
        <w:tc>
          <w:tcPr>
            <w:tcW w:w="1276" w:type="dxa"/>
            <w:vAlign w:val="bottom"/>
          </w:tcPr>
          <w:p w14:paraId="54DCF3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3B74BC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circle of Willis</w:t>
            </w:r>
          </w:p>
        </w:tc>
        <w:tc>
          <w:tcPr>
            <w:tcW w:w="1559" w:type="dxa"/>
          </w:tcPr>
          <w:p w14:paraId="088284C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CF337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7635F7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42536240</w:t>
            </w:r>
          </w:p>
        </w:tc>
        <w:tc>
          <w:tcPr>
            <w:tcW w:w="1276" w:type="dxa"/>
            <w:vAlign w:val="bottom"/>
          </w:tcPr>
          <w:p w14:paraId="7A5162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1F31D4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left cerebellar artery</w:t>
            </w:r>
          </w:p>
        </w:tc>
        <w:tc>
          <w:tcPr>
            <w:tcW w:w="1559" w:type="dxa"/>
          </w:tcPr>
          <w:p w14:paraId="55C3BA4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D9B5E9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F6B3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42539472</w:t>
            </w:r>
          </w:p>
        </w:tc>
        <w:tc>
          <w:tcPr>
            <w:tcW w:w="1276" w:type="dxa"/>
            <w:vAlign w:val="bottom"/>
          </w:tcPr>
          <w:p w14:paraId="0E5C893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0F085F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left middle cerebral artery</w:t>
            </w:r>
          </w:p>
        </w:tc>
        <w:tc>
          <w:tcPr>
            <w:tcW w:w="1559" w:type="dxa"/>
          </w:tcPr>
          <w:p w14:paraId="4F460E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E6DB13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C87C8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42536242</w:t>
            </w:r>
          </w:p>
        </w:tc>
        <w:tc>
          <w:tcPr>
            <w:tcW w:w="1276" w:type="dxa"/>
            <w:vAlign w:val="bottom"/>
          </w:tcPr>
          <w:p w14:paraId="602A732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57919FD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left posterior cerebral artery</w:t>
            </w:r>
          </w:p>
        </w:tc>
        <w:tc>
          <w:tcPr>
            <w:tcW w:w="1559" w:type="dxa"/>
          </w:tcPr>
          <w:p w14:paraId="08AE368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3A470A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133F68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42536241</w:t>
            </w:r>
          </w:p>
        </w:tc>
        <w:tc>
          <w:tcPr>
            <w:tcW w:w="1276" w:type="dxa"/>
            <w:vAlign w:val="bottom"/>
          </w:tcPr>
          <w:p w14:paraId="71855C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2433E0D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right cerebellar artery</w:t>
            </w:r>
          </w:p>
        </w:tc>
        <w:tc>
          <w:tcPr>
            <w:tcW w:w="1559" w:type="dxa"/>
          </w:tcPr>
          <w:p w14:paraId="7545D90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3B44C2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81D79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42536243</w:t>
            </w:r>
          </w:p>
        </w:tc>
        <w:tc>
          <w:tcPr>
            <w:tcW w:w="1276" w:type="dxa"/>
            <w:vAlign w:val="bottom"/>
          </w:tcPr>
          <w:p w14:paraId="5E385C1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333122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right middle cerebral artery</w:t>
            </w:r>
          </w:p>
        </w:tc>
        <w:tc>
          <w:tcPr>
            <w:tcW w:w="1559" w:type="dxa"/>
          </w:tcPr>
          <w:p w14:paraId="7F1069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E63A63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6DA305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42539014</w:t>
            </w:r>
          </w:p>
        </w:tc>
        <w:tc>
          <w:tcPr>
            <w:tcW w:w="1276" w:type="dxa"/>
            <w:vAlign w:val="bottom"/>
          </w:tcPr>
          <w:p w14:paraId="1B7D279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2B6579B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Embolus of right posterior cerebral artery</w:t>
            </w:r>
          </w:p>
        </w:tc>
        <w:tc>
          <w:tcPr>
            <w:tcW w:w="1559" w:type="dxa"/>
          </w:tcPr>
          <w:p w14:paraId="6EFC415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13E26C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FEC25F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4185701</w:t>
            </w:r>
          </w:p>
        </w:tc>
        <w:tc>
          <w:tcPr>
            <w:tcW w:w="1276" w:type="dxa"/>
            <w:vAlign w:val="bottom"/>
          </w:tcPr>
          <w:p w14:paraId="1179E9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55734000</w:t>
            </w:r>
          </w:p>
        </w:tc>
        <w:tc>
          <w:tcPr>
            <w:tcW w:w="4678" w:type="dxa"/>
            <w:vAlign w:val="bottom"/>
          </w:tcPr>
          <w:p w14:paraId="0CF21DE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basilar sinus</w:t>
            </w:r>
          </w:p>
        </w:tc>
        <w:tc>
          <w:tcPr>
            <w:tcW w:w="1559" w:type="dxa"/>
          </w:tcPr>
          <w:p w14:paraId="3F725BF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02373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861C4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4250507</w:t>
            </w:r>
          </w:p>
        </w:tc>
        <w:tc>
          <w:tcPr>
            <w:tcW w:w="1276" w:type="dxa"/>
            <w:vAlign w:val="bottom"/>
          </w:tcPr>
          <w:p w14:paraId="09AE16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73390009</w:t>
            </w:r>
          </w:p>
        </w:tc>
        <w:tc>
          <w:tcPr>
            <w:tcW w:w="4678" w:type="dxa"/>
            <w:vAlign w:val="bottom"/>
          </w:tcPr>
          <w:p w14:paraId="7694D3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cavernous venous sinus</w:t>
            </w:r>
          </w:p>
        </w:tc>
        <w:tc>
          <w:tcPr>
            <w:tcW w:w="1559" w:type="dxa"/>
          </w:tcPr>
          <w:p w14:paraId="467531B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914B6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50E0A9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4267862</w:t>
            </w:r>
          </w:p>
        </w:tc>
        <w:tc>
          <w:tcPr>
            <w:tcW w:w="1276" w:type="dxa"/>
            <w:vAlign w:val="bottom"/>
          </w:tcPr>
          <w:p w14:paraId="06B9C8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61687004</w:t>
            </w:r>
          </w:p>
        </w:tc>
        <w:tc>
          <w:tcPr>
            <w:tcW w:w="4678" w:type="dxa"/>
            <w:vAlign w:val="bottom"/>
          </w:tcPr>
          <w:p w14:paraId="204542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inferior sagittal sinus</w:t>
            </w:r>
          </w:p>
        </w:tc>
        <w:tc>
          <w:tcPr>
            <w:tcW w:w="1559" w:type="dxa"/>
          </w:tcPr>
          <w:p w14:paraId="1C08B8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30015C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06E50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4338502</w:t>
            </w:r>
          </w:p>
        </w:tc>
        <w:tc>
          <w:tcPr>
            <w:tcW w:w="1276" w:type="dxa"/>
            <w:vAlign w:val="bottom"/>
          </w:tcPr>
          <w:p w14:paraId="5D8CBD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87937009</w:t>
            </w:r>
          </w:p>
        </w:tc>
        <w:tc>
          <w:tcPr>
            <w:tcW w:w="4678" w:type="dxa"/>
            <w:vAlign w:val="bottom"/>
          </w:tcPr>
          <w:p w14:paraId="7B5057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intracranial venous sinus</w:t>
            </w:r>
          </w:p>
        </w:tc>
        <w:tc>
          <w:tcPr>
            <w:tcW w:w="1559" w:type="dxa"/>
          </w:tcPr>
          <w:p w14:paraId="543366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C393C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54FFC9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4052462</w:t>
            </w:r>
          </w:p>
        </w:tc>
        <w:tc>
          <w:tcPr>
            <w:tcW w:w="1276" w:type="dxa"/>
            <w:vAlign w:val="bottom"/>
          </w:tcPr>
          <w:p w14:paraId="2899CE0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16061002</w:t>
            </w:r>
          </w:p>
        </w:tc>
        <w:tc>
          <w:tcPr>
            <w:tcW w:w="4678" w:type="dxa"/>
            <w:vAlign w:val="bottom"/>
          </w:tcPr>
          <w:p w14:paraId="2F828E1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lateral venous sinus</w:t>
            </w:r>
          </w:p>
        </w:tc>
        <w:tc>
          <w:tcPr>
            <w:tcW w:w="1559" w:type="dxa"/>
          </w:tcPr>
          <w:p w14:paraId="3E92834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C1AA23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B09611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4327350</w:t>
            </w:r>
          </w:p>
        </w:tc>
        <w:tc>
          <w:tcPr>
            <w:tcW w:w="1276" w:type="dxa"/>
            <w:vAlign w:val="bottom"/>
          </w:tcPr>
          <w:p w14:paraId="01DD4A8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75138007</w:t>
            </w:r>
          </w:p>
        </w:tc>
        <w:tc>
          <w:tcPr>
            <w:tcW w:w="4678" w:type="dxa"/>
            <w:vAlign w:val="bottom"/>
          </w:tcPr>
          <w:p w14:paraId="2180DA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superior sagittal sinus</w:t>
            </w:r>
          </w:p>
        </w:tc>
        <w:tc>
          <w:tcPr>
            <w:tcW w:w="1559" w:type="dxa"/>
          </w:tcPr>
          <w:p w14:paraId="6758FE2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26FC72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4CDEA7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4217146</w:t>
            </w:r>
          </w:p>
        </w:tc>
        <w:tc>
          <w:tcPr>
            <w:tcW w:w="1276" w:type="dxa"/>
            <w:vAlign w:val="bottom"/>
          </w:tcPr>
          <w:p w14:paraId="6AA923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80901002</w:t>
            </w:r>
          </w:p>
        </w:tc>
        <w:tc>
          <w:tcPr>
            <w:tcW w:w="4678" w:type="dxa"/>
            <w:vAlign w:val="bottom"/>
          </w:tcPr>
          <w:p w14:paraId="75C8EB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Endophlebitis</w:t>
            </w:r>
            <w:proofErr w:type="spellEnd"/>
            <w:r>
              <w:rPr>
                <w:rFonts w:ascii="Calibri" w:hAnsi="Calibri" w:cs="Calibri"/>
                <w:color w:val="000000"/>
                <w:sz w:val="22"/>
                <w:szCs w:val="22"/>
              </w:rPr>
              <w:t xml:space="preserve"> of torcular </w:t>
            </w:r>
            <w:proofErr w:type="spellStart"/>
            <w:r>
              <w:rPr>
                <w:rFonts w:ascii="Calibri" w:hAnsi="Calibri" w:cs="Calibri"/>
                <w:color w:val="000000"/>
                <w:sz w:val="22"/>
                <w:szCs w:val="22"/>
              </w:rPr>
              <w:t>Herophili</w:t>
            </w:r>
            <w:proofErr w:type="spellEnd"/>
          </w:p>
        </w:tc>
        <w:tc>
          <w:tcPr>
            <w:tcW w:w="1559" w:type="dxa"/>
          </w:tcPr>
          <w:p w14:paraId="37FE50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870577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5372F5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4090122</w:t>
            </w:r>
          </w:p>
        </w:tc>
        <w:tc>
          <w:tcPr>
            <w:tcW w:w="1276" w:type="dxa"/>
            <w:vAlign w:val="bottom"/>
          </w:tcPr>
          <w:p w14:paraId="311F8A6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2,81E+08</w:t>
            </w:r>
          </w:p>
        </w:tc>
        <w:tc>
          <w:tcPr>
            <w:tcW w:w="4678" w:type="dxa"/>
            <w:vAlign w:val="bottom"/>
          </w:tcPr>
          <w:p w14:paraId="220D3F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Extension of cerebrovascular accident</w:t>
            </w:r>
          </w:p>
        </w:tc>
        <w:tc>
          <w:tcPr>
            <w:tcW w:w="1559" w:type="dxa"/>
          </w:tcPr>
          <w:p w14:paraId="714CC00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541EC0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D73DD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4006783</w:t>
            </w:r>
          </w:p>
        </w:tc>
        <w:tc>
          <w:tcPr>
            <w:tcW w:w="1276" w:type="dxa"/>
            <w:vAlign w:val="bottom"/>
          </w:tcPr>
          <w:p w14:paraId="746BB53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1,11E+08</w:t>
            </w:r>
          </w:p>
        </w:tc>
        <w:tc>
          <w:tcPr>
            <w:tcW w:w="4678" w:type="dxa"/>
            <w:vAlign w:val="bottom"/>
          </w:tcPr>
          <w:p w14:paraId="63132E9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Fahr's</w:t>
            </w:r>
            <w:proofErr w:type="spellEnd"/>
            <w:r>
              <w:rPr>
                <w:rFonts w:ascii="Calibri" w:hAnsi="Calibri" w:cs="Calibri"/>
                <w:color w:val="000000"/>
                <w:sz w:val="22"/>
                <w:szCs w:val="22"/>
              </w:rPr>
              <w:t xml:space="preserve"> syndrome</w:t>
            </w:r>
          </w:p>
        </w:tc>
        <w:tc>
          <w:tcPr>
            <w:tcW w:w="1559" w:type="dxa"/>
          </w:tcPr>
          <w:p w14:paraId="71EEE7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4443C5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D09250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45766128</w:t>
            </w:r>
          </w:p>
        </w:tc>
        <w:tc>
          <w:tcPr>
            <w:tcW w:w="1276" w:type="dxa"/>
            <w:vAlign w:val="bottom"/>
          </w:tcPr>
          <w:p w14:paraId="62DF79C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3250A7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Familial cerebral saccular aneurysm</w:t>
            </w:r>
          </w:p>
        </w:tc>
        <w:tc>
          <w:tcPr>
            <w:tcW w:w="1559" w:type="dxa"/>
          </w:tcPr>
          <w:p w14:paraId="5B26A2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C89C84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CB362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4078314</w:t>
            </w:r>
          </w:p>
        </w:tc>
        <w:tc>
          <w:tcPr>
            <w:tcW w:w="1276" w:type="dxa"/>
            <w:vAlign w:val="bottom"/>
          </w:tcPr>
          <w:p w14:paraId="26E8AB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4706CA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Foville</w:t>
            </w:r>
            <w:proofErr w:type="spellEnd"/>
            <w:r>
              <w:rPr>
                <w:rFonts w:ascii="Calibri" w:hAnsi="Calibri" w:cs="Calibri"/>
                <w:color w:val="000000"/>
                <w:sz w:val="22"/>
                <w:szCs w:val="22"/>
              </w:rPr>
              <w:t xml:space="preserve"> syndrome</w:t>
            </w:r>
          </w:p>
        </w:tc>
        <w:tc>
          <w:tcPr>
            <w:tcW w:w="1559" w:type="dxa"/>
          </w:tcPr>
          <w:p w14:paraId="6A92606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F26369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CD4483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4145413</w:t>
            </w:r>
          </w:p>
        </w:tc>
        <w:tc>
          <w:tcPr>
            <w:tcW w:w="1276" w:type="dxa"/>
            <w:vAlign w:val="bottom"/>
          </w:tcPr>
          <w:p w14:paraId="16E367A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3,08E+08</w:t>
            </w:r>
          </w:p>
        </w:tc>
        <w:tc>
          <w:tcPr>
            <w:tcW w:w="4678" w:type="dxa"/>
            <w:vAlign w:val="bottom"/>
          </w:tcPr>
          <w:p w14:paraId="2D0D68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H/O: Stroke in last year</w:t>
            </w:r>
          </w:p>
        </w:tc>
        <w:tc>
          <w:tcPr>
            <w:tcW w:w="1559" w:type="dxa"/>
          </w:tcPr>
          <w:p w14:paraId="7661C0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DEA3F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08777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35609033</w:t>
            </w:r>
          </w:p>
        </w:tc>
        <w:tc>
          <w:tcPr>
            <w:tcW w:w="1276" w:type="dxa"/>
            <w:vAlign w:val="bottom"/>
          </w:tcPr>
          <w:p w14:paraId="17DB4C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1,08E+15</w:t>
            </w:r>
          </w:p>
        </w:tc>
        <w:tc>
          <w:tcPr>
            <w:tcW w:w="4678" w:type="dxa"/>
            <w:vAlign w:val="bottom"/>
          </w:tcPr>
          <w:p w14:paraId="531835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Haemorrhagic</w:t>
            </w:r>
            <w:proofErr w:type="spellEnd"/>
            <w:r>
              <w:rPr>
                <w:rFonts w:ascii="Calibri" w:hAnsi="Calibri" w:cs="Calibri"/>
                <w:color w:val="000000"/>
                <w:sz w:val="22"/>
                <w:szCs w:val="22"/>
              </w:rPr>
              <w:t xml:space="preserve"> stroke</w:t>
            </w:r>
          </w:p>
        </w:tc>
        <w:tc>
          <w:tcPr>
            <w:tcW w:w="1559" w:type="dxa"/>
          </w:tcPr>
          <w:p w14:paraId="62D992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B0348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441B2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441246</w:t>
            </w:r>
          </w:p>
        </w:tc>
        <w:tc>
          <w:tcPr>
            <w:tcW w:w="1276" w:type="dxa"/>
            <w:vAlign w:val="bottom"/>
          </w:tcPr>
          <w:p w14:paraId="6ED1C5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93468003</w:t>
            </w:r>
          </w:p>
        </w:tc>
        <w:tc>
          <w:tcPr>
            <w:tcW w:w="4678" w:type="dxa"/>
            <w:vAlign w:val="bottom"/>
          </w:tcPr>
          <w:p w14:paraId="00887F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Hemangioma of intracranial structure</w:t>
            </w:r>
          </w:p>
        </w:tc>
        <w:tc>
          <w:tcPr>
            <w:tcW w:w="1559" w:type="dxa"/>
          </w:tcPr>
          <w:p w14:paraId="0F8FBF7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E6039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ADB38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4208824</w:t>
            </w:r>
          </w:p>
        </w:tc>
        <w:tc>
          <w:tcPr>
            <w:tcW w:w="1276" w:type="dxa"/>
            <w:vAlign w:val="bottom"/>
          </w:tcPr>
          <w:p w14:paraId="070524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56453003</w:t>
            </w:r>
          </w:p>
        </w:tc>
        <w:tc>
          <w:tcPr>
            <w:tcW w:w="4678" w:type="dxa"/>
            <w:vAlign w:val="bottom"/>
          </w:tcPr>
          <w:p w14:paraId="6B54BC8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Hereditary cerebral amyloid angiopathy; Dutch type</w:t>
            </w:r>
          </w:p>
        </w:tc>
        <w:tc>
          <w:tcPr>
            <w:tcW w:w="1559" w:type="dxa"/>
          </w:tcPr>
          <w:p w14:paraId="2CD246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1293A7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24B9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4164289</w:t>
            </w:r>
          </w:p>
        </w:tc>
        <w:tc>
          <w:tcPr>
            <w:tcW w:w="1276" w:type="dxa"/>
            <w:vAlign w:val="bottom"/>
          </w:tcPr>
          <w:p w14:paraId="23E1072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45639009</w:t>
            </w:r>
          </w:p>
        </w:tc>
        <w:tc>
          <w:tcPr>
            <w:tcW w:w="4678" w:type="dxa"/>
            <w:vAlign w:val="bottom"/>
          </w:tcPr>
          <w:p w14:paraId="0ADD580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Hereditary cerebral amyloid angiopathy; Icelandic type</w:t>
            </w:r>
          </w:p>
        </w:tc>
        <w:tc>
          <w:tcPr>
            <w:tcW w:w="1559" w:type="dxa"/>
          </w:tcPr>
          <w:p w14:paraId="68863EE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55054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5B54A7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37119072</w:t>
            </w:r>
          </w:p>
        </w:tc>
        <w:tc>
          <w:tcPr>
            <w:tcW w:w="1276" w:type="dxa"/>
            <w:vAlign w:val="bottom"/>
          </w:tcPr>
          <w:p w14:paraId="36F7740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4E2B14F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Hereditary cerebral hemorrhage with amyloidosis</w:t>
            </w:r>
          </w:p>
        </w:tc>
        <w:tc>
          <w:tcPr>
            <w:tcW w:w="1559" w:type="dxa"/>
          </w:tcPr>
          <w:p w14:paraId="65D0E1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7A7240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DB8892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4029597</w:t>
            </w:r>
          </w:p>
        </w:tc>
        <w:tc>
          <w:tcPr>
            <w:tcW w:w="1276" w:type="dxa"/>
            <w:vAlign w:val="bottom"/>
          </w:tcPr>
          <w:p w14:paraId="5B7269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2,38E+08</w:t>
            </w:r>
          </w:p>
        </w:tc>
        <w:tc>
          <w:tcPr>
            <w:tcW w:w="4678" w:type="dxa"/>
            <w:vAlign w:val="bottom"/>
          </w:tcPr>
          <w:p w14:paraId="4F46F0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Hereditary cerebrovascular amyloidosis</w:t>
            </w:r>
          </w:p>
        </w:tc>
        <w:tc>
          <w:tcPr>
            <w:tcW w:w="1559" w:type="dxa"/>
          </w:tcPr>
          <w:p w14:paraId="6F8EE2F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3823D5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21E273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45766123</w:t>
            </w:r>
          </w:p>
        </w:tc>
        <w:tc>
          <w:tcPr>
            <w:tcW w:w="1276" w:type="dxa"/>
            <w:vAlign w:val="bottom"/>
          </w:tcPr>
          <w:p w14:paraId="19D245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32D1D8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Hereditary cystatin C amyloid angiopathy</w:t>
            </w:r>
          </w:p>
        </w:tc>
        <w:tc>
          <w:tcPr>
            <w:tcW w:w="1559" w:type="dxa"/>
          </w:tcPr>
          <w:p w14:paraId="376908C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4916AD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67903C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4179392</w:t>
            </w:r>
          </w:p>
        </w:tc>
        <w:tc>
          <w:tcPr>
            <w:tcW w:w="1276" w:type="dxa"/>
            <w:vAlign w:val="bottom"/>
          </w:tcPr>
          <w:p w14:paraId="2B92F82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4,29E+08</w:t>
            </w:r>
          </w:p>
        </w:tc>
        <w:tc>
          <w:tcPr>
            <w:tcW w:w="4678" w:type="dxa"/>
            <w:vAlign w:val="bottom"/>
          </w:tcPr>
          <w:p w14:paraId="4047E5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cardioembolic stroke</w:t>
            </w:r>
          </w:p>
        </w:tc>
        <w:tc>
          <w:tcPr>
            <w:tcW w:w="1559" w:type="dxa"/>
          </w:tcPr>
          <w:p w14:paraId="213AB7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FBC958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9BBECB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46270602</w:t>
            </w:r>
          </w:p>
        </w:tc>
        <w:tc>
          <w:tcPr>
            <w:tcW w:w="1276" w:type="dxa"/>
            <w:vAlign w:val="bottom"/>
          </w:tcPr>
          <w:p w14:paraId="79749D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6,9E+14</w:t>
            </w:r>
          </w:p>
        </w:tc>
        <w:tc>
          <w:tcPr>
            <w:tcW w:w="4678" w:type="dxa"/>
            <w:vAlign w:val="bottom"/>
          </w:tcPr>
          <w:p w14:paraId="09C123E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cerebellar stroke</w:t>
            </w:r>
          </w:p>
        </w:tc>
        <w:tc>
          <w:tcPr>
            <w:tcW w:w="1559" w:type="dxa"/>
          </w:tcPr>
          <w:p w14:paraId="518BEA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ABC93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0C1B6C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4077982</w:t>
            </w:r>
          </w:p>
        </w:tc>
        <w:tc>
          <w:tcPr>
            <w:tcW w:w="1276" w:type="dxa"/>
            <w:vAlign w:val="bottom"/>
          </w:tcPr>
          <w:p w14:paraId="228D12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90809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cerebrovascular accident</w:t>
            </w:r>
          </w:p>
        </w:tc>
        <w:tc>
          <w:tcPr>
            <w:tcW w:w="1559" w:type="dxa"/>
          </w:tcPr>
          <w:p w14:paraId="64532B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F6D578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53ABD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764952</w:t>
            </w:r>
          </w:p>
        </w:tc>
        <w:tc>
          <w:tcPr>
            <w:tcW w:w="1276" w:type="dxa"/>
            <w:vAlign w:val="bottom"/>
          </w:tcPr>
          <w:p w14:paraId="46F4DF1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9,09E+13</w:t>
            </w:r>
          </w:p>
        </w:tc>
        <w:tc>
          <w:tcPr>
            <w:tcW w:w="4678" w:type="dxa"/>
            <w:vAlign w:val="bottom"/>
          </w:tcPr>
          <w:p w14:paraId="3B1ED90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cerebrovascular accident greater than eight weeks in the past</w:t>
            </w:r>
          </w:p>
        </w:tc>
        <w:tc>
          <w:tcPr>
            <w:tcW w:w="1559" w:type="dxa"/>
          </w:tcPr>
          <w:p w14:paraId="2978EE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61DEC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0C4C7D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44783354</w:t>
            </w:r>
          </w:p>
        </w:tc>
        <w:tc>
          <w:tcPr>
            <w:tcW w:w="1276" w:type="dxa"/>
            <w:vAlign w:val="bottom"/>
          </w:tcPr>
          <w:p w14:paraId="58325F9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6,99E+08</w:t>
            </w:r>
          </w:p>
        </w:tc>
        <w:tc>
          <w:tcPr>
            <w:tcW w:w="4678" w:type="dxa"/>
            <w:vAlign w:val="bottom"/>
          </w:tcPr>
          <w:p w14:paraId="1F8AD6D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cerebrovascular accident in last eight weeks</w:t>
            </w:r>
          </w:p>
        </w:tc>
        <w:tc>
          <w:tcPr>
            <w:tcW w:w="1559" w:type="dxa"/>
          </w:tcPr>
          <w:p w14:paraId="2C60B08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7FF762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AC2B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4208306</w:t>
            </w:r>
          </w:p>
        </w:tc>
        <w:tc>
          <w:tcPr>
            <w:tcW w:w="1276" w:type="dxa"/>
            <w:vAlign w:val="bottom"/>
          </w:tcPr>
          <w:p w14:paraId="2D15165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4,4E+08</w:t>
            </w:r>
          </w:p>
        </w:tc>
        <w:tc>
          <w:tcPr>
            <w:tcW w:w="4678" w:type="dxa"/>
            <w:vAlign w:val="bottom"/>
          </w:tcPr>
          <w:p w14:paraId="1D07F1A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cerebrovascular accident with residual deficit</w:t>
            </w:r>
          </w:p>
        </w:tc>
        <w:tc>
          <w:tcPr>
            <w:tcW w:w="1559" w:type="dxa"/>
          </w:tcPr>
          <w:p w14:paraId="54CEAE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F87DF8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E64E3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4331077</w:t>
            </w:r>
          </w:p>
        </w:tc>
        <w:tc>
          <w:tcPr>
            <w:tcW w:w="1276" w:type="dxa"/>
            <w:vAlign w:val="bottom"/>
          </w:tcPr>
          <w:p w14:paraId="3F779E5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4,3E+08</w:t>
            </w:r>
          </w:p>
        </w:tc>
        <w:tc>
          <w:tcPr>
            <w:tcW w:w="4678" w:type="dxa"/>
            <w:vAlign w:val="bottom"/>
          </w:tcPr>
          <w:p w14:paraId="6B01E2A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cerebrovascular accident without residual deficits</w:t>
            </w:r>
          </w:p>
        </w:tc>
        <w:tc>
          <w:tcPr>
            <w:tcW w:w="1559" w:type="dxa"/>
          </w:tcPr>
          <w:p w14:paraId="42609D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94252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A97A45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43530672</w:t>
            </w:r>
          </w:p>
        </w:tc>
        <w:tc>
          <w:tcPr>
            <w:tcW w:w="1276" w:type="dxa"/>
            <w:vAlign w:val="bottom"/>
          </w:tcPr>
          <w:p w14:paraId="5689B8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1,42E+14</w:t>
            </w:r>
          </w:p>
        </w:tc>
        <w:tc>
          <w:tcPr>
            <w:tcW w:w="4678" w:type="dxa"/>
            <w:vAlign w:val="bottom"/>
          </w:tcPr>
          <w:p w14:paraId="7C6FB84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embolic stroke with deficits</w:t>
            </w:r>
          </w:p>
        </w:tc>
        <w:tc>
          <w:tcPr>
            <w:tcW w:w="1559" w:type="dxa"/>
          </w:tcPr>
          <w:p w14:paraId="64FEAF3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D8A105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61F2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43530627</w:t>
            </w:r>
          </w:p>
        </w:tc>
        <w:tc>
          <w:tcPr>
            <w:tcW w:w="1276" w:type="dxa"/>
            <w:vAlign w:val="bottom"/>
          </w:tcPr>
          <w:p w14:paraId="3FA7C8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1,19E+14</w:t>
            </w:r>
          </w:p>
        </w:tc>
        <w:tc>
          <w:tcPr>
            <w:tcW w:w="4678" w:type="dxa"/>
            <w:vAlign w:val="bottom"/>
          </w:tcPr>
          <w:p w14:paraId="22CFB7F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embolic stroke without deficits</w:t>
            </w:r>
          </w:p>
        </w:tc>
        <w:tc>
          <w:tcPr>
            <w:tcW w:w="1559" w:type="dxa"/>
          </w:tcPr>
          <w:p w14:paraId="15D167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59E6E2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A1433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765814</w:t>
            </w:r>
          </w:p>
        </w:tc>
        <w:tc>
          <w:tcPr>
            <w:tcW w:w="1276" w:type="dxa"/>
            <w:vAlign w:val="bottom"/>
          </w:tcPr>
          <w:p w14:paraId="499BEF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7E4BFB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embolic stroke without residual deficits</w:t>
            </w:r>
          </w:p>
        </w:tc>
        <w:tc>
          <w:tcPr>
            <w:tcW w:w="1559" w:type="dxa"/>
          </w:tcPr>
          <w:p w14:paraId="43EF7D1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DA6A90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F50B7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42535013</w:t>
            </w:r>
          </w:p>
        </w:tc>
        <w:tc>
          <w:tcPr>
            <w:tcW w:w="1276" w:type="dxa"/>
            <w:vAlign w:val="bottom"/>
          </w:tcPr>
          <w:p w14:paraId="08C49AC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1,42E+14</w:t>
            </w:r>
          </w:p>
        </w:tc>
        <w:tc>
          <w:tcPr>
            <w:tcW w:w="4678" w:type="dxa"/>
            <w:vAlign w:val="bottom"/>
          </w:tcPr>
          <w:p w14:paraId="7972D5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hemorrhagic cerebrovascular accident with residual deficit</w:t>
            </w:r>
          </w:p>
        </w:tc>
        <w:tc>
          <w:tcPr>
            <w:tcW w:w="1559" w:type="dxa"/>
          </w:tcPr>
          <w:p w14:paraId="456FD0B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491B9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DB0A79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36712799</w:t>
            </w:r>
          </w:p>
        </w:tc>
        <w:tc>
          <w:tcPr>
            <w:tcW w:w="1276" w:type="dxa"/>
            <w:vAlign w:val="bottom"/>
          </w:tcPr>
          <w:p w14:paraId="6D19877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1,19E+14</w:t>
            </w:r>
          </w:p>
        </w:tc>
        <w:tc>
          <w:tcPr>
            <w:tcW w:w="4678" w:type="dxa"/>
            <w:vAlign w:val="bottom"/>
          </w:tcPr>
          <w:p w14:paraId="076E007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hemorrhagic cerebrovascular accident without residual deficits</w:t>
            </w:r>
          </w:p>
        </w:tc>
        <w:tc>
          <w:tcPr>
            <w:tcW w:w="1559" w:type="dxa"/>
          </w:tcPr>
          <w:p w14:paraId="2214F6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EE54A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B3BB7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43530667</w:t>
            </w:r>
          </w:p>
        </w:tc>
        <w:tc>
          <w:tcPr>
            <w:tcW w:w="1276" w:type="dxa"/>
            <w:vAlign w:val="bottom"/>
          </w:tcPr>
          <w:p w14:paraId="1E2C38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218BBF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hemorrhagic stroke with hemiparesis</w:t>
            </w:r>
          </w:p>
        </w:tc>
        <w:tc>
          <w:tcPr>
            <w:tcW w:w="1559" w:type="dxa"/>
          </w:tcPr>
          <w:p w14:paraId="09311B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C74024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132DA5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43530668</w:t>
            </w:r>
          </w:p>
        </w:tc>
        <w:tc>
          <w:tcPr>
            <w:tcW w:w="1276" w:type="dxa"/>
            <w:vAlign w:val="bottom"/>
          </w:tcPr>
          <w:p w14:paraId="56F035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584016F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hemorrhagic stroke with hemiplegia</w:t>
            </w:r>
          </w:p>
        </w:tc>
        <w:tc>
          <w:tcPr>
            <w:tcW w:w="1559" w:type="dxa"/>
          </w:tcPr>
          <w:p w14:paraId="2DBD91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A0BFFF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8795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762807</w:t>
            </w:r>
          </w:p>
        </w:tc>
        <w:tc>
          <w:tcPr>
            <w:tcW w:w="1276" w:type="dxa"/>
            <w:vAlign w:val="bottom"/>
          </w:tcPr>
          <w:p w14:paraId="11732B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0A6812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hemorrhagic stroke with residual hemiparesis</w:t>
            </w:r>
          </w:p>
        </w:tc>
        <w:tc>
          <w:tcPr>
            <w:tcW w:w="1559" w:type="dxa"/>
          </w:tcPr>
          <w:p w14:paraId="558BAA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B4081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67D0D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765815</w:t>
            </w:r>
          </w:p>
        </w:tc>
        <w:tc>
          <w:tcPr>
            <w:tcW w:w="1276" w:type="dxa"/>
            <w:vAlign w:val="bottom"/>
          </w:tcPr>
          <w:p w14:paraId="4EC2C8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21874A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hemorrhagic stroke with residual hemiplegia</w:t>
            </w:r>
          </w:p>
        </w:tc>
        <w:tc>
          <w:tcPr>
            <w:tcW w:w="1559" w:type="dxa"/>
          </w:tcPr>
          <w:p w14:paraId="5E3E579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513D2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DA71CF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37016190</w:t>
            </w:r>
          </w:p>
        </w:tc>
        <w:tc>
          <w:tcPr>
            <w:tcW w:w="1276" w:type="dxa"/>
            <w:vAlign w:val="bottom"/>
          </w:tcPr>
          <w:p w14:paraId="1F0F1BE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1,42E+14</w:t>
            </w:r>
          </w:p>
        </w:tc>
        <w:tc>
          <w:tcPr>
            <w:tcW w:w="4678" w:type="dxa"/>
            <w:vAlign w:val="bottom"/>
          </w:tcPr>
          <w:p w14:paraId="21AF380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ischemic cerebrovascular accident with residual deficit</w:t>
            </w:r>
          </w:p>
        </w:tc>
        <w:tc>
          <w:tcPr>
            <w:tcW w:w="1559" w:type="dxa"/>
          </w:tcPr>
          <w:p w14:paraId="5A0531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93CE5B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BA2FA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37108825</w:t>
            </w:r>
          </w:p>
        </w:tc>
        <w:tc>
          <w:tcPr>
            <w:tcW w:w="1276" w:type="dxa"/>
            <w:vAlign w:val="bottom"/>
          </w:tcPr>
          <w:p w14:paraId="066911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07C77D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ischemic stroke without residual deficits</w:t>
            </w:r>
          </w:p>
        </w:tc>
        <w:tc>
          <w:tcPr>
            <w:tcW w:w="1559" w:type="dxa"/>
          </w:tcPr>
          <w:p w14:paraId="0B20828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3291ED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045617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43531606</w:t>
            </w:r>
          </w:p>
        </w:tc>
        <w:tc>
          <w:tcPr>
            <w:tcW w:w="1276" w:type="dxa"/>
            <w:vAlign w:val="bottom"/>
          </w:tcPr>
          <w:p w14:paraId="70B7FC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9,91E+13</w:t>
            </w:r>
          </w:p>
        </w:tc>
        <w:tc>
          <w:tcPr>
            <w:tcW w:w="4678" w:type="dxa"/>
            <w:vAlign w:val="bottom"/>
          </w:tcPr>
          <w:p w14:paraId="5D56DE0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lacunar cerebrovascular accident</w:t>
            </w:r>
          </w:p>
        </w:tc>
        <w:tc>
          <w:tcPr>
            <w:tcW w:w="1559" w:type="dxa"/>
          </w:tcPr>
          <w:p w14:paraId="68918F0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B9732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B90FE6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37016638</w:t>
            </w:r>
          </w:p>
        </w:tc>
        <w:tc>
          <w:tcPr>
            <w:tcW w:w="1276" w:type="dxa"/>
            <w:vAlign w:val="bottom"/>
          </w:tcPr>
          <w:p w14:paraId="147C05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6,9E+14</w:t>
            </w:r>
          </w:p>
        </w:tc>
        <w:tc>
          <w:tcPr>
            <w:tcW w:w="4678" w:type="dxa"/>
            <w:vAlign w:val="bottom"/>
          </w:tcPr>
          <w:p w14:paraId="74EA767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nontraumatic ruptured cerebral aneurysm</w:t>
            </w:r>
          </w:p>
        </w:tc>
        <w:tc>
          <w:tcPr>
            <w:tcW w:w="1559" w:type="dxa"/>
          </w:tcPr>
          <w:p w14:paraId="61D014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2A84C8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8371B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43531603</w:t>
            </w:r>
          </w:p>
        </w:tc>
        <w:tc>
          <w:tcPr>
            <w:tcW w:w="1276" w:type="dxa"/>
            <w:vAlign w:val="bottom"/>
          </w:tcPr>
          <w:p w14:paraId="34AF3F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9,75E+13</w:t>
            </w:r>
          </w:p>
        </w:tc>
        <w:tc>
          <w:tcPr>
            <w:tcW w:w="4678" w:type="dxa"/>
            <w:vAlign w:val="bottom"/>
          </w:tcPr>
          <w:p w14:paraId="4234EA0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parietal cerebrovascular accident</w:t>
            </w:r>
          </w:p>
        </w:tc>
        <w:tc>
          <w:tcPr>
            <w:tcW w:w="1559" w:type="dxa"/>
          </w:tcPr>
          <w:p w14:paraId="0303C4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9FB4ED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8D19E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43531615</w:t>
            </w:r>
          </w:p>
        </w:tc>
        <w:tc>
          <w:tcPr>
            <w:tcW w:w="1276" w:type="dxa"/>
            <w:vAlign w:val="bottom"/>
          </w:tcPr>
          <w:p w14:paraId="3928C17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1,19E+14</w:t>
            </w:r>
          </w:p>
        </w:tc>
        <w:tc>
          <w:tcPr>
            <w:tcW w:w="4678" w:type="dxa"/>
            <w:vAlign w:val="bottom"/>
          </w:tcPr>
          <w:p w14:paraId="6B92AB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History of thrombotic stroke without residual deficits</w:t>
            </w:r>
          </w:p>
        </w:tc>
        <w:tc>
          <w:tcPr>
            <w:tcW w:w="1559" w:type="dxa"/>
          </w:tcPr>
          <w:p w14:paraId="74C378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23963C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0D3F4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4108359</w:t>
            </w:r>
          </w:p>
        </w:tc>
        <w:tc>
          <w:tcPr>
            <w:tcW w:w="1276" w:type="dxa"/>
            <w:vAlign w:val="bottom"/>
          </w:tcPr>
          <w:p w14:paraId="5C41CCE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635E9D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Impending cerebral ischemia</w:t>
            </w:r>
          </w:p>
        </w:tc>
        <w:tc>
          <w:tcPr>
            <w:tcW w:w="1559" w:type="dxa"/>
          </w:tcPr>
          <w:p w14:paraId="3FD2BA1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760542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EB5092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4116269</w:t>
            </w:r>
          </w:p>
        </w:tc>
        <w:tc>
          <w:tcPr>
            <w:tcW w:w="1276" w:type="dxa"/>
            <w:vAlign w:val="bottom"/>
          </w:tcPr>
          <w:p w14:paraId="422D0A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2,87E+08</w:t>
            </w:r>
          </w:p>
        </w:tc>
        <w:tc>
          <w:tcPr>
            <w:tcW w:w="4678" w:type="dxa"/>
            <w:vAlign w:val="bottom"/>
          </w:tcPr>
          <w:p w14:paraId="5503B7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Impending cerebrovascular accident</w:t>
            </w:r>
          </w:p>
        </w:tc>
        <w:tc>
          <w:tcPr>
            <w:tcW w:w="1559" w:type="dxa"/>
          </w:tcPr>
          <w:p w14:paraId="0A9A2A9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A3AC74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589DEB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4131383</w:t>
            </w:r>
          </w:p>
        </w:tc>
        <w:tc>
          <w:tcPr>
            <w:tcW w:w="1276" w:type="dxa"/>
            <w:vAlign w:val="bottom"/>
          </w:tcPr>
          <w:p w14:paraId="353319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4,13E+08</w:t>
            </w:r>
          </w:p>
        </w:tc>
        <w:tc>
          <w:tcPr>
            <w:tcW w:w="4678" w:type="dxa"/>
            <w:vAlign w:val="bottom"/>
          </w:tcPr>
          <w:p w14:paraId="0458F03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Infarction of basal ganglia</w:t>
            </w:r>
          </w:p>
        </w:tc>
        <w:tc>
          <w:tcPr>
            <w:tcW w:w="1559" w:type="dxa"/>
          </w:tcPr>
          <w:p w14:paraId="6304624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F960C2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BFCFE2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36717463</w:t>
            </w:r>
          </w:p>
        </w:tc>
        <w:tc>
          <w:tcPr>
            <w:tcW w:w="1276" w:type="dxa"/>
            <w:vAlign w:val="bottom"/>
          </w:tcPr>
          <w:p w14:paraId="33AF4A4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7,21E+08</w:t>
            </w:r>
          </w:p>
        </w:tc>
        <w:tc>
          <w:tcPr>
            <w:tcW w:w="4678" w:type="dxa"/>
            <w:vAlign w:val="bottom"/>
          </w:tcPr>
          <w:p w14:paraId="66C168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Injury of intracranial vessel of head</w:t>
            </w:r>
          </w:p>
        </w:tc>
        <w:tc>
          <w:tcPr>
            <w:tcW w:w="1559" w:type="dxa"/>
          </w:tcPr>
          <w:p w14:paraId="24D1CC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89B89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5DA1B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4096625</w:t>
            </w:r>
          </w:p>
        </w:tc>
        <w:tc>
          <w:tcPr>
            <w:tcW w:w="1276" w:type="dxa"/>
            <w:vAlign w:val="bottom"/>
          </w:tcPr>
          <w:p w14:paraId="5510D5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01DB4C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Injury of vertebral artery</w:t>
            </w:r>
          </w:p>
        </w:tc>
        <w:tc>
          <w:tcPr>
            <w:tcW w:w="1559" w:type="dxa"/>
          </w:tcPr>
          <w:p w14:paraId="552391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39EEF0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E7C9C7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4112021</w:t>
            </w:r>
          </w:p>
        </w:tc>
        <w:tc>
          <w:tcPr>
            <w:tcW w:w="1276" w:type="dxa"/>
            <w:vAlign w:val="bottom"/>
          </w:tcPr>
          <w:p w14:paraId="1D8AEF2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76064D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Intermittent cerebral ischemia</w:t>
            </w:r>
          </w:p>
        </w:tc>
        <w:tc>
          <w:tcPr>
            <w:tcW w:w="1559" w:type="dxa"/>
          </w:tcPr>
          <w:p w14:paraId="6AD5B57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342B82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4552F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4121624</w:t>
            </w:r>
          </w:p>
        </w:tc>
        <w:tc>
          <w:tcPr>
            <w:tcW w:w="1276" w:type="dxa"/>
            <w:vAlign w:val="bottom"/>
          </w:tcPr>
          <w:p w14:paraId="358D6D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0DA168A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Internal carotid artery stenosis</w:t>
            </w:r>
          </w:p>
        </w:tc>
        <w:tc>
          <w:tcPr>
            <w:tcW w:w="1559" w:type="dxa"/>
          </w:tcPr>
          <w:p w14:paraId="0439AA3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D962FD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9F52F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765606</w:t>
            </w:r>
          </w:p>
        </w:tc>
        <w:tc>
          <w:tcPr>
            <w:tcW w:w="1276" w:type="dxa"/>
            <w:vAlign w:val="bottom"/>
          </w:tcPr>
          <w:p w14:paraId="783D7F7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6A4F5CC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Internal carotid artery stenosis with infarction</w:t>
            </w:r>
          </w:p>
        </w:tc>
        <w:tc>
          <w:tcPr>
            <w:tcW w:w="1559" w:type="dxa"/>
          </w:tcPr>
          <w:p w14:paraId="01A838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80AA29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B6EC6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4029966</w:t>
            </w:r>
          </w:p>
        </w:tc>
        <w:tc>
          <w:tcPr>
            <w:tcW w:w="1276" w:type="dxa"/>
            <w:vAlign w:val="bottom"/>
          </w:tcPr>
          <w:p w14:paraId="05981CD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1,29E+08</w:t>
            </w:r>
          </w:p>
        </w:tc>
        <w:tc>
          <w:tcPr>
            <w:tcW w:w="4678" w:type="dxa"/>
            <w:vAlign w:val="bottom"/>
          </w:tcPr>
          <w:p w14:paraId="37968E0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aneurysm</w:t>
            </w:r>
          </w:p>
        </w:tc>
        <w:tc>
          <w:tcPr>
            <w:tcW w:w="1559" w:type="dxa"/>
          </w:tcPr>
          <w:p w14:paraId="25D2EE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CB5A88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B0CE53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4041678</w:t>
            </w:r>
          </w:p>
        </w:tc>
        <w:tc>
          <w:tcPr>
            <w:tcW w:w="1276" w:type="dxa"/>
            <w:vAlign w:val="bottom"/>
          </w:tcPr>
          <w:p w14:paraId="78C2E8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686C5D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arterial septic embolism</w:t>
            </w:r>
          </w:p>
        </w:tc>
        <w:tc>
          <w:tcPr>
            <w:tcW w:w="1559" w:type="dxa"/>
          </w:tcPr>
          <w:p w14:paraId="20544A5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9F4A0F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010101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4043900</w:t>
            </w:r>
          </w:p>
        </w:tc>
        <w:tc>
          <w:tcPr>
            <w:tcW w:w="1276" w:type="dxa"/>
            <w:vAlign w:val="bottom"/>
          </w:tcPr>
          <w:p w14:paraId="434677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0175BD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septic embolism</w:t>
            </w:r>
          </w:p>
        </w:tc>
        <w:tc>
          <w:tcPr>
            <w:tcW w:w="1559" w:type="dxa"/>
          </w:tcPr>
          <w:p w14:paraId="1CF04E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CA4292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8D0100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4120316</w:t>
            </w:r>
          </w:p>
        </w:tc>
        <w:tc>
          <w:tcPr>
            <w:tcW w:w="1276" w:type="dxa"/>
            <w:vAlign w:val="bottom"/>
          </w:tcPr>
          <w:p w14:paraId="71042BC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3,03E+08</w:t>
            </w:r>
          </w:p>
        </w:tc>
        <w:tc>
          <w:tcPr>
            <w:tcW w:w="4678" w:type="dxa"/>
            <w:vAlign w:val="bottom"/>
          </w:tcPr>
          <w:p w14:paraId="4810F49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septic thrombophlebitis</w:t>
            </w:r>
          </w:p>
        </w:tc>
        <w:tc>
          <w:tcPr>
            <w:tcW w:w="1559" w:type="dxa"/>
          </w:tcPr>
          <w:p w14:paraId="4D8544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50C856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0CA57D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4025201</w:t>
            </w:r>
          </w:p>
        </w:tc>
        <w:tc>
          <w:tcPr>
            <w:tcW w:w="1276" w:type="dxa"/>
            <w:vAlign w:val="bottom"/>
          </w:tcPr>
          <w:p w14:paraId="3D97A05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1,06E+08</w:t>
            </w:r>
          </w:p>
        </w:tc>
        <w:tc>
          <w:tcPr>
            <w:tcW w:w="4678" w:type="dxa"/>
            <w:vAlign w:val="bottom"/>
          </w:tcPr>
          <w:p w14:paraId="7CEE813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sinus thrombosis; embolism AND/OR inflammation</w:t>
            </w:r>
          </w:p>
        </w:tc>
        <w:tc>
          <w:tcPr>
            <w:tcW w:w="1559" w:type="dxa"/>
          </w:tcPr>
          <w:p w14:paraId="64E01ED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E2FA76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C66DC6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4194609</w:t>
            </w:r>
          </w:p>
        </w:tc>
        <w:tc>
          <w:tcPr>
            <w:tcW w:w="1276" w:type="dxa"/>
            <w:vAlign w:val="bottom"/>
          </w:tcPr>
          <w:p w14:paraId="2122D5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3,13E+08</w:t>
            </w:r>
          </w:p>
        </w:tc>
        <w:tc>
          <w:tcPr>
            <w:tcW w:w="4678" w:type="dxa"/>
            <w:vAlign w:val="bottom"/>
          </w:tcPr>
          <w:p w14:paraId="5063A2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thrombophlebitis</w:t>
            </w:r>
          </w:p>
        </w:tc>
        <w:tc>
          <w:tcPr>
            <w:tcW w:w="1559" w:type="dxa"/>
          </w:tcPr>
          <w:p w14:paraId="195071E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B471EB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536027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4139561</w:t>
            </w:r>
          </w:p>
        </w:tc>
        <w:tc>
          <w:tcPr>
            <w:tcW w:w="1276" w:type="dxa"/>
            <w:vAlign w:val="bottom"/>
          </w:tcPr>
          <w:p w14:paraId="440A811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3,07E+08</w:t>
            </w:r>
          </w:p>
        </w:tc>
        <w:tc>
          <w:tcPr>
            <w:tcW w:w="4678" w:type="dxa"/>
            <w:vAlign w:val="bottom"/>
          </w:tcPr>
          <w:p w14:paraId="6206A5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venous septic embolism</w:t>
            </w:r>
          </w:p>
        </w:tc>
        <w:tc>
          <w:tcPr>
            <w:tcW w:w="1559" w:type="dxa"/>
          </w:tcPr>
          <w:p w14:paraId="341817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1F58B3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271365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4179912</w:t>
            </w:r>
          </w:p>
        </w:tc>
        <w:tc>
          <w:tcPr>
            <w:tcW w:w="1276" w:type="dxa"/>
            <w:vAlign w:val="bottom"/>
          </w:tcPr>
          <w:p w14:paraId="1C3E20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165FEC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Intracranial venous thrombosis</w:t>
            </w:r>
          </w:p>
        </w:tc>
        <w:tc>
          <w:tcPr>
            <w:tcW w:w="1559" w:type="dxa"/>
          </w:tcPr>
          <w:p w14:paraId="78F59F8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E6686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EB2F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4310996</w:t>
            </w:r>
          </w:p>
        </w:tc>
        <w:tc>
          <w:tcPr>
            <w:tcW w:w="1276" w:type="dxa"/>
            <w:vAlign w:val="bottom"/>
          </w:tcPr>
          <w:p w14:paraId="3079C12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4,23E+08</w:t>
            </w:r>
          </w:p>
        </w:tc>
        <w:tc>
          <w:tcPr>
            <w:tcW w:w="4678" w:type="dxa"/>
            <w:vAlign w:val="bottom"/>
          </w:tcPr>
          <w:p w14:paraId="49F49A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Ischemic stroke</w:t>
            </w:r>
          </w:p>
        </w:tc>
        <w:tc>
          <w:tcPr>
            <w:tcW w:w="1559" w:type="dxa"/>
          </w:tcPr>
          <w:p w14:paraId="47DB520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3025B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93F0D8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43530669</w:t>
            </w:r>
          </w:p>
        </w:tc>
        <w:tc>
          <w:tcPr>
            <w:tcW w:w="1276" w:type="dxa"/>
            <w:vAlign w:val="bottom"/>
          </w:tcPr>
          <w:p w14:paraId="02F7E2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7AC82AA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Ischemic stroke with coma</w:t>
            </w:r>
          </w:p>
        </w:tc>
        <w:tc>
          <w:tcPr>
            <w:tcW w:w="1559" w:type="dxa"/>
          </w:tcPr>
          <w:p w14:paraId="6C19431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1C6E0A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223E59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43530670</w:t>
            </w:r>
          </w:p>
        </w:tc>
        <w:tc>
          <w:tcPr>
            <w:tcW w:w="1276" w:type="dxa"/>
            <w:vAlign w:val="bottom"/>
          </w:tcPr>
          <w:p w14:paraId="662D068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6860A6A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Ischemic stroke without coma</w:t>
            </w:r>
          </w:p>
        </w:tc>
        <w:tc>
          <w:tcPr>
            <w:tcW w:w="1559" w:type="dxa"/>
          </w:tcPr>
          <w:p w14:paraId="5EE77D8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D4F8F6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5A6681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37110765</w:t>
            </w:r>
          </w:p>
        </w:tc>
        <w:tc>
          <w:tcPr>
            <w:tcW w:w="1276" w:type="dxa"/>
            <w:vAlign w:val="bottom"/>
          </w:tcPr>
          <w:p w14:paraId="0BF46EB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3B47F7B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Ischemic stroke without residual deficits</w:t>
            </w:r>
          </w:p>
        </w:tc>
        <w:tc>
          <w:tcPr>
            <w:tcW w:w="1559" w:type="dxa"/>
          </w:tcPr>
          <w:p w14:paraId="52F5DD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863B09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03D7F7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4219010</w:t>
            </w:r>
          </w:p>
        </w:tc>
        <w:tc>
          <w:tcPr>
            <w:tcW w:w="1276" w:type="dxa"/>
            <w:vAlign w:val="bottom"/>
          </w:tcPr>
          <w:p w14:paraId="424FED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39925003</w:t>
            </w:r>
          </w:p>
        </w:tc>
        <w:tc>
          <w:tcPr>
            <w:tcW w:w="4678" w:type="dxa"/>
            <w:vAlign w:val="bottom"/>
          </w:tcPr>
          <w:p w14:paraId="0F5C9E9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Juvenile myopathy; encephalopathy; lactic acidosis AND stroke</w:t>
            </w:r>
          </w:p>
        </w:tc>
        <w:tc>
          <w:tcPr>
            <w:tcW w:w="1559" w:type="dxa"/>
          </w:tcPr>
          <w:p w14:paraId="6F3DFE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749675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379A5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762340</w:t>
            </w:r>
          </w:p>
        </w:tc>
        <w:tc>
          <w:tcPr>
            <w:tcW w:w="1276" w:type="dxa"/>
            <w:vAlign w:val="bottom"/>
          </w:tcPr>
          <w:p w14:paraId="4CC2D5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697B64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anterior cerebral artery embolism with stroke</w:t>
            </w:r>
          </w:p>
        </w:tc>
        <w:tc>
          <w:tcPr>
            <w:tcW w:w="1559" w:type="dxa"/>
          </w:tcPr>
          <w:p w14:paraId="3DD88A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226A86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60E866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761797</w:t>
            </w:r>
          </w:p>
        </w:tc>
        <w:tc>
          <w:tcPr>
            <w:tcW w:w="1276" w:type="dxa"/>
            <w:vAlign w:val="bottom"/>
          </w:tcPr>
          <w:p w14:paraId="46477C7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F7F4AB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carotid artery embolism with stroke</w:t>
            </w:r>
          </w:p>
        </w:tc>
        <w:tc>
          <w:tcPr>
            <w:tcW w:w="1559" w:type="dxa"/>
          </w:tcPr>
          <w:p w14:paraId="1161DB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DBE49A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1787A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43020496</w:t>
            </w:r>
          </w:p>
        </w:tc>
        <w:tc>
          <w:tcPr>
            <w:tcW w:w="1276" w:type="dxa"/>
            <w:vAlign w:val="bottom"/>
          </w:tcPr>
          <w:p w14:paraId="31BC04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2,85E+14</w:t>
            </w:r>
          </w:p>
        </w:tc>
        <w:tc>
          <w:tcPr>
            <w:tcW w:w="4678" w:type="dxa"/>
            <w:vAlign w:val="bottom"/>
          </w:tcPr>
          <w:p w14:paraId="1512403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carotid artery occlusion</w:t>
            </w:r>
          </w:p>
        </w:tc>
        <w:tc>
          <w:tcPr>
            <w:tcW w:w="1559" w:type="dxa"/>
          </w:tcPr>
          <w:p w14:paraId="78353EF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6977B5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81D3C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43020498</w:t>
            </w:r>
          </w:p>
        </w:tc>
        <w:tc>
          <w:tcPr>
            <w:tcW w:w="1276" w:type="dxa"/>
            <w:vAlign w:val="bottom"/>
          </w:tcPr>
          <w:p w14:paraId="14AE8A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2,85E+14</w:t>
            </w:r>
          </w:p>
        </w:tc>
        <w:tc>
          <w:tcPr>
            <w:tcW w:w="4678" w:type="dxa"/>
            <w:vAlign w:val="bottom"/>
          </w:tcPr>
          <w:p w14:paraId="070330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carotid artery stenosis</w:t>
            </w:r>
          </w:p>
        </w:tc>
        <w:tc>
          <w:tcPr>
            <w:tcW w:w="1559" w:type="dxa"/>
          </w:tcPr>
          <w:p w14:paraId="20584D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054646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64A21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761791</w:t>
            </w:r>
          </w:p>
        </w:tc>
        <w:tc>
          <w:tcPr>
            <w:tcW w:w="1276" w:type="dxa"/>
            <w:vAlign w:val="bottom"/>
          </w:tcPr>
          <w:p w14:paraId="2BA9FC4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340200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cerebellar artery thrombosis with stroke</w:t>
            </w:r>
          </w:p>
        </w:tc>
        <w:tc>
          <w:tcPr>
            <w:tcW w:w="1559" w:type="dxa"/>
          </w:tcPr>
          <w:p w14:paraId="3E19D6D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44858B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09BA86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761793</w:t>
            </w:r>
          </w:p>
        </w:tc>
        <w:tc>
          <w:tcPr>
            <w:tcW w:w="1276" w:type="dxa"/>
            <w:vAlign w:val="bottom"/>
          </w:tcPr>
          <w:p w14:paraId="2E97E5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4440B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posterior cerebral artery thrombosis with stroke</w:t>
            </w:r>
          </w:p>
        </w:tc>
        <w:tc>
          <w:tcPr>
            <w:tcW w:w="1559" w:type="dxa"/>
          </w:tcPr>
          <w:p w14:paraId="1175EE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DC85D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800FC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4112022</w:t>
            </w:r>
          </w:p>
        </w:tc>
        <w:tc>
          <w:tcPr>
            <w:tcW w:w="1276" w:type="dxa"/>
            <w:vAlign w:val="bottom"/>
          </w:tcPr>
          <w:p w14:paraId="49EA91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46ECE6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sided cerebral hemisphere cerebrovascular accident</w:t>
            </w:r>
          </w:p>
        </w:tc>
        <w:tc>
          <w:tcPr>
            <w:tcW w:w="1559" w:type="dxa"/>
          </w:tcPr>
          <w:p w14:paraId="0962C9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DDB0F0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AC740C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37108913</w:t>
            </w:r>
          </w:p>
        </w:tc>
        <w:tc>
          <w:tcPr>
            <w:tcW w:w="1276" w:type="dxa"/>
            <w:vAlign w:val="bottom"/>
          </w:tcPr>
          <w:p w14:paraId="490C242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1,57E+16</w:t>
            </w:r>
          </w:p>
        </w:tc>
        <w:tc>
          <w:tcPr>
            <w:tcW w:w="4678" w:type="dxa"/>
            <w:vAlign w:val="bottom"/>
          </w:tcPr>
          <w:p w14:paraId="71D39F5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vertebral artery dissection</w:t>
            </w:r>
          </w:p>
        </w:tc>
        <w:tc>
          <w:tcPr>
            <w:tcW w:w="1559" w:type="dxa"/>
          </w:tcPr>
          <w:p w14:paraId="5E94CF2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9E032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DBC0C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761795</w:t>
            </w:r>
          </w:p>
        </w:tc>
        <w:tc>
          <w:tcPr>
            <w:tcW w:w="1276" w:type="dxa"/>
            <w:vAlign w:val="bottom"/>
          </w:tcPr>
          <w:p w14:paraId="347E7DB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73A9818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vertebral artery embolism with stroke</w:t>
            </w:r>
          </w:p>
        </w:tc>
        <w:tc>
          <w:tcPr>
            <w:tcW w:w="1559" w:type="dxa"/>
          </w:tcPr>
          <w:p w14:paraId="48DB5D7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F2680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2EB2C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762345</w:t>
            </w:r>
          </w:p>
        </w:tc>
        <w:tc>
          <w:tcPr>
            <w:tcW w:w="1276" w:type="dxa"/>
            <w:vAlign w:val="bottom"/>
          </w:tcPr>
          <w:p w14:paraId="330AD21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412A1C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Left vertebral artery thrombosis with stroke</w:t>
            </w:r>
          </w:p>
        </w:tc>
        <w:tc>
          <w:tcPr>
            <w:tcW w:w="1559" w:type="dxa"/>
          </w:tcPr>
          <w:p w14:paraId="078C004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27EB9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E8D80A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4088222</w:t>
            </w:r>
          </w:p>
        </w:tc>
        <w:tc>
          <w:tcPr>
            <w:tcW w:w="1276" w:type="dxa"/>
            <w:vAlign w:val="bottom"/>
          </w:tcPr>
          <w:p w14:paraId="658E46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1,86E+08</w:t>
            </w:r>
          </w:p>
        </w:tc>
        <w:tc>
          <w:tcPr>
            <w:tcW w:w="4678" w:type="dxa"/>
            <w:vAlign w:val="bottom"/>
          </w:tcPr>
          <w:p w14:paraId="1E26808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Listerial</w:t>
            </w:r>
            <w:proofErr w:type="spellEnd"/>
            <w:r>
              <w:rPr>
                <w:rFonts w:ascii="Calibri" w:hAnsi="Calibri" w:cs="Calibri"/>
                <w:color w:val="000000"/>
                <w:sz w:val="22"/>
                <w:szCs w:val="22"/>
              </w:rPr>
              <w:t xml:space="preserve"> cerebral arteritis</w:t>
            </w:r>
          </w:p>
        </w:tc>
        <w:tc>
          <w:tcPr>
            <w:tcW w:w="1559" w:type="dxa"/>
          </w:tcPr>
          <w:p w14:paraId="461D17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0CF708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786F0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36716114</w:t>
            </w:r>
          </w:p>
        </w:tc>
        <w:tc>
          <w:tcPr>
            <w:tcW w:w="1276" w:type="dxa"/>
            <w:vAlign w:val="bottom"/>
          </w:tcPr>
          <w:p w14:paraId="1ED0D1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7,22E+08</w:t>
            </w:r>
          </w:p>
        </w:tc>
        <w:tc>
          <w:tcPr>
            <w:tcW w:w="4678" w:type="dxa"/>
            <w:vAlign w:val="bottom"/>
          </w:tcPr>
          <w:p w14:paraId="4C05AE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Lymphedema and cerebral arteriovenous anomaly syndrome</w:t>
            </w:r>
          </w:p>
        </w:tc>
        <w:tc>
          <w:tcPr>
            <w:tcW w:w="1559" w:type="dxa"/>
          </w:tcPr>
          <w:p w14:paraId="10FE8F6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CD763B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1CC14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36717575</w:t>
            </w:r>
          </w:p>
        </w:tc>
        <w:tc>
          <w:tcPr>
            <w:tcW w:w="1276" w:type="dxa"/>
            <w:vAlign w:val="bottom"/>
          </w:tcPr>
          <w:p w14:paraId="472FE9F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7,23E+08</w:t>
            </w:r>
          </w:p>
        </w:tc>
        <w:tc>
          <w:tcPr>
            <w:tcW w:w="4678" w:type="dxa"/>
            <w:vAlign w:val="bottom"/>
          </w:tcPr>
          <w:p w14:paraId="143021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Major laceration of vertebral artery</w:t>
            </w:r>
          </w:p>
        </w:tc>
        <w:tc>
          <w:tcPr>
            <w:tcW w:w="1559" w:type="dxa"/>
          </w:tcPr>
          <w:p w14:paraId="1584A5C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7A07B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18EFF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763014</w:t>
            </w:r>
          </w:p>
        </w:tc>
        <w:tc>
          <w:tcPr>
            <w:tcW w:w="1276" w:type="dxa"/>
            <w:vAlign w:val="bottom"/>
          </w:tcPr>
          <w:p w14:paraId="6DBBC9E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583E5D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Middle cerebral artery occlusion</w:t>
            </w:r>
          </w:p>
        </w:tc>
        <w:tc>
          <w:tcPr>
            <w:tcW w:w="1559" w:type="dxa"/>
          </w:tcPr>
          <w:p w14:paraId="6B862D0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E46B3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586A45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4110194</w:t>
            </w:r>
          </w:p>
        </w:tc>
        <w:tc>
          <w:tcPr>
            <w:tcW w:w="1276" w:type="dxa"/>
            <w:vAlign w:val="bottom"/>
          </w:tcPr>
          <w:p w14:paraId="195C56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065E41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Middle cerebral artery syndrome</w:t>
            </w:r>
          </w:p>
        </w:tc>
        <w:tc>
          <w:tcPr>
            <w:tcW w:w="1559" w:type="dxa"/>
          </w:tcPr>
          <w:p w14:paraId="6911688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19FC7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4F3260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4147995</w:t>
            </w:r>
          </w:p>
        </w:tc>
        <w:tc>
          <w:tcPr>
            <w:tcW w:w="1276" w:type="dxa"/>
            <w:vAlign w:val="bottom"/>
          </w:tcPr>
          <w:p w14:paraId="5F07BC9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30400005</w:t>
            </w:r>
          </w:p>
        </w:tc>
        <w:tc>
          <w:tcPr>
            <w:tcW w:w="4678" w:type="dxa"/>
            <w:vAlign w:val="bottom"/>
          </w:tcPr>
          <w:p w14:paraId="46DA5D4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Middle meningeal hemorrhage following injury</w:t>
            </w:r>
          </w:p>
        </w:tc>
        <w:tc>
          <w:tcPr>
            <w:tcW w:w="1559" w:type="dxa"/>
          </w:tcPr>
          <w:p w14:paraId="423902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0EE12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F75F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4077819</w:t>
            </w:r>
          </w:p>
        </w:tc>
        <w:tc>
          <w:tcPr>
            <w:tcW w:w="1276" w:type="dxa"/>
            <w:vAlign w:val="bottom"/>
          </w:tcPr>
          <w:p w14:paraId="702273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74C2E6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Millard-</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740EF66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E4C680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EE036A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36715676</w:t>
            </w:r>
          </w:p>
        </w:tc>
        <w:tc>
          <w:tcPr>
            <w:tcW w:w="1276" w:type="dxa"/>
            <w:vAlign w:val="bottom"/>
          </w:tcPr>
          <w:p w14:paraId="3A9DD2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7,21E+08</w:t>
            </w:r>
          </w:p>
        </w:tc>
        <w:tc>
          <w:tcPr>
            <w:tcW w:w="4678" w:type="dxa"/>
            <w:vAlign w:val="bottom"/>
          </w:tcPr>
          <w:p w14:paraId="53AA018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Minor laceration of vertebral artery</w:t>
            </w:r>
          </w:p>
        </w:tc>
        <w:tc>
          <w:tcPr>
            <w:tcW w:w="1559" w:type="dxa"/>
          </w:tcPr>
          <w:p w14:paraId="3C09C80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EE7F8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4407F9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43021816</w:t>
            </w:r>
          </w:p>
        </w:tc>
        <w:tc>
          <w:tcPr>
            <w:tcW w:w="1276" w:type="dxa"/>
            <w:vAlign w:val="bottom"/>
          </w:tcPr>
          <w:p w14:paraId="296B4E3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7,93E+13</w:t>
            </w:r>
          </w:p>
        </w:tc>
        <w:tc>
          <w:tcPr>
            <w:tcW w:w="4678" w:type="dxa"/>
            <w:vAlign w:val="bottom"/>
          </w:tcPr>
          <w:p w14:paraId="14A3B0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Mixed dementia</w:t>
            </w:r>
          </w:p>
        </w:tc>
        <w:tc>
          <w:tcPr>
            <w:tcW w:w="1559" w:type="dxa"/>
          </w:tcPr>
          <w:p w14:paraId="66B8E9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FA4B9E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446108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37110064</w:t>
            </w:r>
          </w:p>
        </w:tc>
        <w:tc>
          <w:tcPr>
            <w:tcW w:w="1276" w:type="dxa"/>
            <w:vAlign w:val="bottom"/>
          </w:tcPr>
          <w:p w14:paraId="0EF45F1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4FEFAA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Moyamoya</w:t>
            </w:r>
            <w:proofErr w:type="spellEnd"/>
            <w:r>
              <w:rPr>
                <w:rFonts w:ascii="Calibri" w:hAnsi="Calibri" w:cs="Calibri"/>
                <w:color w:val="000000"/>
                <w:sz w:val="22"/>
                <w:szCs w:val="22"/>
              </w:rPr>
              <w:t xml:space="preserve"> angiopathy; short stature; facial dysmorphism; hypergonadotropic hypogonadism syndrome</w:t>
            </w:r>
          </w:p>
        </w:tc>
        <w:tc>
          <w:tcPr>
            <w:tcW w:w="1559" w:type="dxa"/>
          </w:tcPr>
          <w:p w14:paraId="38765B9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A433C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D7B902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378774</w:t>
            </w:r>
          </w:p>
        </w:tc>
        <w:tc>
          <w:tcPr>
            <w:tcW w:w="1276" w:type="dxa"/>
            <w:vAlign w:val="bottom"/>
          </w:tcPr>
          <w:p w14:paraId="68570B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69116000</w:t>
            </w:r>
          </w:p>
        </w:tc>
        <w:tc>
          <w:tcPr>
            <w:tcW w:w="4678" w:type="dxa"/>
            <w:vAlign w:val="bottom"/>
          </w:tcPr>
          <w:p w14:paraId="6E5A6E7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Moyamoya</w:t>
            </w:r>
            <w:proofErr w:type="spellEnd"/>
            <w:r>
              <w:rPr>
                <w:rFonts w:ascii="Calibri" w:hAnsi="Calibri" w:cs="Calibri"/>
                <w:color w:val="000000"/>
                <w:sz w:val="22"/>
                <w:szCs w:val="22"/>
              </w:rPr>
              <w:t xml:space="preserve"> disease</w:t>
            </w:r>
          </w:p>
        </w:tc>
        <w:tc>
          <w:tcPr>
            <w:tcW w:w="1559" w:type="dxa"/>
          </w:tcPr>
          <w:p w14:paraId="1E4C49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E1700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637DB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36713633</w:t>
            </w:r>
          </w:p>
        </w:tc>
        <w:tc>
          <w:tcPr>
            <w:tcW w:w="1276" w:type="dxa"/>
            <w:vAlign w:val="bottom"/>
          </w:tcPr>
          <w:p w14:paraId="48D990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7,19E+08</w:t>
            </w:r>
          </w:p>
        </w:tc>
        <w:tc>
          <w:tcPr>
            <w:tcW w:w="4678" w:type="dxa"/>
            <w:vAlign w:val="bottom"/>
          </w:tcPr>
          <w:p w14:paraId="5D891D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Moyamoya</w:t>
            </w:r>
            <w:proofErr w:type="spellEnd"/>
            <w:r>
              <w:rPr>
                <w:rFonts w:ascii="Calibri" w:hAnsi="Calibri" w:cs="Calibri"/>
                <w:color w:val="000000"/>
                <w:sz w:val="22"/>
                <w:szCs w:val="22"/>
              </w:rPr>
              <w:t xml:space="preserve"> disease with early onset achalasia</w:t>
            </w:r>
          </w:p>
        </w:tc>
        <w:tc>
          <w:tcPr>
            <w:tcW w:w="1559" w:type="dxa"/>
          </w:tcPr>
          <w:p w14:paraId="703E58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7E604E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92FE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379778</w:t>
            </w:r>
          </w:p>
        </w:tc>
        <w:tc>
          <w:tcPr>
            <w:tcW w:w="1276" w:type="dxa"/>
            <w:vAlign w:val="bottom"/>
          </w:tcPr>
          <w:p w14:paraId="4B2C061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56267009</w:t>
            </w:r>
          </w:p>
        </w:tc>
        <w:tc>
          <w:tcPr>
            <w:tcW w:w="4678" w:type="dxa"/>
            <w:vAlign w:val="bottom"/>
          </w:tcPr>
          <w:p w14:paraId="72F177F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dementia</w:t>
            </w:r>
          </w:p>
        </w:tc>
        <w:tc>
          <w:tcPr>
            <w:tcW w:w="1559" w:type="dxa"/>
          </w:tcPr>
          <w:p w14:paraId="34951F7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187EC7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E5713D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37395562</w:t>
            </w:r>
          </w:p>
        </w:tc>
        <w:tc>
          <w:tcPr>
            <w:tcW w:w="1276" w:type="dxa"/>
            <w:vAlign w:val="bottom"/>
          </w:tcPr>
          <w:p w14:paraId="5DA11DF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1,06E+14</w:t>
            </w:r>
          </w:p>
        </w:tc>
        <w:tc>
          <w:tcPr>
            <w:tcW w:w="4678" w:type="dxa"/>
            <w:vAlign w:val="bottom"/>
          </w:tcPr>
          <w:p w14:paraId="09072DB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dementia due to atherosclerosis</w:t>
            </w:r>
          </w:p>
        </w:tc>
        <w:tc>
          <w:tcPr>
            <w:tcW w:w="1559" w:type="dxa"/>
          </w:tcPr>
          <w:p w14:paraId="737102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CFAA37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68882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444091</w:t>
            </w:r>
          </w:p>
        </w:tc>
        <w:tc>
          <w:tcPr>
            <w:tcW w:w="1276" w:type="dxa"/>
            <w:vAlign w:val="bottom"/>
          </w:tcPr>
          <w:p w14:paraId="1E0B00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10349009</w:t>
            </w:r>
          </w:p>
        </w:tc>
        <w:tc>
          <w:tcPr>
            <w:tcW w:w="4678" w:type="dxa"/>
            <w:vAlign w:val="bottom"/>
          </w:tcPr>
          <w:p w14:paraId="272197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dementia with delirium</w:t>
            </w:r>
          </w:p>
        </w:tc>
        <w:tc>
          <w:tcPr>
            <w:tcW w:w="1559" w:type="dxa"/>
          </w:tcPr>
          <w:p w14:paraId="4ECF97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572AB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65EAB8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443790</w:t>
            </w:r>
          </w:p>
        </w:tc>
        <w:tc>
          <w:tcPr>
            <w:tcW w:w="1276" w:type="dxa"/>
            <w:vAlign w:val="bottom"/>
          </w:tcPr>
          <w:p w14:paraId="78E65D6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25772007</w:t>
            </w:r>
          </w:p>
        </w:tc>
        <w:tc>
          <w:tcPr>
            <w:tcW w:w="4678" w:type="dxa"/>
            <w:vAlign w:val="bottom"/>
          </w:tcPr>
          <w:p w14:paraId="389B68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dementia with delusions</w:t>
            </w:r>
          </w:p>
        </w:tc>
        <w:tc>
          <w:tcPr>
            <w:tcW w:w="1559" w:type="dxa"/>
          </w:tcPr>
          <w:p w14:paraId="3D14503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3A042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E0DD62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443864</w:t>
            </w:r>
          </w:p>
        </w:tc>
        <w:tc>
          <w:tcPr>
            <w:tcW w:w="1276" w:type="dxa"/>
            <w:vAlign w:val="bottom"/>
          </w:tcPr>
          <w:p w14:paraId="53DCF6F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14070001</w:t>
            </w:r>
          </w:p>
        </w:tc>
        <w:tc>
          <w:tcPr>
            <w:tcW w:w="4678" w:type="dxa"/>
            <w:vAlign w:val="bottom"/>
          </w:tcPr>
          <w:p w14:paraId="5EFC7F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dementia with depression</w:t>
            </w:r>
          </w:p>
        </w:tc>
        <w:tc>
          <w:tcPr>
            <w:tcW w:w="1559" w:type="dxa"/>
          </w:tcPr>
          <w:p w14:paraId="17AAF30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F74322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0BEE16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377254</w:t>
            </w:r>
          </w:p>
        </w:tc>
        <w:tc>
          <w:tcPr>
            <w:tcW w:w="1276" w:type="dxa"/>
            <w:vAlign w:val="bottom"/>
          </w:tcPr>
          <w:p w14:paraId="05DA08F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70936005</w:t>
            </w:r>
          </w:p>
        </w:tc>
        <w:tc>
          <w:tcPr>
            <w:tcW w:w="4678" w:type="dxa"/>
            <w:vAlign w:val="bottom"/>
          </w:tcPr>
          <w:p w14:paraId="18965E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dementia; uncomplicated</w:t>
            </w:r>
          </w:p>
        </w:tc>
        <w:tc>
          <w:tcPr>
            <w:tcW w:w="1559" w:type="dxa"/>
          </w:tcPr>
          <w:p w14:paraId="5BC714C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CBF04D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B641D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4045742</w:t>
            </w:r>
          </w:p>
        </w:tc>
        <w:tc>
          <w:tcPr>
            <w:tcW w:w="1276" w:type="dxa"/>
            <w:vAlign w:val="bottom"/>
          </w:tcPr>
          <w:p w14:paraId="1609A0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A6B2A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Multi-infarct state</w:t>
            </w:r>
          </w:p>
        </w:tc>
        <w:tc>
          <w:tcPr>
            <w:tcW w:w="1559" w:type="dxa"/>
          </w:tcPr>
          <w:p w14:paraId="4C3BC9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0A0960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2A2B6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4242222</w:t>
            </w:r>
          </w:p>
        </w:tc>
        <w:tc>
          <w:tcPr>
            <w:tcW w:w="1276" w:type="dxa"/>
            <w:vAlign w:val="bottom"/>
          </w:tcPr>
          <w:p w14:paraId="67CF490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37943007</w:t>
            </w:r>
          </w:p>
        </w:tc>
        <w:tc>
          <w:tcPr>
            <w:tcW w:w="4678" w:type="dxa"/>
            <w:vAlign w:val="bottom"/>
          </w:tcPr>
          <w:p w14:paraId="1631B07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Multiple AND bilateral precerebral artery embolism</w:t>
            </w:r>
          </w:p>
        </w:tc>
        <w:tc>
          <w:tcPr>
            <w:tcW w:w="1559" w:type="dxa"/>
          </w:tcPr>
          <w:p w14:paraId="0B4BA9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C2EA5F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A7BF7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381036</w:t>
            </w:r>
          </w:p>
        </w:tc>
        <w:tc>
          <w:tcPr>
            <w:tcW w:w="1276" w:type="dxa"/>
            <w:vAlign w:val="bottom"/>
          </w:tcPr>
          <w:p w14:paraId="4D6912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73192008</w:t>
            </w:r>
          </w:p>
        </w:tc>
        <w:tc>
          <w:tcPr>
            <w:tcW w:w="4678" w:type="dxa"/>
            <w:vAlign w:val="bottom"/>
          </w:tcPr>
          <w:p w14:paraId="52E70E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Multiple AND bilateral precerebral artery stenosis</w:t>
            </w:r>
          </w:p>
        </w:tc>
        <w:tc>
          <w:tcPr>
            <w:tcW w:w="1559" w:type="dxa"/>
          </w:tcPr>
          <w:p w14:paraId="0519070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AA051B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4A14D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762708</w:t>
            </w:r>
          </w:p>
        </w:tc>
        <w:tc>
          <w:tcPr>
            <w:tcW w:w="1276" w:type="dxa"/>
            <w:vAlign w:val="bottom"/>
          </w:tcPr>
          <w:p w14:paraId="0B22E7A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4,31E+14</w:t>
            </w:r>
          </w:p>
        </w:tc>
        <w:tc>
          <w:tcPr>
            <w:tcW w:w="4678" w:type="dxa"/>
            <w:vAlign w:val="bottom"/>
          </w:tcPr>
          <w:p w14:paraId="551E6C0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Multiple AND bilateral precerebral artery stenosis with infarction</w:t>
            </w:r>
          </w:p>
        </w:tc>
        <w:tc>
          <w:tcPr>
            <w:tcW w:w="1559" w:type="dxa"/>
          </w:tcPr>
          <w:p w14:paraId="0B2236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757DE5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36CD77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765775</w:t>
            </w:r>
          </w:p>
        </w:tc>
        <w:tc>
          <w:tcPr>
            <w:tcW w:w="1276" w:type="dxa"/>
            <w:vAlign w:val="bottom"/>
          </w:tcPr>
          <w:p w14:paraId="7192CA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4,31E+14</w:t>
            </w:r>
          </w:p>
        </w:tc>
        <w:tc>
          <w:tcPr>
            <w:tcW w:w="4678" w:type="dxa"/>
            <w:vAlign w:val="bottom"/>
          </w:tcPr>
          <w:p w14:paraId="2764A5F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Multiple AND bilateral precerebral artery stenosis without infarction</w:t>
            </w:r>
          </w:p>
        </w:tc>
        <w:tc>
          <w:tcPr>
            <w:tcW w:w="1559" w:type="dxa"/>
          </w:tcPr>
          <w:p w14:paraId="5B3F52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4D6D55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0FA34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4032493</w:t>
            </w:r>
          </w:p>
        </w:tc>
        <w:tc>
          <w:tcPr>
            <w:tcW w:w="1276" w:type="dxa"/>
            <w:vAlign w:val="bottom"/>
          </w:tcPr>
          <w:p w14:paraId="49AEC57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14977000</w:t>
            </w:r>
          </w:p>
        </w:tc>
        <w:tc>
          <w:tcPr>
            <w:tcW w:w="4678" w:type="dxa"/>
            <w:vAlign w:val="bottom"/>
          </w:tcPr>
          <w:p w14:paraId="50DAE45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Multiple AND bilateral precerebral artery thrombosis</w:t>
            </w:r>
          </w:p>
        </w:tc>
        <w:tc>
          <w:tcPr>
            <w:tcW w:w="1559" w:type="dxa"/>
          </w:tcPr>
          <w:p w14:paraId="7875A8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795BA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C3487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4078316</w:t>
            </w:r>
          </w:p>
        </w:tc>
        <w:tc>
          <w:tcPr>
            <w:tcW w:w="1276" w:type="dxa"/>
            <w:vAlign w:val="bottom"/>
          </w:tcPr>
          <w:p w14:paraId="6EC0D41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7695CA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Multiple unruptured cerebral aneurysms</w:t>
            </w:r>
          </w:p>
        </w:tc>
        <w:tc>
          <w:tcPr>
            <w:tcW w:w="1559" w:type="dxa"/>
          </w:tcPr>
          <w:p w14:paraId="6B858CD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45BCA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3BD715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4049043</w:t>
            </w:r>
          </w:p>
        </w:tc>
        <w:tc>
          <w:tcPr>
            <w:tcW w:w="1276" w:type="dxa"/>
            <w:vAlign w:val="bottom"/>
          </w:tcPr>
          <w:p w14:paraId="05B179C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2,07E+08</w:t>
            </w:r>
          </w:p>
        </w:tc>
        <w:tc>
          <w:tcPr>
            <w:tcW w:w="4678" w:type="dxa"/>
            <w:vAlign w:val="bottom"/>
          </w:tcPr>
          <w:p w14:paraId="0498E3F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Neonatal cerebral ischemia</w:t>
            </w:r>
          </w:p>
        </w:tc>
        <w:tc>
          <w:tcPr>
            <w:tcW w:w="1559" w:type="dxa"/>
          </w:tcPr>
          <w:p w14:paraId="786D4D9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CA74C5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262E14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45765438</w:t>
            </w:r>
          </w:p>
        </w:tc>
        <w:tc>
          <w:tcPr>
            <w:tcW w:w="1276" w:type="dxa"/>
            <w:vAlign w:val="bottom"/>
          </w:tcPr>
          <w:p w14:paraId="36694AB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7,02E+08</w:t>
            </w:r>
          </w:p>
        </w:tc>
        <w:tc>
          <w:tcPr>
            <w:tcW w:w="4678" w:type="dxa"/>
            <w:vAlign w:val="bottom"/>
          </w:tcPr>
          <w:p w14:paraId="00652E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Neonatal noninfectious cerebral venous sinus thrombosis</w:t>
            </w:r>
          </w:p>
        </w:tc>
        <w:tc>
          <w:tcPr>
            <w:tcW w:w="1559" w:type="dxa"/>
          </w:tcPr>
          <w:p w14:paraId="44BE1E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EA9D9B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92949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4159152</w:t>
            </w:r>
          </w:p>
        </w:tc>
        <w:tc>
          <w:tcPr>
            <w:tcW w:w="1276" w:type="dxa"/>
            <w:vAlign w:val="bottom"/>
          </w:tcPr>
          <w:p w14:paraId="4FFC4D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1D242E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Neonatal stroke</w:t>
            </w:r>
          </w:p>
        </w:tc>
        <w:tc>
          <w:tcPr>
            <w:tcW w:w="1559" w:type="dxa"/>
          </w:tcPr>
          <w:p w14:paraId="10105C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24B067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5110E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36717594</w:t>
            </w:r>
          </w:p>
        </w:tc>
        <w:tc>
          <w:tcPr>
            <w:tcW w:w="1276" w:type="dxa"/>
            <w:vAlign w:val="bottom"/>
          </w:tcPr>
          <w:p w14:paraId="6A53FB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7,23E+08</w:t>
            </w:r>
          </w:p>
        </w:tc>
        <w:tc>
          <w:tcPr>
            <w:tcW w:w="4678" w:type="dxa"/>
            <w:vAlign w:val="bottom"/>
          </w:tcPr>
          <w:p w14:paraId="32DAEF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Neonatal thrombosis of cerebral venous sinus</w:t>
            </w:r>
          </w:p>
        </w:tc>
        <w:tc>
          <w:tcPr>
            <w:tcW w:w="1559" w:type="dxa"/>
          </w:tcPr>
          <w:p w14:paraId="1417DB7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86FB71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442A2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4111713</w:t>
            </w:r>
          </w:p>
        </w:tc>
        <w:tc>
          <w:tcPr>
            <w:tcW w:w="1276" w:type="dxa"/>
            <w:vAlign w:val="bottom"/>
          </w:tcPr>
          <w:p w14:paraId="2912A8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4BC90B8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Non-pyogenic venous sinus thrombosis</w:t>
            </w:r>
          </w:p>
        </w:tc>
        <w:tc>
          <w:tcPr>
            <w:tcW w:w="1559" w:type="dxa"/>
          </w:tcPr>
          <w:p w14:paraId="7ACAFD9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46DBA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CFC5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42535518</w:t>
            </w:r>
          </w:p>
        </w:tc>
        <w:tc>
          <w:tcPr>
            <w:tcW w:w="1276" w:type="dxa"/>
            <w:vAlign w:val="bottom"/>
          </w:tcPr>
          <w:p w14:paraId="4DD49D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70BBEFC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Non-ruptured acquired cerebral aneurysm</w:t>
            </w:r>
          </w:p>
        </w:tc>
        <w:tc>
          <w:tcPr>
            <w:tcW w:w="1559" w:type="dxa"/>
          </w:tcPr>
          <w:p w14:paraId="74E9AA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283F40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065D0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762096</w:t>
            </w:r>
          </w:p>
        </w:tc>
        <w:tc>
          <w:tcPr>
            <w:tcW w:w="1276" w:type="dxa"/>
            <w:vAlign w:val="bottom"/>
          </w:tcPr>
          <w:p w14:paraId="2D00F8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194226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Non-traumatic hemorrhage of subarachnoid space from right middle cerebral artery</w:t>
            </w:r>
          </w:p>
        </w:tc>
        <w:tc>
          <w:tcPr>
            <w:tcW w:w="1559" w:type="dxa"/>
          </w:tcPr>
          <w:p w14:paraId="19C1FFE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AC1F4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365F1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761061</w:t>
            </w:r>
          </w:p>
        </w:tc>
        <w:tc>
          <w:tcPr>
            <w:tcW w:w="1276" w:type="dxa"/>
            <w:vAlign w:val="bottom"/>
          </w:tcPr>
          <w:p w14:paraId="4FEB54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1,4E+14</w:t>
            </w:r>
          </w:p>
        </w:tc>
        <w:tc>
          <w:tcPr>
            <w:tcW w:w="4678" w:type="dxa"/>
            <w:vAlign w:val="bottom"/>
          </w:tcPr>
          <w:p w14:paraId="1206DD6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Nonatherosclerotic </w:t>
            </w:r>
            <w:proofErr w:type="spellStart"/>
            <w:r>
              <w:rPr>
                <w:rFonts w:ascii="Calibri" w:hAnsi="Calibri" w:cs="Calibri"/>
                <w:color w:val="000000"/>
                <w:sz w:val="22"/>
                <w:szCs w:val="22"/>
              </w:rPr>
              <w:t>cerbrovascular</w:t>
            </w:r>
            <w:proofErr w:type="spellEnd"/>
            <w:r>
              <w:rPr>
                <w:rFonts w:ascii="Calibri" w:hAnsi="Calibri" w:cs="Calibri"/>
                <w:color w:val="000000"/>
                <w:sz w:val="22"/>
                <w:szCs w:val="22"/>
              </w:rPr>
              <w:t xml:space="preserve"> accident</w:t>
            </w:r>
          </w:p>
        </w:tc>
        <w:tc>
          <w:tcPr>
            <w:tcW w:w="1559" w:type="dxa"/>
          </w:tcPr>
          <w:p w14:paraId="2C68EF2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9ABB03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639051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4006295</w:t>
            </w:r>
          </w:p>
        </w:tc>
        <w:tc>
          <w:tcPr>
            <w:tcW w:w="1276" w:type="dxa"/>
            <w:vAlign w:val="bottom"/>
          </w:tcPr>
          <w:p w14:paraId="048622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1,11E+08</w:t>
            </w:r>
          </w:p>
        </w:tc>
        <w:tc>
          <w:tcPr>
            <w:tcW w:w="4678" w:type="dxa"/>
            <w:vAlign w:val="bottom"/>
          </w:tcPr>
          <w:p w14:paraId="28DF76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Nonparalytic stroke</w:t>
            </w:r>
          </w:p>
        </w:tc>
        <w:tc>
          <w:tcPr>
            <w:tcW w:w="1559" w:type="dxa"/>
          </w:tcPr>
          <w:p w14:paraId="1FC3E81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3705E0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94237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761790</w:t>
            </w:r>
          </w:p>
        </w:tc>
        <w:tc>
          <w:tcPr>
            <w:tcW w:w="1276" w:type="dxa"/>
            <w:vAlign w:val="bottom"/>
          </w:tcPr>
          <w:p w14:paraId="702185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1015C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Nonpyogenic</w:t>
            </w:r>
            <w:proofErr w:type="spellEnd"/>
            <w:r>
              <w:rPr>
                <w:rFonts w:ascii="Calibri" w:hAnsi="Calibri" w:cs="Calibri"/>
                <w:color w:val="000000"/>
                <w:sz w:val="22"/>
                <w:szCs w:val="22"/>
              </w:rPr>
              <w:t xml:space="preserve"> cerebral venous thrombosis with stroke</w:t>
            </w:r>
          </w:p>
        </w:tc>
        <w:tc>
          <w:tcPr>
            <w:tcW w:w="1559" w:type="dxa"/>
          </w:tcPr>
          <w:p w14:paraId="3C430D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D8622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8D4AE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314667</w:t>
            </w:r>
          </w:p>
        </w:tc>
        <w:tc>
          <w:tcPr>
            <w:tcW w:w="1276" w:type="dxa"/>
            <w:vAlign w:val="bottom"/>
          </w:tcPr>
          <w:p w14:paraId="523E05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42970005</w:t>
            </w:r>
          </w:p>
        </w:tc>
        <w:tc>
          <w:tcPr>
            <w:tcW w:w="4678" w:type="dxa"/>
            <w:vAlign w:val="bottom"/>
          </w:tcPr>
          <w:p w14:paraId="305B6E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Nonpyogenic</w:t>
            </w:r>
            <w:proofErr w:type="spellEnd"/>
            <w:r>
              <w:rPr>
                <w:rFonts w:ascii="Calibri" w:hAnsi="Calibri" w:cs="Calibri"/>
                <w:color w:val="000000"/>
                <w:sz w:val="22"/>
                <w:szCs w:val="22"/>
              </w:rPr>
              <w:t xml:space="preserve"> thrombosis of intracranial venous sinus</w:t>
            </w:r>
          </w:p>
        </w:tc>
        <w:tc>
          <w:tcPr>
            <w:tcW w:w="1559" w:type="dxa"/>
          </w:tcPr>
          <w:p w14:paraId="3EB90A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6C9841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73A527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377001</w:t>
            </w:r>
          </w:p>
        </w:tc>
        <w:tc>
          <w:tcPr>
            <w:tcW w:w="1276" w:type="dxa"/>
            <w:vAlign w:val="bottom"/>
          </w:tcPr>
          <w:p w14:paraId="3379EF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42994005</w:t>
            </w:r>
          </w:p>
        </w:tc>
        <w:tc>
          <w:tcPr>
            <w:tcW w:w="4678" w:type="dxa"/>
            <w:vAlign w:val="bottom"/>
          </w:tcPr>
          <w:p w14:paraId="67DD47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Nonruptured</w:t>
            </w:r>
            <w:proofErr w:type="spellEnd"/>
            <w:r>
              <w:rPr>
                <w:rFonts w:ascii="Calibri" w:hAnsi="Calibri" w:cs="Calibri"/>
                <w:color w:val="000000"/>
                <w:sz w:val="22"/>
                <w:szCs w:val="22"/>
              </w:rPr>
              <w:t xml:space="preserve"> cerebral aneurysm</w:t>
            </w:r>
          </w:p>
        </w:tc>
        <w:tc>
          <w:tcPr>
            <w:tcW w:w="1559" w:type="dxa"/>
          </w:tcPr>
          <w:p w14:paraId="2EFB391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623528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DC44D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37016925</w:t>
            </w:r>
          </w:p>
        </w:tc>
        <w:tc>
          <w:tcPr>
            <w:tcW w:w="1276" w:type="dxa"/>
            <w:vAlign w:val="bottom"/>
          </w:tcPr>
          <w:p w14:paraId="3C48A1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7,13E+08</w:t>
            </w:r>
          </w:p>
        </w:tc>
        <w:tc>
          <w:tcPr>
            <w:tcW w:w="4678" w:type="dxa"/>
            <w:vAlign w:val="bottom"/>
          </w:tcPr>
          <w:p w14:paraId="49711EF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Nonruptured</w:t>
            </w:r>
            <w:proofErr w:type="spellEnd"/>
            <w:r>
              <w:rPr>
                <w:rFonts w:ascii="Calibri" w:hAnsi="Calibri" w:cs="Calibri"/>
                <w:color w:val="000000"/>
                <w:sz w:val="22"/>
                <w:szCs w:val="22"/>
              </w:rPr>
              <w:t xml:space="preserve"> cerebral aneurysm due to dissection of cerebral artery</w:t>
            </w:r>
          </w:p>
        </w:tc>
        <w:tc>
          <w:tcPr>
            <w:tcW w:w="1559" w:type="dxa"/>
          </w:tcPr>
          <w:p w14:paraId="13BD74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BE671D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2244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42535517</w:t>
            </w:r>
          </w:p>
        </w:tc>
        <w:tc>
          <w:tcPr>
            <w:tcW w:w="1276" w:type="dxa"/>
            <w:vAlign w:val="bottom"/>
          </w:tcPr>
          <w:p w14:paraId="619EA6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1E76A2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Nonruptured</w:t>
            </w:r>
            <w:proofErr w:type="spellEnd"/>
            <w:r>
              <w:rPr>
                <w:rFonts w:ascii="Calibri" w:hAnsi="Calibri" w:cs="Calibri"/>
                <w:color w:val="000000"/>
                <w:sz w:val="22"/>
                <w:szCs w:val="22"/>
              </w:rPr>
              <w:t xml:space="preserve"> congenital cerebral aneurysm</w:t>
            </w:r>
          </w:p>
        </w:tc>
        <w:tc>
          <w:tcPr>
            <w:tcW w:w="1559" w:type="dxa"/>
          </w:tcPr>
          <w:p w14:paraId="484A77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898EDE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AB3E2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37017075</w:t>
            </w:r>
          </w:p>
        </w:tc>
        <w:tc>
          <w:tcPr>
            <w:tcW w:w="1276" w:type="dxa"/>
            <w:vAlign w:val="bottom"/>
          </w:tcPr>
          <w:p w14:paraId="7E7BEBE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7,13E+08</w:t>
            </w:r>
          </w:p>
        </w:tc>
        <w:tc>
          <w:tcPr>
            <w:tcW w:w="4678" w:type="dxa"/>
            <w:vAlign w:val="bottom"/>
          </w:tcPr>
          <w:p w14:paraId="7314F9C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Nontraumatic ruptured cerebral aneurysm</w:t>
            </w:r>
          </w:p>
        </w:tc>
        <w:tc>
          <w:tcPr>
            <w:tcW w:w="1559" w:type="dxa"/>
          </w:tcPr>
          <w:p w14:paraId="06BFD69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B1187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DEA5DA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4061473</w:t>
            </w:r>
          </w:p>
        </w:tc>
        <w:tc>
          <w:tcPr>
            <w:tcW w:w="1276" w:type="dxa"/>
            <w:vAlign w:val="bottom"/>
          </w:tcPr>
          <w:p w14:paraId="5316A6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26F4F17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Obstetric cerebral venous thrombosis</w:t>
            </w:r>
          </w:p>
        </w:tc>
        <w:tc>
          <w:tcPr>
            <w:tcW w:w="1559" w:type="dxa"/>
          </w:tcPr>
          <w:p w14:paraId="1DDF501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6A1DFB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A86775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4111716</w:t>
            </w:r>
          </w:p>
        </w:tc>
        <w:tc>
          <w:tcPr>
            <w:tcW w:w="1276" w:type="dxa"/>
            <w:vAlign w:val="bottom"/>
          </w:tcPr>
          <w:p w14:paraId="639BE9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6F5762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anterior cerebral artery</w:t>
            </w:r>
          </w:p>
        </w:tc>
        <w:tc>
          <w:tcPr>
            <w:tcW w:w="1559" w:type="dxa"/>
          </w:tcPr>
          <w:p w14:paraId="0667C9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90D76D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B0F71E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765774</w:t>
            </w:r>
          </w:p>
        </w:tc>
        <w:tc>
          <w:tcPr>
            <w:tcW w:w="1276" w:type="dxa"/>
            <w:vAlign w:val="bottom"/>
          </w:tcPr>
          <w:p w14:paraId="3A91744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4,31E+14</w:t>
            </w:r>
          </w:p>
        </w:tc>
        <w:tc>
          <w:tcPr>
            <w:tcW w:w="4678" w:type="dxa"/>
            <w:vAlign w:val="bottom"/>
          </w:tcPr>
          <w:p w14:paraId="7926749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anterior cerebral artery without infarction</w:t>
            </w:r>
          </w:p>
        </w:tc>
        <w:tc>
          <w:tcPr>
            <w:tcW w:w="1559" w:type="dxa"/>
          </w:tcPr>
          <w:p w14:paraId="535403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7DC23D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49589C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4112024</w:t>
            </w:r>
          </w:p>
        </w:tc>
        <w:tc>
          <w:tcPr>
            <w:tcW w:w="1276" w:type="dxa"/>
            <w:vAlign w:val="bottom"/>
          </w:tcPr>
          <w:p w14:paraId="27D33F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6E27CD7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cerebellar arteries</w:t>
            </w:r>
          </w:p>
        </w:tc>
        <w:tc>
          <w:tcPr>
            <w:tcW w:w="1559" w:type="dxa"/>
          </w:tcPr>
          <w:p w14:paraId="08030B7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458E40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586EE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4111715</w:t>
            </w:r>
          </w:p>
        </w:tc>
        <w:tc>
          <w:tcPr>
            <w:tcW w:w="1276" w:type="dxa"/>
            <w:vAlign w:val="bottom"/>
          </w:tcPr>
          <w:p w14:paraId="02A3BF4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5EEDF07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cerebral arteries; not resulting in cerebral infarction</w:t>
            </w:r>
          </w:p>
        </w:tc>
        <w:tc>
          <w:tcPr>
            <w:tcW w:w="1559" w:type="dxa"/>
          </w:tcPr>
          <w:p w14:paraId="692DFD3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10C97F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12FC1D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4112023</w:t>
            </w:r>
          </w:p>
        </w:tc>
        <w:tc>
          <w:tcPr>
            <w:tcW w:w="1276" w:type="dxa"/>
            <w:vAlign w:val="bottom"/>
          </w:tcPr>
          <w:p w14:paraId="202C604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6175367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middle cerebral artery</w:t>
            </w:r>
          </w:p>
        </w:tc>
        <w:tc>
          <w:tcPr>
            <w:tcW w:w="1559" w:type="dxa"/>
          </w:tcPr>
          <w:p w14:paraId="68B84A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992C40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2D7F3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765907</w:t>
            </w:r>
          </w:p>
        </w:tc>
        <w:tc>
          <w:tcPr>
            <w:tcW w:w="1276" w:type="dxa"/>
            <w:vAlign w:val="bottom"/>
          </w:tcPr>
          <w:p w14:paraId="7B76678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4,34E+14</w:t>
            </w:r>
          </w:p>
        </w:tc>
        <w:tc>
          <w:tcPr>
            <w:tcW w:w="4678" w:type="dxa"/>
            <w:vAlign w:val="bottom"/>
          </w:tcPr>
          <w:p w14:paraId="086F7A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middle cerebral artery with infarction</w:t>
            </w:r>
          </w:p>
        </w:tc>
        <w:tc>
          <w:tcPr>
            <w:tcW w:w="1559" w:type="dxa"/>
          </w:tcPr>
          <w:p w14:paraId="37B082B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30B312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E77007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765495</w:t>
            </w:r>
          </w:p>
        </w:tc>
        <w:tc>
          <w:tcPr>
            <w:tcW w:w="1276" w:type="dxa"/>
            <w:vAlign w:val="bottom"/>
          </w:tcPr>
          <w:p w14:paraId="1659600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4,31E+14</w:t>
            </w:r>
          </w:p>
        </w:tc>
        <w:tc>
          <w:tcPr>
            <w:tcW w:w="4678" w:type="dxa"/>
            <w:vAlign w:val="bottom"/>
          </w:tcPr>
          <w:p w14:paraId="7DC57F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middle cerebral artery without infarction</w:t>
            </w:r>
          </w:p>
        </w:tc>
        <w:tc>
          <w:tcPr>
            <w:tcW w:w="1559" w:type="dxa"/>
          </w:tcPr>
          <w:p w14:paraId="1CBEE95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D608FD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F6AABD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4110197</w:t>
            </w:r>
          </w:p>
        </w:tc>
        <w:tc>
          <w:tcPr>
            <w:tcW w:w="1276" w:type="dxa"/>
            <w:vAlign w:val="bottom"/>
          </w:tcPr>
          <w:p w14:paraId="7A4F5A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51427E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multiple and bilateral cerebral arteries</w:t>
            </w:r>
          </w:p>
        </w:tc>
        <w:tc>
          <w:tcPr>
            <w:tcW w:w="1559" w:type="dxa"/>
          </w:tcPr>
          <w:p w14:paraId="7EFA24B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21E372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C7B575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4111717</w:t>
            </w:r>
          </w:p>
        </w:tc>
        <w:tc>
          <w:tcPr>
            <w:tcW w:w="1276" w:type="dxa"/>
            <w:vAlign w:val="bottom"/>
          </w:tcPr>
          <w:p w14:paraId="02D37B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062F189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posterior cerebral artery</w:t>
            </w:r>
          </w:p>
        </w:tc>
        <w:tc>
          <w:tcPr>
            <w:tcW w:w="1559" w:type="dxa"/>
          </w:tcPr>
          <w:p w14:paraId="57D0035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A912C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C36DA6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762936</w:t>
            </w:r>
          </w:p>
        </w:tc>
        <w:tc>
          <w:tcPr>
            <w:tcW w:w="1276" w:type="dxa"/>
            <w:vAlign w:val="bottom"/>
          </w:tcPr>
          <w:p w14:paraId="1F65E90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4,34E+14</w:t>
            </w:r>
          </w:p>
        </w:tc>
        <w:tc>
          <w:tcPr>
            <w:tcW w:w="4678" w:type="dxa"/>
            <w:vAlign w:val="bottom"/>
          </w:tcPr>
          <w:p w14:paraId="23A9873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posterior cerebral artery with infarction</w:t>
            </w:r>
          </w:p>
        </w:tc>
        <w:tc>
          <w:tcPr>
            <w:tcW w:w="1559" w:type="dxa"/>
          </w:tcPr>
          <w:p w14:paraId="39B4078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06E06C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E75F92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762707</w:t>
            </w:r>
          </w:p>
        </w:tc>
        <w:tc>
          <w:tcPr>
            <w:tcW w:w="1276" w:type="dxa"/>
            <w:vAlign w:val="bottom"/>
          </w:tcPr>
          <w:p w14:paraId="4EE46B0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4,31E+14</w:t>
            </w:r>
          </w:p>
        </w:tc>
        <w:tc>
          <w:tcPr>
            <w:tcW w:w="4678" w:type="dxa"/>
            <w:vAlign w:val="bottom"/>
          </w:tcPr>
          <w:p w14:paraId="2BEB53F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and stenosis of posterior cerebral artery without infarction</w:t>
            </w:r>
          </w:p>
        </w:tc>
        <w:tc>
          <w:tcPr>
            <w:tcW w:w="1559" w:type="dxa"/>
          </w:tcPr>
          <w:p w14:paraId="7E013C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A20D1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05D86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764445</w:t>
            </w:r>
          </w:p>
        </w:tc>
        <w:tc>
          <w:tcPr>
            <w:tcW w:w="1276" w:type="dxa"/>
            <w:vAlign w:val="bottom"/>
          </w:tcPr>
          <w:p w14:paraId="434AD8E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4,55E+14</w:t>
            </w:r>
          </w:p>
        </w:tc>
        <w:tc>
          <w:tcPr>
            <w:tcW w:w="4678" w:type="dxa"/>
            <w:vAlign w:val="bottom"/>
          </w:tcPr>
          <w:p w14:paraId="297003B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anterior cerebral artery</w:t>
            </w:r>
          </w:p>
        </w:tc>
        <w:tc>
          <w:tcPr>
            <w:tcW w:w="1559" w:type="dxa"/>
          </w:tcPr>
          <w:p w14:paraId="494A54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C6563D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ADDD05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762343</w:t>
            </w:r>
          </w:p>
        </w:tc>
        <w:tc>
          <w:tcPr>
            <w:tcW w:w="1276" w:type="dxa"/>
            <w:vAlign w:val="bottom"/>
          </w:tcPr>
          <w:p w14:paraId="6A8DE2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602CE8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bilateral posterior cerebral arteries</w:t>
            </w:r>
          </w:p>
        </w:tc>
        <w:tc>
          <w:tcPr>
            <w:tcW w:w="1559" w:type="dxa"/>
          </w:tcPr>
          <w:p w14:paraId="35E8BB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46ACAC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B503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43531605</w:t>
            </w:r>
          </w:p>
        </w:tc>
        <w:tc>
          <w:tcPr>
            <w:tcW w:w="1276" w:type="dxa"/>
            <w:vAlign w:val="bottom"/>
          </w:tcPr>
          <w:p w14:paraId="735A0CD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9,9E+12</w:t>
            </w:r>
          </w:p>
        </w:tc>
        <w:tc>
          <w:tcPr>
            <w:tcW w:w="4678" w:type="dxa"/>
            <w:vAlign w:val="bottom"/>
          </w:tcPr>
          <w:p w14:paraId="60AC43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cerebral artery with stroke</w:t>
            </w:r>
          </w:p>
        </w:tc>
        <w:tc>
          <w:tcPr>
            <w:tcW w:w="1559" w:type="dxa"/>
          </w:tcPr>
          <w:p w14:paraId="4B94BED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727B1B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FF2DBE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764503</w:t>
            </w:r>
          </w:p>
        </w:tc>
        <w:tc>
          <w:tcPr>
            <w:tcW w:w="1276" w:type="dxa"/>
            <w:vAlign w:val="bottom"/>
          </w:tcPr>
          <w:p w14:paraId="12EA5C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43FA97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Occlusion of cerebral vein by </w:t>
            </w:r>
            <w:proofErr w:type="spellStart"/>
            <w:r>
              <w:rPr>
                <w:rFonts w:ascii="Calibri" w:hAnsi="Calibri" w:cs="Calibri"/>
                <w:color w:val="000000"/>
                <w:sz w:val="22"/>
                <w:szCs w:val="22"/>
              </w:rPr>
              <w:t>nonpyogenic</w:t>
            </w:r>
            <w:proofErr w:type="spellEnd"/>
            <w:r>
              <w:rPr>
                <w:rFonts w:ascii="Calibri" w:hAnsi="Calibri" w:cs="Calibri"/>
                <w:color w:val="000000"/>
                <w:sz w:val="22"/>
                <w:szCs w:val="22"/>
              </w:rPr>
              <w:t xml:space="preserve"> thrombus</w:t>
            </w:r>
          </w:p>
        </w:tc>
        <w:tc>
          <w:tcPr>
            <w:tcW w:w="1559" w:type="dxa"/>
          </w:tcPr>
          <w:p w14:paraId="7F8C5F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0F9942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8D9AFA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45766073</w:t>
            </w:r>
          </w:p>
        </w:tc>
        <w:tc>
          <w:tcPr>
            <w:tcW w:w="1276" w:type="dxa"/>
            <w:vAlign w:val="bottom"/>
          </w:tcPr>
          <w:p w14:paraId="3234119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12931C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internal auditory artery</w:t>
            </w:r>
          </w:p>
        </w:tc>
        <w:tc>
          <w:tcPr>
            <w:tcW w:w="1559" w:type="dxa"/>
          </w:tcPr>
          <w:p w14:paraId="30C998D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65DF6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1B45A8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762342</w:t>
            </w:r>
          </w:p>
        </w:tc>
        <w:tc>
          <w:tcPr>
            <w:tcW w:w="1276" w:type="dxa"/>
            <w:vAlign w:val="bottom"/>
          </w:tcPr>
          <w:p w14:paraId="3F02C5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6864E61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anterior cerebral artery</w:t>
            </w:r>
          </w:p>
        </w:tc>
        <w:tc>
          <w:tcPr>
            <w:tcW w:w="1559" w:type="dxa"/>
          </w:tcPr>
          <w:p w14:paraId="01DAEA9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D9B76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38F9C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42536349</w:t>
            </w:r>
          </w:p>
        </w:tc>
        <w:tc>
          <w:tcPr>
            <w:tcW w:w="1276" w:type="dxa"/>
            <w:vAlign w:val="bottom"/>
          </w:tcPr>
          <w:p w14:paraId="1DD3BD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5F0B99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cerebellar artery</w:t>
            </w:r>
          </w:p>
        </w:tc>
        <w:tc>
          <w:tcPr>
            <w:tcW w:w="1559" w:type="dxa"/>
          </w:tcPr>
          <w:p w14:paraId="5B16DA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A2111D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5E97B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42539161</w:t>
            </w:r>
          </w:p>
        </w:tc>
        <w:tc>
          <w:tcPr>
            <w:tcW w:w="1276" w:type="dxa"/>
            <w:vAlign w:val="bottom"/>
          </w:tcPr>
          <w:p w14:paraId="7CEEBC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6DC9A6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cerebellar artery by embolus</w:t>
            </w:r>
          </w:p>
        </w:tc>
        <w:tc>
          <w:tcPr>
            <w:tcW w:w="1559" w:type="dxa"/>
          </w:tcPr>
          <w:p w14:paraId="6BF7BD2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42B13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B5F1E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42535509</w:t>
            </w:r>
          </w:p>
        </w:tc>
        <w:tc>
          <w:tcPr>
            <w:tcW w:w="1276" w:type="dxa"/>
            <w:vAlign w:val="bottom"/>
          </w:tcPr>
          <w:p w14:paraId="3C0EA08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18316B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middle cerebral artery</w:t>
            </w:r>
          </w:p>
        </w:tc>
        <w:tc>
          <w:tcPr>
            <w:tcW w:w="1559" w:type="dxa"/>
          </w:tcPr>
          <w:p w14:paraId="3AED8CE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A217B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79643A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42538819</w:t>
            </w:r>
          </w:p>
        </w:tc>
        <w:tc>
          <w:tcPr>
            <w:tcW w:w="1276" w:type="dxa"/>
            <w:vAlign w:val="bottom"/>
          </w:tcPr>
          <w:p w14:paraId="2AAE5D5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7E3FE6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middle cerebral artery by embolus</w:t>
            </w:r>
          </w:p>
        </w:tc>
        <w:tc>
          <w:tcPr>
            <w:tcW w:w="1559" w:type="dxa"/>
          </w:tcPr>
          <w:p w14:paraId="747DFE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5520A4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57386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42536338</w:t>
            </w:r>
          </w:p>
        </w:tc>
        <w:tc>
          <w:tcPr>
            <w:tcW w:w="1276" w:type="dxa"/>
            <w:vAlign w:val="bottom"/>
          </w:tcPr>
          <w:p w14:paraId="3C0E7F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13482C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pontine artery</w:t>
            </w:r>
          </w:p>
        </w:tc>
        <w:tc>
          <w:tcPr>
            <w:tcW w:w="1559" w:type="dxa"/>
          </w:tcPr>
          <w:p w14:paraId="52D5F62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14ECAC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760BE7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42535510</w:t>
            </w:r>
          </w:p>
        </w:tc>
        <w:tc>
          <w:tcPr>
            <w:tcW w:w="1276" w:type="dxa"/>
            <w:vAlign w:val="bottom"/>
          </w:tcPr>
          <w:p w14:paraId="057723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4696409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posterior cerebral artery</w:t>
            </w:r>
          </w:p>
        </w:tc>
        <w:tc>
          <w:tcPr>
            <w:tcW w:w="1559" w:type="dxa"/>
          </w:tcPr>
          <w:p w14:paraId="0D39E69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701170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6C5EB1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42538981</w:t>
            </w:r>
          </w:p>
        </w:tc>
        <w:tc>
          <w:tcPr>
            <w:tcW w:w="1276" w:type="dxa"/>
            <w:vAlign w:val="bottom"/>
          </w:tcPr>
          <w:p w14:paraId="31D7BC8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3C6936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posterior cerebral artery by embolus</w:t>
            </w:r>
          </w:p>
        </w:tc>
        <w:tc>
          <w:tcPr>
            <w:tcW w:w="1559" w:type="dxa"/>
          </w:tcPr>
          <w:p w14:paraId="2B513F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AB9F60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FDDA14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764447</w:t>
            </w:r>
          </w:p>
        </w:tc>
        <w:tc>
          <w:tcPr>
            <w:tcW w:w="1276" w:type="dxa"/>
            <w:vAlign w:val="bottom"/>
          </w:tcPr>
          <w:p w14:paraId="648178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4,55E+14</w:t>
            </w:r>
          </w:p>
        </w:tc>
        <w:tc>
          <w:tcPr>
            <w:tcW w:w="4678" w:type="dxa"/>
            <w:vAlign w:val="bottom"/>
          </w:tcPr>
          <w:p w14:paraId="5601B0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posterior communicating artery</w:t>
            </w:r>
          </w:p>
        </w:tc>
        <w:tc>
          <w:tcPr>
            <w:tcW w:w="1559" w:type="dxa"/>
          </w:tcPr>
          <w:p w14:paraId="19EB16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F43B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B1FFCF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42535457</w:t>
            </w:r>
          </w:p>
        </w:tc>
        <w:tc>
          <w:tcPr>
            <w:tcW w:w="1276" w:type="dxa"/>
            <w:vAlign w:val="bottom"/>
          </w:tcPr>
          <w:p w14:paraId="1538D08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2,93E+14</w:t>
            </w:r>
          </w:p>
        </w:tc>
        <w:tc>
          <w:tcPr>
            <w:tcW w:w="4678" w:type="dxa"/>
            <w:vAlign w:val="bottom"/>
          </w:tcPr>
          <w:p w14:paraId="3FA466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left vertebral artery</w:t>
            </w:r>
          </w:p>
        </w:tc>
        <w:tc>
          <w:tcPr>
            <w:tcW w:w="1559" w:type="dxa"/>
          </w:tcPr>
          <w:p w14:paraId="20ED70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03646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7AC7A1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762341</w:t>
            </w:r>
          </w:p>
        </w:tc>
        <w:tc>
          <w:tcPr>
            <w:tcW w:w="1276" w:type="dxa"/>
            <w:vAlign w:val="bottom"/>
          </w:tcPr>
          <w:p w14:paraId="5ED4D9F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26BB8E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anterior cerebral artery</w:t>
            </w:r>
          </w:p>
        </w:tc>
        <w:tc>
          <w:tcPr>
            <w:tcW w:w="1559" w:type="dxa"/>
          </w:tcPr>
          <w:p w14:paraId="045BC0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632C48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2EEBF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42539514</w:t>
            </w:r>
          </w:p>
        </w:tc>
        <w:tc>
          <w:tcPr>
            <w:tcW w:w="1276" w:type="dxa"/>
            <w:vAlign w:val="bottom"/>
          </w:tcPr>
          <w:p w14:paraId="331FB0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61C8166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cerebellar artery</w:t>
            </w:r>
          </w:p>
        </w:tc>
        <w:tc>
          <w:tcPr>
            <w:tcW w:w="1559" w:type="dxa"/>
          </w:tcPr>
          <w:p w14:paraId="540F9E2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AD40D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4AAA67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42538820</w:t>
            </w:r>
          </w:p>
        </w:tc>
        <w:tc>
          <w:tcPr>
            <w:tcW w:w="1276" w:type="dxa"/>
            <w:vAlign w:val="bottom"/>
          </w:tcPr>
          <w:p w14:paraId="71C1163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177F41C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cerebellar artery by embolus</w:t>
            </w:r>
          </w:p>
        </w:tc>
        <w:tc>
          <w:tcPr>
            <w:tcW w:w="1559" w:type="dxa"/>
          </w:tcPr>
          <w:p w14:paraId="080A85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74A392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F9CA82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42539276</w:t>
            </w:r>
          </w:p>
        </w:tc>
        <w:tc>
          <w:tcPr>
            <w:tcW w:w="1276" w:type="dxa"/>
            <w:vAlign w:val="bottom"/>
          </w:tcPr>
          <w:p w14:paraId="07EBE7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002241A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middle cerebral artery</w:t>
            </w:r>
          </w:p>
        </w:tc>
        <w:tc>
          <w:tcPr>
            <w:tcW w:w="1559" w:type="dxa"/>
          </w:tcPr>
          <w:p w14:paraId="3D3CF9D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494612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57E5E7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42538818</w:t>
            </w:r>
          </w:p>
        </w:tc>
        <w:tc>
          <w:tcPr>
            <w:tcW w:w="1276" w:type="dxa"/>
            <w:vAlign w:val="bottom"/>
          </w:tcPr>
          <w:p w14:paraId="7BF9B20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35305B8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middle cerebral artery by embolus</w:t>
            </w:r>
          </w:p>
        </w:tc>
        <w:tc>
          <w:tcPr>
            <w:tcW w:w="1559" w:type="dxa"/>
          </w:tcPr>
          <w:p w14:paraId="1B3392D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8EFE4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5FC6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42536337</w:t>
            </w:r>
          </w:p>
        </w:tc>
        <w:tc>
          <w:tcPr>
            <w:tcW w:w="1276" w:type="dxa"/>
            <w:vAlign w:val="bottom"/>
          </w:tcPr>
          <w:p w14:paraId="5461F6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4D38CD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pontine artery</w:t>
            </w:r>
          </w:p>
        </w:tc>
        <w:tc>
          <w:tcPr>
            <w:tcW w:w="1559" w:type="dxa"/>
          </w:tcPr>
          <w:p w14:paraId="173D2A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DF8B2C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BE21D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42539787</w:t>
            </w:r>
          </w:p>
        </w:tc>
        <w:tc>
          <w:tcPr>
            <w:tcW w:w="1276" w:type="dxa"/>
            <w:vAlign w:val="bottom"/>
          </w:tcPr>
          <w:p w14:paraId="21242CF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03DDB1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posterior cerebral artery</w:t>
            </w:r>
          </w:p>
        </w:tc>
        <w:tc>
          <w:tcPr>
            <w:tcW w:w="1559" w:type="dxa"/>
          </w:tcPr>
          <w:p w14:paraId="6AF46CA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4A40C5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EF8F6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42538828</w:t>
            </w:r>
          </w:p>
        </w:tc>
        <w:tc>
          <w:tcPr>
            <w:tcW w:w="1276" w:type="dxa"/>
            <w:vAlign w:val="bottom"/>
          </w:tcPr>
          <w:p w14:paraId="695C45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13D84C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posterior cerebral artery by embolus</w:t>
            </w:r>
          </w:p>
        </w:tc>
        <w:tc>
          <w:tcPr>
            <w:tcW w:w="1559" w:type="dxa"/>
          </w:tcPr>
          <w:p w14:paraId="6BE9D52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FACA5D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7B571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764446</w:t>
            </w:r>
          </w:p>
        </w:tc>
        <w:tc>
          <w:tcPr>
            <w:tcW w:w="1276" w:type="dxa"/>
            <w:vAlign w:val="bottom"/>
          </w:tcPr>
          <w:p w14:paraId="2AC8677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4,55E+14</w:t>
            </w:r>
          </w:p>
        </w:tc>
        <w:tc>
          <w:tcPr>
            <w:tcW w:w="4678" w:type="dxa"/>
            <w:vAlign w:val="bottom"/>
          </w:tcPr>
          <w:p w14:paraId="653537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posterior communicating artery</w:t>
            </w:r>
          </w:p>
        </w:tc>
        <w:tc>
          <w:tcPr>
            <w:tcW w:w="1559" w:type="dxa"/>
          </w:tcPr>
          <w:p w14:paraId="4598BD8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36847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D63C86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42535456</w:t>
            </w:r>
          </w:p>
        </w:tc>
        <w:tc>
          <w:tcPr>
            <w:tcW w:w="1276" w:type="dxa"/>
            <w:vAlign w:val="bottom"/>
          </w:tcPr>
          <w:p w14:paraId="280B1AD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2,93E+14</w:t>
            </w:r>
          </w:p>
        </w:tc>
        <w:tc>
          <w:tcPr>
            <w:tcW w:w="4678" w:type="dxa"/>
            <w:vAlign w:val="bottom"/>
          </w:tcPr>
          <w:p w14:paraId="4D1074D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right vertebral artery</w:t>
            </w:r>
          </w:p>
        </w:tc>
        <w:tc>
          <w:tcPr>
            <w:tcW w:w="1559" w:type="dxa"/>
          </w:tcPr>
          <w:p w14:paraId="0B5FC07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598E32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8A61B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764362</w:t>
            </w:r>
          </w:p>
        </w:tc>
        <w:tc>
          <w:tcPr>
            <w:tcW w:w="1276" w:type="dxa"/>
            <w:vAlign w:val="bottom"/>
          </w:tcPr>
          <w:p w14:paraId="11D3A0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4,54E+14</w:t>
            </w:r>
          </w:p>
        </w:tc>
        <w:tc>
          <w:tcPr>
            <w:tcW w:w="4678" w:type="dxa"/>
            <w:vAlign w:val="bottom"/>
          </w:tcPr>
          <w:p w14:paraId="7EBD004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Occlusion of superior cerebellar artery</w:t>
            </w:r>
          </w:p>
        </w:tc>
        <w:tc>
          <w:tcPr>
            <w:tcW w:w="1559" w:type="dxa"/>
          </w:tcPr>
          <w:p w14:paraId="33C0C6D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70E43F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54FEA3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764501</w:t>
            </w:r>
          </w:p>
        </w:tc>
        <w:tc>
          <w:tcPr>
            <w:tcW w:w="1276" w:type="dxa"/>
            <w:vAlign w:val="bottom"/>
          </w:tcPr>
          <w:p w14:paraId="75DA55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541CFD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embolus of left anterior cerebral</w:t>
            </w:r>
          </w:p>
        </w:tc>
        <w:tc>
          <w:tcPr>
            <w:tcW w:w="1559" w:type="dxa"/>
          </w:tcPr>
          <w:p w14:paraId="773493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4327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526B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764499</w:t>
            </w:r>
          </w:p>
        </w:tc>
        <w:tc>
          <w:tcPr>
            <w:tcW w:w="1276" w:type="dxa"/>
            <w:vAlign w:val="bottom"/>
          </w:tcPr>
          <w:p w14:paraId="29FB378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258E0D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embolus of left carotid artery</w:t>
            </w:r>
          </w:p>
        </w:tc>
        <w:tc>
          <w:tcPr>
            <w:tcW w:w="1559" w:type="dxa"/>
          </w:tcPr>
          <w:p w14:paraId="5596E7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42A8DD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04E334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764496</w:t>
            </w:r>
          </w:p>
        </w:tc>
        <w:tc>
          <w:tcPr>
            <w:tcW w:w="1276" w:type="dxa"/>
            <w:vAlign w:val="bottom"/>
          </w:tcPr>
          <w:p w14:paraId="13133C3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63F8B2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embolus of left vertebral artery</w:t>
            </w:r>
          </w:p>
        </w:tc>
        <w:tc>
          <w:tcPr>
            <w:tcW w:w="1559" w:type="dxa"/>
          </w:tcPr>
          <w:p w14:paraId="56EFAF7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F79A98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F91553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764502</w:t>
            </w:r>
          </w:p>
        </w:tc>
        <w:tc>
          <w:tcPr>
            <w:tcW w:w="1276" w:type="dxa"/>
            <w:vAlign w:val="bottom"/>
          </w:tcPr>
          <w:p w14:paraId="757FEBF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478C1E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embolus of right anterior cerebral</w:t>
            </w:r>
          </w:p>
        </w:tc>
        <w:tc>
          <w:tcPr>
            <w:tcW w:w="1559" w:type="dxa"/>
          </w:tcPr>
          <w:p w14:paraId="6573330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07A0E9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96A526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764500</w:t>
            </w:r>
          </w:p>
        </w:tc>
        <w:tc>
          <w:tcPr>
            <w:tcW w:w="1276" w:type="dxa"/>
            <w:vAlign w:val="bottom"/>
          </w:tcPr>
          <w:p w14:paraId="0EE8EF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1926815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embolus of right carotid artery</w:t>
            </w:r>
          </w:p>
        </w:tc>
        <w:tc>
          <w:tcPr>
            <w:tcW w:w="1559" w:type="dxa"/>
          </w:tcPr>
          <w:p w14:paraId="753C97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529153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58F12E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764497</w:t>
            </w:r>
          </w:p>
        </w:tc>
        <w:tc>
          <w:tcPr>
            <w:tcW w:w="1276" w:type="dxa"/>
            <w:vAlign w:val="bottom"/>
          </w:tcPr>
          <w:p w14:paraId="6CD5AD9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5C70789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embolus of right vertebral artery</w:t>
            </w:r>
          </w:p>
        </w:tc>
        <w:tc>
          <w:tcPr>
            <w:tcW w:w="1559" w:type="dxa"/>
          </w:tcPr>
          <w:p w14:paraId="61CF9F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A65EE3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41F471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4189462</w:t>
            </w:r>
          </w:p>
        </w:tc>
        <w:tc>
          <w:tcPr>
            <w:tcW w:w="1276" w:type="dxa"/>
            <w:vAlign w:val="bottom"/>
          </w:tcPr>
          <w:p w14:paraId="7EF6A6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3,74E+08</w:t>
            </w:r>
          </w:p>
        </w:tc>
        <w:tc>
          <w:tcPr>
            <w:tcW w:w="4678" w:type="dxa"/>
            <w:vAlign w:val="bottom"/>
          </w:tcPr>
          <w:p w14:paraId="5758AD9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stroke</w:t>
            </w:r>
          </w:p>
        </w:tc>
        <w:tc>
          <w:tcPr>
            <w:tcW w:w="1559" w:type="dxa"/>
          </w:tcPr>
          <w:p w14:paraId="0008BDC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725B43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7062C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764504</w:t>
            </w:r>
          </w:p>
        </w:tc>
        <w:tc>
          <w:tcPr>
            <w:tcW w:w="1276" w:type="dxa"/>
            <w:vAlign w:val="bottom"/>
          </w:tcPr>
          <w:p w14:paraId="698B9A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2BBFAB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thrombus of left cerebellar artery</w:t>
            </w:r>
          </w:p>
        </w:tc>
        <w:tc>
          <w:tcPr>
            <w:tcW w:w="1559" w:type="dxa"/>
          </w:tcPr>
          <w:p w14:paraId="733584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9A601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80915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764506</w:t>
            </w:r>
          </w:p>
        </w:tc>
        <w:tc>
          <w:tcPr>
            <w:tcW w:w="1276" w:type="dxa"/>
            <w:vAlign w:val="bottom"/>
          </w:tcPr>
          <w:p w14:paraId="5B5519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6AD0E9C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thrombus of left posterior cerebral artery</w:t>
            </w:r>
          </w:p>
        </w:tc>
        <w:tc>
          <w:tcPr>
            <w:tcW w:w="1559" w:type="dxa"/>
          </w:tcPr>
          <w:p w14:paraId="6BA525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63FD28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0A3DB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764505</w:t>
            </w:r>
          </w:p>
        </w:tc>
        <w:tc>
          <w:tcPr>
            <w:tcW w:w="1276" w:type="dxa"/>
            <w:vAlign w:val="bottom"/>
          </w:tcPr>
          <w:p w14:paraId="1939DB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4,56E+14</w:t>
            </w:r>
          </w:p>
        </w:tc>
        <w:tc>
          <w:tcPr>
            <w:tcW w:w="4678" w:type="dxa"/>
            <w:vAlign w:val="bottom"/>
          </w:tcPr>
          <w:p w14:paraId="5BAF88B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Occlusive thrombus of left vertebral artery</w:t>
            </w:r>
          </w:p>
        </w:tc>
        <w:tc>
          <w:tcPr>
            <w:tcW w:w="1559" w:type="dxa"/>
          </w:tcPr>
          <w:p w14:paraId="781C06D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53EC6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97B7B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4023571</w:t>
            </w:r>
          </w:p>
        </w:tc>
        <w:tc>
          <w:tcPr>
            <w:tcW w:w="1276" w:type="dxa"/>
            <w:vAlign w:val="bottom"/>
          </w:tcPr>
          <w:p w14:paraId="51455D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1,16E+08</w:t>
            </w:r>
          </w:p>
        </w:tc>
        <w:tc>
          <w:tcPr>
            <w:tcW w:w="4678" w:type="dxa"/>
            <w:vAlign w:val="bottom"/>
          </w:tcPr>
          <w:p w14:paraId="6D2FC1D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Paralytic stroke</w:t>
            </w:r>
          </w:p>
        </w:tc>
        <w:tc>
          <w:tcPr>
            <w:tcW w:w="1559" w:type="dxa"/>
          </w:tcPr>
          <w:p w14:paraId="5C2BBF3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427179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FA157E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36716757</w:t>
            </w:r>
          </w:p>
        </w:tc>
        <w:tc>
          <w:tcPr>
            <w:tcW w:w="1276" w:type="dxa"/>
            <w:vAlign w:val="bottom"/>
          </w:tcPr>
          <w:p w14:paraId="7BB6180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7,23E+08</w:t>
            </w:r>
          </w:p>
        </w:tc>
        <w:tc>
          <w:tcPr>
            <w:tcW w:w="4678" w:type="dxa"/>
            <w:vAlign w:val="bottom"/>
          </w:tcPr>
          <w:p w14:paraId="13C3A5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Perinatal arterial ischemic stroke</w:t>
            </w:r>
          </w:p>
        </w:tc>
        <w:tc>
          <w:tcPr>
            <w:tcW w:w="1559" w:type="dxa"/>
          </w:tcPr>
          <w:p w14:paraId="53A1758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B85667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AC090E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4080888</w:t>
            </w:r>
          </w:p>
        </w:tc>
        <w:tc>
          <w:tcPr>
            <w:tcW w:w="1276" w:type="dxa"/>
            <w:vAlign w:val="bottom"/>
          </w:tcPr>
          <w:p w14:paraId="6884162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2E51E7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Perinatal cerebral ischemia</w:t>
            </w:r>
          </w:p>
        </w:tc>
        <w:tc>
          <w:tcPr>
            <w:tcW w:w="1559" w:type="dxa"/>
          </w:tcPr>
          <w:p w14:paraId="173947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57C05F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7B96E0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4171108</w:t>
            </w:r>
          </w:p>
        </w:tc>
        <w:tc>
          <w:tcPr>
            <w:tcW w:w="1276" w:type="dxa"/>
            <w:vAlign w:val="bottom"/>
          </w:tcPr>
          <w:p w14:paraId="3FBFBBB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39924BC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Perinatal rupture of superficial cerebral vein</w:t>
            </w:r>
          </w:p>
        </w:tc>
        <w:tc>
          <w:tcPr>
            <w:tcW w:w="1559" w:type="dxa"/>
          </w:tcPr>
          <w:p w14:paraId="3C70FB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CD7F16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1FD87A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318137</w:t>
            </w:r>
          </w:p>
        </w:tc>
        <w:tc>
          <w:tcPr>
            <w:tcW w:w="1276" w:type="dxa"/>
            <w:vAlign w:val="bottom"/>
          </w:tcPr>
          <w:p w14:paraId="464B0B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4811BA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and thrombophlebitis of intracranial sinuses</w:t>
            </w:r>
          </w:p>
        </w:tc>
        <w:tc>
          <w:tcPr>
            <w:tcW w:w="1559" w:type="dxa"/>
          </w:tcPr>
          <w:p w14:paraId="6B231B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3CDB73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5425B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4104694</w:t>
            </w:r>
          </w:p>
        </w:tc>
        <w:tc>
          <w:tcPr>
            <w:tcW w:w="1276" w:type="dxa"/>
            <w:vAlign w:val="bottom"/>
          </w:tcPr>
          <w:p w14:paraId="0E3824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1AD6FA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cavernous sinus</w:t>
            </w:r>
          </w:p>
        </w:tc>
        <w:tc>
          <w:tcPr>
            <w:tcW w:w="1559" w:type="dxa"/>
          </w:tcPr>
          <w:p w14:paraId="444CDD2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34252E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FB088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4049750</w:t>
            </w:r>
          </w:p>
        </w:tc>
        <w:tc>
          <w:tcPr>
            <w:tcW w:w="1276" w:type="dxa"/>
            <w:vAlign w:val="bottom"/>
          </w:tcPr>
          <w:p w14:paraId="5A8328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15705007</w:t>
            </w:r>
          </w:p>
        </w:tc>
        <w:tc>
          <w:tcPr>
            <w:tcW w:w="4678" w:type="dxa"/>
            <w:vAlign w:val="bottom"/>
          </w:tcPr>
          <w:p w14:paraId="74C0AFF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basilar sinus</w:t>
            </w:r>
          </w:p>
        </w:tc>
        <w:tc>
          <w:tcPr>
            <w:tcW w:w="1559" w:type="dxa"/>
          </w:tcPr>
          <w:p w14:paraId="1F2C58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3D9C36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2738F4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4100119</w:t>
            </w:r>
          </w:p>
        </w:tc>
        <w:tc>
          <w:tcPr>
            <w:tcW w:w="1276" w:type="dxa"/>
            <w:vAlign w:val="bottom"/>
          </w:tcPr>
          <w:p w14:paraId="464D9B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2A4B9C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central nervous system venous sinuses</w:t>
            </w:r>
          </w:p>
        </w:tc>
        <w:tc>
          <w:tcPr>
            <w:tcW w:w="1559" w:type="dxa"/>
          </w:tcPr>
          <w:p w14:paraId="31ADCE8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B6BD8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42AFC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4137761</w:t>
            </w:r>
          </w:p>
        </w:tc>
        <w:tc>
          <w:tcPr>
            <w:tcW w:w="1276" w:type="dxa"/>
            <w:vAlign w:val="bottom"/>
          </w:tcPr>
          <w:p w14:paraId="00133A5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32112006</w:t>
            </w:r>
          </w:p>
        </w:tc>
        <w:tc>
          <w:tcPr>
            <w:tcW w:w="4678" w:type="dxa"/>
            <w:vAlign w:val="bottom"/>
          </w:tcPr>
          <w:p w14:paraId="7CB1CC0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inferior sagittal sinus</w:t>
            </w:r>
          </w:p>
        </w:tc>
        <w:tc>
          <w:tcPr>
            <w:tcW w:w="1559" w:type="dxa"/>
          </w:tcPr>
          <w:p w14:paraId="4BEC4F9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84C72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492DF0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4110676</w:t>
            </w:r>
          </w:p>
        </w:tc>
        <w:tc>
          <w:tcPr>
            <w:tcW w:w="1276" w:type="dxa"/>
            <w:vAlign w:val="bottom"/>
          </w:tcPr>
          <w:p w14:paraId="218305B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18058007</w:t>
            </w:r>
          </w:p>
        </w:tc>
        <w:tc>
          <w:tcPr>
            <w:tcW w:w="4678" w:type="dxa"/>
            <w:vAlign w:val="bottom"/>
          </w:tcPr>
          <w:p w14:paraId="3A7EB56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intracranial venous sinus</w:t>
            </w:r>
          </w:p>
        </w:tc>
        <w:tc>
          <w:tcPr>
            <w:tcW w:w="1559" w:type="dxa"/>
          </w:tcPr>
          <w:p w14:paraId="2A017F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08A6A8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ED947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4229432</w:t>
            </w:r>
          </w:p>
        </w:tc>
        <w:tc>
          <w:tcPr>
            <w:tcW w:w="1276" w:type="dxa"/>
            <w:vAlign w:val="bottom"/>
          </w:tcPr>
          <w:p w14:paraId="708CC7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88755007</w:t>
            </w:r>
          </w:p>
        </w:tc>
        <w:tc>
          <w:tcPr>
            <w:tcW w:w="4678" w:type="dxa"/>
            <w:vAlign w:val="bottom"/>
          </w:tcPr>
          <w:p w14:paraId="63C92D3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lateral venous sinus</w:t>
            </w:r>
          </w:p>
        </w:tc>
        <w:tc>
          <w:tcPr>
            <w:tcW w:w="1559" w:type="dxa"/>
          </w:tcPr>
          <w:p w14:paraId="37D7E57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42DDA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24CF2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4102204</w:t>
            </w:r>
          </w:p>
        </w:tc>
        <w:tc>
          <w:tcPr>
            <w:tcW w:w="1276" w:type="dxa"/>
            <w:vAlign w:val="bottom"/>
          </w:tcPr>
          <w:p w14:paraId="642AC6A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5812FDA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superior longitudinal sinus</w:t>
            </w:r>
          </w:p>
        </w:tc>
        <w:tc>
          <w:tcPr>
            <w:tcW w:w="1559" w:type="dxa"/>
          </w:tcPr>
          <w:p w14:paraId="6B9AEB5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1712E0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D3EAF2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4174848</w:t>
            </w:r>
          </w:p>
        </w:tc>
        <w:tc>
          <w:tcPr>
            <w:tcW w:w="1276" w:type="dxa"/>
            <w:vAlign w:val="bottom"/>
          </w:tcPr>
          <w:p w14:paraId="18D34B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4262001</w:t>
            </w:r>
          </w:p>
        </w:tc>
        <w:tc>
          <w:tcPr>
            <w:tcW w:w="4678" w:type="dxa"/>
            <w:vAlign w:val="bottom"/>
          </w:tcPr>
          <w:p w14:paraId="7CF80B0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of superior sagittal sinus</w:t>
            </w:r>
          </w:p>
        </w:tc>
        <w:tc>
          <w:tcPr>
            <w:tcW w:w="1559" w:type="dxa"/>
          </w:tcPr>
          <w:p w14:paraId="52CC449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7AB60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E007B9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4263703</w:t>
            </w:r>
          </w:p>
        </w:tc>
        <w:tc>
          <w:tcPr>
            <w:tcW w:w="1276" w:type="dxa"/>
            <w:vAlign w:val="bottom"/>
          </w:tcPr>
          <w:p w14:paraId="23924C0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60706008</w:t>
            </w:r>
          </w:p>
        </w:tc>
        <w:tc>
          <w:tcPr>
            <w:tcW w:w="4678" w:type="dxa"/>
            <w:vAlign w:val="bottom"/>
          </w:tcPr>
          <w:p w14:paraId="3E7AF3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Phlebitis of torcular </w:t>
            </w:r>
            <w:proofErr w:type="spellStart"/>
            <w:r>
              <w:rPr>
                <w:rFonts w:ascii="Calibri" w:hAnsi="Calibri" w:cs="Calibri"/>
                <w:color w:val="000000"/>
                <w:sz w:val="22"/>
                <w:szCs w:val="22"/>
              </w:rPr>
              <w:t>Herophili</w:t>
            </w:r>
            <w:proofErr w:type="spellEnd"/>
          </w:p>
        </w:tc>
        <w:tc>
          <w:tcPr>
            <w:tcW w:w="1559" w:type="dxa"/>
          </w:tcPr>
          <w:p w14:paraId="0DE4B18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5B7FFE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3A4D57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4100120</w:t>
            </w:r>
          </w:p>
        </w:tc>
        <w:tc>
          <w:tcPr>
            <w:tcW w:w="1276" w:type="dxa"/>
            <w:vAlign w:val="bottom"/>
          </w:tcPr>
          <w:p w14:paraId="359D602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717E03D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Phlebitis transverse sinus</w:t>
            </w:r>
          </w:p>
        </w:tc>
        <w:tc>
          <w:tcPr>
            <w:tcW w:w="1559" w:type="dxa"/>
          </w:tcPr>
          <w:p w14:paraId="0A673D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AE7EF1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EE234D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4237180</w:t>
            </w:r>
          </w:p>
        </w:tc>
        <w:tc>
          <w:tcPr>
            <w:tcW w:w="1276" w:type="dxa"/>
            <w:vAlign w:val="bottom"/>
          </w:tcPr>
          <w:p w14:paraId="7712CF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4,09E+08</w:t>
            </w:r>
          </w:p>
        </w:tc>
        <w:tc>
          <w:tcPr>
            <w:tcW w:w="4678" w:type="dxa"/>
            <w:vAlign w:val="bottom"/>
          </w:tcPr>
          <w:p w14:paraId="27A51F9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Pontine artery occlusion</w:t>
            </w:r>
          </w:p>
        </w:tc>
        <w:tc>
          <w:tcPr>
            <w:tcW w:w="1559" w:type="dxa"/>
          </w:tcPr>
          <w:p w14:paraId="04BABCC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97C3C6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ECCEB7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4237181</w:t>
            </w:r>
          </w:p>
        </w:tc>
        <w:tc>
          <w:tcPr>
            <w:tcW w:w="1276" w:type="dxa"/>
            <w:vAlign w:val="bottom"/>
          </w:tcPr>
          <w:p w14:paraId="1671724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4,09E+08</w:t>
            </w:r>
          </w:p>
        </w:tc>
        <w:tc>
          <w:tcPr>
            <w:tcW w:w="4678" w:type="dxa"/>
            <w:vAlign w:val="bottom"/>
          </w:tcPr>
          <w:p w14:paraId="193A871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Pontine artery thrombosis</w:t>
            </w:r>
          </w:p>
        </w:tc>
        <w:tc>
          <w:tcPr>
            <w:tcW w:w="1559" w:type="dxa"/>
          </w:tcPr>
          <w:p w14:paraId="755CF05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196F6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E26015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762954</w:t>
            </w:r>
          </w:p>
        </w:tc>
        <w:tc>
          <w:tcPr>
            <w:tcW w:w="1276" w:type="dxa"/>
            <w:vAlign w:val="bottom"/>
          </w:tcPr>
          <w:p w14:paraId="130DB90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4,34E+14</w:t>
            </w:r>
          </w:p>
        </w:tc>
        <w:tc>
          <w:tcPr>
            <w:tcW w:w="4678" w:type="dxa"/>
            <w:vAlign w:val="bottom"/>
          </w:tcPr>
          <w:p w14:paraId="1080F0C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Post-radiotherapy cerebral vasculopathy</w:t>
            </w:r>
          </w:p>
        </w:tc>
        <w:tc>
          <w:tcPr>
            <w:tcW w:w="1559" w:type="dxa"/>
          </w:tcPr>
          <w:p w14:paraId="3DA1DF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E496F7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D495F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762628</w:t>
            </w:r>
          </w:p>
        </w:tc>
        <w:tc>
          <w:tcPr>
            <w:tcW w:w="1276" w:type="dxa"/>
            <w:vAlign w:val="bottom"/>
          </w:tcPr>
          <w:p w14:paraId="2E8B129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4,3E+14</w:t>
            </w:r>
          </w:p>
        </w:tc>
        <w:tc>
          <w:tcPr>
            <w:tcW w:w="4678" w:type="dxa"/>
            <w:vAlign w:val="bottom"/>
          </w:tcPr>
          <w:p w14:paraId="28559C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cerebral artery embolism</w:t>
            </w:r>
          </w:p>
        </w:tc>
        <w:tc>
          <w:tcPr>
            <w:tcW w:w="1559" w:type="dxa"/>
          </w:tcPr>
          <w:p w14:paraId="77590C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93BFD7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2452D4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4110195</w:t>
            </w:r>
          </w:p>
        </w:tc>
        <w:tc>
          <w:tcPr>
            <w:tcW w:w="1276" w:type="dxa"/>
            <w:vAlign w:val="bottom"/>
          </w:tcPr>
          <w:p w14:paraId="42E6AD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269ABD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cerebral artery syndrome</w:t>
            </w:r>
          </w:p>
        </w:tc>
        <w:tc>
          <w:tcPr>
            <w:tcW w:w="1559" w:type="dxa"/>
          </w:tcPr>
          <w:p w14:paraId="196596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69A14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76D96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4045748</w:t>
            </w:r>
          </w:p>
        </w:tc>
        <w:tc>
          <w:tcPr>
            <w:tcW w:w="1276" w:type="dxa"/>
            <w:vAlign w:val="bottom"/>
          </w:tcPr>
          <w:p w14:paraId="137E25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696B89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circulation stroke of uncertain pathology</w:t>
            </w:r>
          </w:p>
        </w:tc>
        <w:tc>
          <w:tcPr>
            <w:tcW w:w="1559" w:type="dxa"/>
          </w:tcPr>
          <w:p w14:paraId="5D7DEF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F87F8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65DD0C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762631</w:t>
            </w:r>
          </w:p>
        </w:tc>
        <w:tc>
          <w:tcPr>
            <w:tcW w:w="1276" w:type="dxa"/>
            <w:vAlign w:val="bottom"/>
          </w:tcPr>
          <w:p w14:paraId="181F38E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4,3E+14</w:t>
            </w:r>
          </w:p>
        </w:tc>
        <w:tc>
          <w:tcPr>
            <w:tcW w:w="4678" w:type="dxa"/>
            <w:vAlign w:val="bottom"/>
          </w:tcPr>
          <w:p w14:paraId="00D71B9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inferior cerebellar artery embolism</w:t>
            </w:r>
          </w:p>
        </w:tc>
        <w:tc>
          <w:tcPr>
            <w:tcW w:w="1559" w:type="dxa"/>
          </w:tcPr>
          <w:p w14:paraId="574A144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8C743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B41F30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763095</w:t>
            </w:r>
          </w:p>
        </w:tc>
        <w:tc>
          <w:tcPr>
            <w:tcW w:w="1276" w:type="dxa"/>
            <w:vAlign w:val="bottom"/>
          </w:tcPr>
          <w:p w14:paraId="7C1627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4,36E+14</w:t>
            </w:r>
          </w:p>
        </w:tc>
        <w:tc>
          <w:tcPr>
            <w:tcW w:w="4678" w:type="dxa"/>
            <w:vAlign w:val="bottom"/>
          </w:tcPr>
          <w:p w14:paraId="78FE8A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inferior cerebellar artery occlusion with infarction</w:t>
            </w:r>
          </w:p>
        </w:tc>
        <w:tc>
          <w:tcPr>
            <w:tcW w:w="1559" w:type="dxa"/>
          </w:tcPr>
          <w:p w14:paraId="58087D9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DD768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F84CF4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4301259</w:t>
            </w:r>
          </w:p>
        </w:tc>
        <w:tc>
          <w:tcPr>
            <w:tcW w:w="1276" w:type="dxa"/>
            <w:vAlign w:val="bottom"/>
          </w:tcPr>
          <w:p w14:paraId="5510D93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78569004</w:t>
            </w:r>
          </w:p>
        </w:tc>
        <w:tc>
          <w:tcPr>
            <w:tcW w:w="4678" w:type="dxa"/>
            <w:vAlign w:val="bottom"/>
          </w:tcPr>
          <w:p w14:paraId="026B028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inferior cerebellar artery syndrome</w:t>
            </w:r>
          </w:p>
        </w:tc>
        <w:tc>
          <w:tcPr>
            <w:tcW w:w="1559" w:type="dxa"/>
          </w:tcPr>
          <w:p w14:paraId="5E4BE6A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8503F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1A122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44784475</w:t>
            </w:r>
          </w:p>
        </w:tc>
        <w:tc>
          <w:tcPr>
            <w:tcW w:w="1276" w:type="dxa"/>
            <w:vAlign w:val="bottom"/>
          </w:tcPr>
          <w:p w14:paraId="623769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6,99E+08</w:t>
            </w:r>
          </w:p>
        </w:tc>
        <w:tc>
          <w:tcPr>
            <w:tcW w:w="4678" w:type="dxa"/>
            <w:vAlign w:val="bottom"/>
          </w:tcPr>
          <w:p w14:paraId="02E7FB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Postoperative phlebitis and thrombophlebitis of intracranial sinuses</w:t>
            </w:r>
          </w:p>
        </w:tc>
        <w:tc>
          <w:tcPr>
            <w:tcW w:w="1559" w:type="dxa"/>
          </w:tcPr>
          <w:p w14:paraId="1899B3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6FBA0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8F4E68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45766200</w:t>
            </w:r>
          </w:p>
        </w:tc>
        <w:tc>
          <w:tcPr>
            <w:tcW w:w="1276" w:type="dxa"/>
            <w:vAlign w:val="bottom"/>
          </w:tcPr>
          <w:p w14:paraId="063CA8C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60249F8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Primary cerebral arteritis</w:t>
            </w:r>
          </w:p>
        </w:tc>
        <w:tc>
          <w:tcPr>
            <w:tcW w:w="1559" w:type="dxa"/>
          </w:tcPr>
          <w:p w14:paraId="7809F7A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D79A5F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40AD6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4238315</w:t>
            </w:r>
          </w:p>
        </w:tc>
        <w:tc>
          <w:tcPr>
            <w:tcW w:w="1276" w:type="dxa"/>
            <w:vAlign w:val="bottom"/>
          </w:tcPr>
          <w:p w14:paraId="1A4A3D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57981008</w:t>
            </w:r>
          </w:p>
        </w:tc>
        <w:tc>
          <w:tcPr>
            <w:tcW w:w="4678" w:type="dxa"/>
            <w:vAlign w:val="bottom"/>
          </w:tcPr>
          <w:p w14:paraId="2D2E46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Progressing stroke</w:t>
            </w:r>
          </w:p>
        </w:tc>
        <w:tc>
          <w:tcPr>
            <w:tcW w:w="1559" w:type="dxa"/>
          </w:tcPr>
          <w:p w14:paraId="634FF5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AACD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E0697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4230479</w:t>
            </w:r>
          </w:p>
        </w:tc>
        <w:tc>
          <w:tcPr>
            <w:tcW w:w="1276" w:type="dxa"/>
            <w:vAlign w:val="bottom"/>
          </w:tcPr>
          <w:p w14:paraId="523BD72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89142007</w:t>
            </w:r>
          </w:p>
        </w:tc>
        <w:tc>
          <w:tcPr>
            <w:tcW w:w="4678" w:type="dxa"/>
            <w:vAlign w:val="bottom"/>
          </w:tcPr>
          <w:p w14:paraId="5CBA890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Progressive intracranial arterial occlusion</w:t>
            </w:r>
          </w:p>
        </w:tc>
        <w:tc>
          <w:tcPr>
            <w:tcW w:w="1559" w:type="dxa"/>
          </w:tcPr>
          <w:p w14:paraId="7B26B2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45513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18BD98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764734</w:t>
            </w:r>
          </w:p>
        </w:tc>
        <w:tc>
          <w:tcPr>
            <w:tcW w:w="1276" w:type="dxa"/>
            <w:vAlign w:val="bottom"/>
          </w:tcPr>
          <w:p w14:paraId="5D2503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5,65E+12</w:t>
            </w:r>
          </w:p>
        </w:tc>
        <w:tc>
          <w:tcPr>
            <w:tcW w:w="4678" w:type="dxa"/>
            <w:vAlign w:val="bottom"/>
          </w:tcPr>
          <w:p w14:paraId="7012C7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Pseudoaneurysm of vertebral artery</w:t>
            </w:r>
          </w:p>
        </w:tc>
        <w:tc>
          <w:tcPr>
            <w:tcW w:w="1559" w:type="dxa"/>
          </w:tcPr>
          <w:p w14:paraId="1B8B916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16076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ED51B3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442419</w:t>
            </w:r>
          </w:p>
        </w:tc>
        <w:tc>
          <w:tcPr>
            <w:tcW w:w="1276" w:type="dxa"/>
            <w:vAlign w:val="bottom"/>
          </w:tcPr>
          <w:p w14:paraId="308323C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31FFF4E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 delivered</w:t>
            </w:r>
          </w:p>
        </w:tc>
        <w:tc>
          <w:tcPr>
            <w:tcW w:w="1559" w:type="dxa"/>
          </w:tcPr>
          <w:p w14:paraId="43637F4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7D2B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26E0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442418</w:t>
            </w:r>
          </w:p>
        </w:tc>
        <w:tc>
          <w:tcPr>
            <w:tcW w:w="1276" w:type="dxa"/>
            <w:vAlign w:val="bottom"/>
          </w:tcPr>
          <w:p w14:paraId="299263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700640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 delivered with postnatal complication</w:t>
            </w:r>
          </w:p>
        </w:tc>
        <w:tc>
          <w:tcPr>
            <w:tcW w:w="1559" w:type="dxa"/>
          </w:tcPr>
          <w:p w14:paraId="3AD6335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D33778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AF91BF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313272</w:t>
            </w:r>
          </w:p>
        </w:tc>
        <w:tc>
          <w:tcPr>
            <w:tcW w:w="1276" w:type="dxa"/>
            <w:vAlign w:val="bottom"/>
          </w:tcPr>
          <w:p w14:paraId="51B1D0B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2DA16A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with antenatal complication</w:t>
            </w:r>
          </w:p>
        </w:tc>
        <w:tc>
          <w:tcPr>
            <w:tcW w:w="1559" w:type="dxa"/>
          </w:tcPr>
          <w:p w14:paraId="24723A4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514C96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A7D9B4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313833</w:t>
            </w:r>
          </w:p>
        </w:tc>
        <w:tc>
          <w:tcPr>
            <w:tcW w:w="1276" w:type="dxa"/>
            <w:vAlign w:val="bottom"/>
          </w:tcPr>
          <w:p w14:paraId="4FBA20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32843D5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with postnatal complication</w:t>
            </w:r>
          </w:p>
        </w:tc>
        <w:tc>
          <w:tcPr>
            <w:tcW w:w="1559" w:type="dxa"/>
          </w:tcPr>
          <w:p w14:paraId="1631870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8B00C4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7FCD1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4263370</w:t>
            </w:r>
          </w:p>
        </w:tc>
        <w:tc>
          <w:tcPr>
            <w:tcW w:w="1276" w:type="dxa"/>
            <w:vAlign w:val="bottom"/>
          </w:tcPr>
          <w:p w14:paraId="06EC90B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36179005</w:t>
            </w:r>
          </w:p>
        </w:tc>
        <w:tc>
          <w:tcPr>
            <w:tcW w:w="4678" w:type="dxa"/>
            <w:vAlign w:val="bottom"/>
          </w:tcPr>
          <w:p w14:paraId="3C7801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R.I.N.D. syndrome</w:t>
            </w:r>
          </w:p>
        </w:tc>
        <w:tc>
          <w:tcPr>
            <w:tcW w:w="1559" w:type="dxa"/>
          </w:tcPr>
          <w:p w14:paraId="62E1BA2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CABFBC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4D458B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763267</w:t>
            </w:r>
          </w:p>
        </w:tc>
        <w:tc>
          <w:tcPr>
            <w:tcW w:w="1276" w:type="dxa"/>
            <w:vAlign w:val="bottom"/>
          </w:tcPr>
          <w:p w14:paraId="415C123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4,38E+14</w:t>
            </w:r>
          </w:p>
        </w:tc>
        <w:tc>
          <w:tcPr>
            <w:tcW w:w="4678" w:type="dxa"/>
            <w:vAlign w:val="bottom"/>
          </w:tcPr>
          <w:p w14:paraId="04328D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Recurrent artery of Huebner occlusion with infarction</w:t>
            </w:r>
          </w:p>
        </w:tc>
        <w:tc>
          <w:tcPr>
            <w:tcW w:w="1559" w:type="dxa"/>
          </w:tcPr>
          <w:p w14:paraId="227063A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6AED8F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CE6A9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40485430</w:t>
            </w:r>
          </w:p>
        </w:tc>
        <w:tc>
          <w:tcPr>
            <w:tcW w:w="1276" w:type="dxa"/>
            <w:vAlign w:val="bottom"/>
          </w:tcPr>
          <w:p w14:paraId="37F9EF0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4,44E+08</w:t>
            </w:r>
          </w:p>
        </w:tc>
        <w:tc>
          <w:tcPr>
            <w:tcW w:w="4678" w:type="dxa"/>
            <w:vAlign w:val="bottom"/>
          </w:tcPr>
          <w:p w14:paraId="0A53A3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Recurrent transient cerebral ischemic attack</w:t>
            </w:r>
          </w:p>
        </w:tc>
        <w:tc>
          <w:tcPr>
            <w:tcW w:w="1559" w:type="dxa"/>
          </w:tcPr>
          <w:p w14:paraId="45AE9C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803090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C64EE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45765600</w:t>
            </w:r>
          </w:p>
        </w:tc>
        <w:tc>
          <w:tcPr>
            <w:tcW w:w="1276" w:type="dxa"/>
            <w:vAlign w:val="bottom"/>
          </w:tcPr>
          <w:p w14:paraId="2ECDBF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262DB6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Retinocochleocerebral</w:t>
            </w:r>
            <w:proofErr w:type="spellEnd"/>
            <w:r>
              <w:rPr>
                <w:rFonts w:ascii="Calibri" w:hAnsi="Calibri" w:cs="Calibri"/>
                <w:color w:val="000000"/>
                <w:sz w:val="22"/>
                <w:szCs w:val="22"/>
              </w:rPr>
              <w:t xml:space="preserve"> vasculopathy</w:t>
            </w:r>
          </w:p>
        </w:tc>
        <w:tc>
          <w:tcPr>
            <w:tcW w:w="1559" w:type="dxa"/>
          </w:tcPr>
          <w:p w14:paraId="42B515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320B6A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77F227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45773220</w:t>
            </w:r>
          </w:p>
        </w:tc>
        <w:tc>
          <w:tcPr>
            <w:tcW w:w="1276" w:type="dxa"/>
            <w:vAlign w:val="bottom"/>
          </w:tcPr>
          <w:p w14:paraId="135B35C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7E+08</w:t>
            </w:r>
          </w:p>
        </w:tc>
        <w:tc>
          <w:tcPr>
            <w:tcW w:w="4678" w:type="dxa"/>
            <w:vAlign w:val="bottom"/>
          </w:tcPr>
          <w:p w14:paraId="2D2A22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Reversible cerebral vasoconstriction syndrome</w:t>
            </w:r>
          </w:p>
        </w:tc>
        <w:tc>
          <w:tcPr>
            <w:tcW w:w="1559" w:type="dxa"/>
          </w:tcPr>
          <w:p w14:paraId="446FE13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ED1EB6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0C082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762339</w:t>
            </w:r>
          </w:p>
        </w:tc>
        <w:tc>
          <w:tcPr>
            <w:tcW w:w="1276" w:type="dxa"/>
            <w:vAlign w:val="bottom"/>
          </w:tcPr>
          <w:p w14:paraId="0DA2623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299EB6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anterior cerebral artery embolism with stroke</w:t>
            </w:r>
          </w:p>
        </w:tc>
        <w:tc>
          <w:tcPr>
            <w:tcW w:w="1559" w:type="dxa"/>
          </w:tcPr>
          <w:p w14:paraId="48D92E4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CEED3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41C24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761796</w:t>
            </w:r>
          </w:p>
        </w:tc>
        <w:tc>
          <w:tcPr>
            <w:tcW w:w="1276" w:type="dxa"/>
            <w:vAlign w:val="bottom"/>
          </w:tcPr>
          <w:p w14:paraId="03C756D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115C4F2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carotid artery embolism with stroke</w:t>
            </w:r>
          </w:p>
        </w:tc>
        <w:tc>
          <w:tcPr>
            <w:tcW w:w="1559" w:type="dxa"/>
          </w:tcPr>
          <w:p w14:paraId="1D55501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040BAC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33ED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43020497</w:t>
            </w:r>
          </w:p>
        </w:tc>
        <w:tc>
          <w:tcPr>
            <w:tcW w:w="1276" w:type="dxa"/>
            <w:vAlign w:val="bottom"/>
          </w:tcPr>
          <w:p w14:paraId="603C5C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2,85E+14</w:t>
            </w:r>
          </w:p>
        </w:tc>
        <w:tc>
          <w:tcPr>
            <w:tcW w:w="4678" w:type="dxa"/>
            <w:vAlign w:val="bottom"/>
          </w:tcPr>
          <w:p w14:paraId="06AA9B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carotid artery occlusion</w:t>
            </w:r>
          </w:p>
        </w:tc>
        <w:tc>
          <w:tcPr>
            <w:tcW w:w="1559" w:type="dxa"/>
          </w:tcPr>
          <w:p w14:paraId="5A0DD8B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FA5DEB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E494DC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43021859</w:t>
            </w:r>
          </w:p>
        </w:tc>
        <w:tc>
          <w:tcPr>
            <w:tcW w:w="1276" w:type="dxa"/>
            <w:vAlign w:val="bottom"/>
          </w:tcPr>
          <w:p w14:paraId="4D390E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2,85E+14</w:t>
            </w:r>
          </w:p>
        </w:tc>
        <w:tc>
          <w:tcPr>
            <w:tcW w:w="4678" w:type="dxa"/>
            <w:vAlign w:val="bottom"/>
          </w:tcPr>
          <w:p w14:paraId="20FD7E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carotid artery stenosis</w:t>
            </w:r>
          </w:p>
        </w:tc>
        <w:tc>
          <w:tcPr>
            <w:tcW w:w="1559" w:type="dxa"/>
          </w:tcPr>
          <w:p w14:paraId="37E3F7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9DE863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5E06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4110196</w:t>
            </w:r>
          </w:p>
        </w:tc>
        <w:tc>
          <w:tcPr>
            <w:tcW w:w="1276" w:type="dxa"/>
            <w:vAlign w:val="bottom"/>
          </w:tcPr>
          <w:p w14:paraId="0730CA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75C4D2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sided cerebral hemisphere cerebrovascular accident</w:t>
            </w:r>
          </w:p>
        </w:tc>
        <w:tc>
          <w:tcPr>
            <w:tcW w:w="1559" w:type="dxa"/>
          </w:tcPr>
          <w:p w14:paraId="1ADAE06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F15067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8D090F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37117075</w:t>
            </w:r>
          </w:p>
        </w:tc>
        <w:tc>
          <w:tcPr>
            <w:tcW w:w="1276" w:type="dxa"/>
            <w:vAlign w:val="bottom"/>
          </w:tcPr>
          <w:p w14:paraId="04559C5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1,57E+16</w:t>
            </w:r>
          </w:p>
        </w:tc>
        <w:tc>
          <w:tcPr>
            <w:tcW w:w="4678" w:type="dxa"/>
            <w:vAlign w:val="bottom"/>
          </w:tcPr>
          <w:p w14:paraId="635C46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vertebral artery dissection</w:t>
            </w:r>
          </w:p>
        </w:tc>
        <w:tc>
          <w:tcPr>
            <w:tcW w:w="1559" w:type="dxa"/>
          </w:tcPr>
          <w:p w14:paraId="66037E6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52EF90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A6D7C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761794</w:t>
            </w:r>
          </w:p>
        </w:tc>
        <w:tc>
          <w:tcPr>
            <w:tcW w:w="1276" w:type="dxa"/>
            <w:vAlign w:val="bottom"/>
          </w:tcPr>
          <w:p w14:paraId="1FB0DC7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F0770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vertebral artery embolism with stroke</w:t>
            </w:r>
          </w:p>
        </w:tc>
        <w:tc>
          <w:tcPr>
            <w:tcW w:w="1559" w:type="dxa"/>
          </w:tcPr>
          <w:p w14:paraId="3B66E3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C7A854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615539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4031946</w:t>
            </w:r>
          </w:p>
        </w:tc>
        <w:tc>
          <w:tcPr>
            <w:tcW w:w="1276" w:type="dxa"/>
            <w:vAlign w:val="bottom"/>
          </w:tcPr>
          <w:p w14:paraId="1B35C3D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23808003</w:t>
            </w:r>
          </w:p>
        </w:tc>
        <w:tc>
          <w:tcPr>
            <w:tcW w:w="4678" w:type="dxa"/>
            <w:vAlign w:val="bottom"/>
          </w:tcPr>
          <w:p w14:paraId="78A6069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Rolandic vein occlusion syndrome</w:t>
            </w:r>
          </w:p>
        </w:tc>
        <w:tc>
          <w:tcPr>
            <w:tcW w:w="1559" w:type="dxa"/>
          </w:tcPr>
          <w:p w14:paraId="1457844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CEE997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35743A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4173794</w:t>
            </w:r>
          </w:p>
        </w:tc>
        <w:tc>
          <w:tcPr>
            <w:tcW w:w="1276" w:type="dxa"/>
            <w:vAlign w:val="bottom"/>
          </w:tcPr>
          <w:p w14:paraId="45CABE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2,75E+08</w:t>
            </w:r>
          </w:p>
        </w:tc>
        <w:tc>
          <w:tcPr>
            <w:tcW w:w="4678" w:type="dxa"/>
            <w:vAlign w:val="bottom"/>
          </w:tcPr>
          <w:p w14:paraId="0DF818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 of superficial cerebral vein</w:t>
            </w:r>
          </w:p>
        </w:tc>
        <w:tc>
          <w:tcPr>
            <w:tcW w:w="1559" w:type="dxa"/>
          </w:tcPr>
          <w:p w14:paraId="01DFAC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F9F22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882698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380943</w:t>
            </w:r>
          </w:p>
        </w:tc>
        <w:tc>
          <w:tcPr>
            <w:tcW w:w="1276" w:type="dxa"/>
            <w:vAlign w:val="bottom"/>
          </w:tcPr>
          <w:p w14:paraId="6E178E8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1,87E+08</w:t>
            </w:r>
          </w:p>
        </w:tc>
        <w:tc>
          <w:tcPr>
            <w:tcW w:w="4678" w:type="dxa"/>
            <w:vAlign w:val="bottom"/>
          </w:tcPr>
          <w:p w14:paraId="18C492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 of syphilitic cerebral aneurysm</w:t>
            </w:r>
          </w:p>
        </w:tc>
        <w:tc>
          <w:tcPr>
            <w:tcW w:w="1559" w:type="dxa"/>
          </w:tcPr>
          <w:p w14:paraId="483A41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CAFED3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CB252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762351</w:t>
            </w:r>
          </w:p>
        </w:tc>
        <w:tc>
          <w:tcPr>
            <w:tcW w:w="1276" w:type="dxa"/>
            <w:vAlign w:val="bottom"/>
          </w:tcPr>
          <w:p w14:paraId="245DD7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3F245DC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acquired aneurysm of cerebral artery</w:t>
            </w:r>
          </w:p>
        </w:tc>
        <w:tc>
          <w:tcPr>
            <w:tcW w:w="1559" w:type="dxa"/>
          </w:tcPr>
          <w:p w14:paraId="712F3FC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81551B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42B80E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4079430</w:t>
            </w:r>
          </w:p>
        </w:tc>
        <w:tc>
          <w:tcPr>
            <w:tcW w:w="1276" w:type="dxa"/>
            <w:vAlign w:val="bottom"/>
          </w:tcPr>
          <w:p w14:paraId="53FC699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156CB47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anterior cerebral artery</w:t>
            </w:r>
          </w:p>
        </w:tc>
        <w:tc>
          <w:tcPr>
            <w:tcW w:w="1559" w:type="dxa"/>
          </w:tcPr>
          <w:p w14:paraId="0654A39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FD60F5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4EDB71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4079433</w:t>
            </w:r>
          </w:p>
        </w:tc>
        <w:tc>
          <w:tcPr>
            <w:tcW w:w="1276" w:type="dxa"/>
            <w:vAlign w:val="bottom"/>
          </w:tcPr>
          <w:p w14:paraId="0E9602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2BE0B4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anterior communicating artery</w:t>
            </w:r>
          </w:p>
        </w:tc>
        <w:tc>
          <w:tcPr>
            <w:tcW w:w="1559" w:type="dxa"/>
          </w:tcPr>
          <w:p w14:paraId="6689CEF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A4938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217FB4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4082161</w:t>
            </w:r>
          </w:p>
        </w:tc>
        <w:tc>
          <w:tcPr>
            <w:tcW w:w="1276" w:type="dxa"/>
            <w:vAlign w:val="bottom"/>
          </w:tcPr>
          <w:p w14:paraId="4D10089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7B2595D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basilar artery</w:t>
            </w:r>
          </w:p>
        </w:tc>
        <w:tc>
          <w:tcPr>
            <w:tcW w:w="1559" w:type="dxa"/>
          </w:tcPr>
          <w:p w14:paraId="6BF239E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CC3479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BDAEC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764707</w:t>
            </w:r>
          </w:p>
        </w:tc>
        <w:tc>
          <w:tcPr>
            <w:tcW w:w="1276" w:type="dxa"/>
            <w:vAlign w:val="bottom"/>
          </w:tcPr>
          <w:p w14:paraId="31E74D0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5,47E+12</w:t>
            </w:r>
          </w:p>
        </w:tc>
        <w:tc>
          <w:tcPr>
            <w:tcW w:w="4678" w:type="dxa"/>
            <w:vAlign w:val="bottom"/>
          </w:tcPr>
          <w:p w14:paraId="1183EB7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intracranial artery</w:t>
            </w:r>
          </w:p>
        </w:tc>
        <w:tc>
          <w:tcPr>
            <w:tcW w:w="1559" w:type="dxa"/>
          </w:tcPr>
          <w:p w14:paraId="0CED758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8B29D4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A9F1E0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42536193</w:t>
            </w:r>
          </w:p>
        </w:tc>
        <w:tc>
          <w:tcPr>
            <w:tcW w:w="1276" w:type="dxa"/>
            <w:vAlign w:val="bottom"/>
          </w:tcPr>
          <w:p w14:paraId="054F39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4B6FD9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left posterior communicating artery</w:t>
            </w:r>
          </w:p>
        </w:tc>
        <w:tc>
          <w:tcPr>
            <w:tcW w:w="1559" w:type="dxa"/>
          </w:tcPr>
          <w:p w14:paraId="1D0A217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0ACFD1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749B9B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4079431</w:t>
            </w:r>
          </w:p>
        </w:tc>
        <w:tc>
          <w:tcPr>
            <w:tcW w:w="1276" w:type="dxa"/>
            <w:vAlign w:val="bottom"/>
          </w:tcPr>
          <w:p w14:paraId="1265748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5934F00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middle cerebral artery</w:t>
            </w:r>
          </w:p>
        </w:tc>
        <w:tc>
          <w:tcPr>
            <w:tcW w:w="1559" w:type="dxa"/>
          </w:tcPr>
          <w:p w14:paraId="5EE84BB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57335C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776979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4079432</w:t>
            </w:r>
          </w:p>
        </w:tc>
        <w:tc>
          <w:tcPr>
            <w:tcW w:w="1276" w:type="dxa"/>
            <w:vAlign w:val="bottom"/>
          </w:tcPr>
          <w:p w14:paraId="7BA1C70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085D55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posterior cerebral artery</w:t>
            </w:r>
          </w:p>
        </w:tc>
        <w:tc>
          <w:tcPr>
            <w:tcW w:w="1559" w:type="dxa"/>
          </w:tcPr>
          <w:p w14:paraId="7FA8AFF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D0E95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FE1E86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4079434</w:t>
            </w:r>
          </w:p>
        </w:tc>
        <w:tc>
          <w:tcPr>
            <w:tcW w:w="1276" w:type="dxa"/>
            <w:vAlign w:val="bottom"/>
          </w:tcPr>
          <w:p w14:paraId="089CC51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0141631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posterior communicating artery</w:t>
            </w:r>
          </w:p>
        </w:tc>
        <w:tc>
          <w:tcPr>
            <w:tcW w:w="1559" w:type="dxa"/>
          </w:tcPr>
          <w:p w14:paraId="44822B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778431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994FE8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4082162</w:t>
            </w:r>
          </w:p>
        </w:tc>
        <w:tc>
          <w:tcPr>
            <w:tcW w:w="1276" w:type="dxa"/>
            <w:vAlign w:val="bottom"/>
          </w:tcPr>
          <w:p w14:paraId="63F5834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5CB9BC3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posterior inferior cerebellar artery</w:t>
            </w:r>
          </w:p>
        </w:tc>
        <w:tc>
          <w:tcPr>
            <w:tcW w:w="1559" w:type="dxa"/>
          </w:tcPr>
          <w:p w14:paraId="5C7675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97355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B2837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42536192</w:t>
            </w:r>
          </w:p>
        </w:tc>
        <w:tc>
          <w:tcPr>
            <w:tcW w:w="1276" w:type="dxa"/>
            <w:vAlign w:val="bottom"/>
          </w:tcPr>
          <w:p w14:paraId="3A6B9D8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4D87A1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right posterior communicating artery</w:t>
            </w:r>
          </w:p>
        </w:tc>
        <w:tc>
          <w:tcPr>
            <w:tcW w:w="1559" w:type="dxa"/>
          </w:tcPr>
          <w:p w14:paraId="6749D5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AC483E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1E5851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45766085</w:t>
            </w:r>
          </w:p>
        </w:tc>
        <w:tc>
          <w:tcPr>
            <w:tcW w:w="1276" w:type="dxa"/>
            <w:vAlign w:val="bottom"/>
          </w:tcPr>
          <w:p w14:paraId="1D2EEE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2C7386F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vertebral artery</w:t>
            </w:r>
          </w:p>
        </w:tc>
        <w:tc>
          <w:tcPr>
            <w:tcW w:w="1559" w:type="dxa"/>
          </w:tcPr>
          <w:p w14:paraId="670CA28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D9C395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005848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4111707</w:t>
            </w:r>
          </w:p>
        </w:tc>
        <w:tc>
          <w:tcPr>
            <w:tcW w:w="1276" w:type="dxa"/>
            <w:vAlign w:val="bottom"/>
          </w:tcPr>
          <w:p w14:paraId="3EBAAE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1AD579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berry aneurysm</w:t>
            </w:r>
          </w:p>
        </w:tc>
        <w:tc>
          <w:tcPr>
            <w:tcW w:w="1559" w:type="dxa"/>
          </w:tcPr>
          <w:p w14:paraId="0A96FE0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403A8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D50C6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4120104</w:t>
            </w:r>
          </w:p>
        </w:tc>
        <w:tc>
          <w:tcPr>
            <w:tcW w:w="1276" w:type="dxa"/>
            <w:vAlign w:val="bottom"/>
          </w:tcPr>
          <w:p w14:paraId="2EEB4E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143EDC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cerebral aneurysm</w:t>
            </w:r>
          </w:p>
        </w:tc>
        <w:tc>
          <w:tcPr>
            <w:tcW w:w="1559" w:type="dxa"/>
          </w:tcPr>
          <w:p w14:paraId="4AA183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B5AB1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12D88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4079424</w:t>
            </w:r>
          </w:p>
        </w:tc>
        <w:tc>
          <w:tcPr>
            <w:tcW w:w="1276" w:type="dxa"/>
            <w:vAlign w:val="bottom"/>
          </w:tcPr>
          <w:p w14:paraId="5609EB2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558EA91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cerebral arteriovenous malformation</w:t>
            </w:r>
          </w:p>
        </w:tc>
        <w:tc>
          <w:tcPr>
            <w:tcW w:w="1559" w:type="dxa"/>
          </w:tcPr>
          <w:p w14:paraId="5CF95EC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A012C2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571976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4079021</w:t>
            </w:r>
          </w:p>
        </w:tc>
        <w:tc>
          <w:tcPr>
            <w:tcW w:w="1276" w:type="dxa"/>
            <w:vAlign w:val="bottom"/>
          </w:tcPr>
          <w:p w14:paraId="71CA228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729BAC9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internal carotid-anterior communicating artery zone aneurysm</w:t>
            </w:r>
          </w:p>
        </w:tc>
        <w:tc>
          <w:tcPr>
            <w:tcW w:w="1559" w:type="dxa"/>
          </w:tcPr>
          <w:p w14:paraId="593A3B4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8D79FB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0866D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4082163</w:t>
            </w:r>
          </w:p>
        </w:tc>
        <w:tc>
          <w:tcPr>
            <w:tcW w:w="1276" w:type="dxa"/>
            <w:vAlign w:val="bottom"/>
          </w:tcPr>
          <w:p w14:paraId="7F5EB5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6F6016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internal carotid-posterior communicating artery zone aneurysm</w:t>
            </w:r>
          </w:p>
        </w:tc>
        <w:tc>
          <w:tcPr>
            <w:tcW w:w="1559" w:type="dxa"/>
          </w:tcPr>
          <w:p w14:paraId="545415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84F376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1726E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45773166</w:t>
            </w:r>
          </w:p>
        </w:tc>
        <w:tc>
          <w:tcPr>
            <w:tcW w:w="1276" w:type="dxa"/>
            <w:vAlign w:val="bottom"/>
          </w:tcPr>
          <w:p w14:paraId="6A3CCD6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399FCB1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Secondary cerebrovascular disease</w:t>
            </w:r>
          </w:p>
        </w:tc>
        <w:tc>
          <w:tcPr>
            <w:tcW w:w="1559" w:type="dxa"/>
          </w:tcPr>
          <w:p w14:paraId="423E3A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11118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20D09F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4047634</w:t>
            </w:r>
          </w:p>
        </w:tc>
        <w:tc>
          <w:tcPr>
            <w:tcW w:w="1276" w:type="dxa"/>
            <w:vAlign w:val="bottom"/>
          </w:tcPr>
          <w:p w14:paraId="09440E4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12E40F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cortical vein</w:t>
            </w:r>
          </w:p>
        </w:tc>
        <w:tc>
          <w:tcPr>
            <w:tcW w:w="1559" w:type="dxa"/>
          </w:tcPr>
          <w:p w14:paraId="523D63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77A6F1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1D948E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4043901</w:t>
            </w:r>
          </w:p>
        </w:tc>
        <w:tc>
          <w:tcPr>
            <w:tcW w:w="1276" w:type="dxa"/>
            <w:vAlign w:val="bottom"/>
          </w:tcPr>
          <w:p w14:paraId="67CE5A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72739E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great cerebral vein</w:t>
            </w:r>
          </w:p>
        </w:tc>
        <w:tc>
          <w:tcPr>
            <w:tcW w:w="1559" w:type="dxa"/>
          </w:tcPr>
          <w:p w14:paraId="589A033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53C32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05510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4121335</w:t>
            </w:r>
          </w:p>
        </w:tc>
        <w:tc>
          <w:tcPr>
            <w:tcW w:w="1276" w:type="dxa"/>
            <w:vAlign w:val="bottom"/>
          </w:tcPr>
          <w:p w14:paraId="2A013F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3,03E+08</w:t>
            </w:r>
          </w:p>
        </w:tc>
        <w:tc>
          <w:tcPr>
            <w:tcW w:w="4678" w:type="dxa"/>
            <w:vAlign w:val="bottom"/>
          </w:tcPr>
          <w:p w14:paraId="0CFF03A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lateral sinus</w:t>
            </w:r>
          </w:p>
        </w:tc>
        <w:tc>
          <w:tcPr>
            <w:tcW w:w="1559" w:type="dxa"/>
          </w:tcPr>
          <w:p w14:paraId="2E3CD8B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8CDE5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B723F4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4119136</w:t>
            </w:r>
          </w:p>
        </w:tc>
        <w:tc>
          <w:tcPr>
            <w:tcW w:w="1276" w:type="dxa"/>
            <w:vAlign w:val="bottom"/>
          </w:tcPr>
          <w:p w14:paraId="68F262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3,03E+08</w:t>
            </w:r>
          </w:p>
        </w:tc>
        <w:tc>
          <w:tcPr>
            <w:tcW w:w="4678" w:type="dxa"/>
            <w:vAlign w:val="bottom"/>
          </w:tcPr>
          <w:p w14:paraId="35C274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sagittal sinus</w:t>
            </w:r>
          </w:p>
        </w:tc>
        <w:tc>
          <w:tcPr>
            <w:tcW w:w="1559" w:type="dxa"/>
          </w:tcPr>
          <w:p w14:paraId="000E7A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3CE0E7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53A3F7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4041680</w:t>
            </w:r>
          </w:p>
        </w:tc>
        <w:tc>
          <w:tcPr>
            <w:tcW w:w="1276" w:type="dxa"/>
            <w:vAlign w:val="bottom"/>
          </w:tcPr>
          <w:p w14:paraId="46A2995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66E287C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sigmoid sinus</w:t>
            </w:r>
          </w:p>
        </w:tc>
        <w:tc>
          <w:tcPr>
            <w:tcW w:w="1559" w:type="dxa"/>
          </w:tcPr>
          <w:p w14:paraId="1B7F0AC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19F778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0E140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4041679</w:t>
            </w:r>
          </w:p>
        </w:tc>
        <w:tc>
          <w:tcPr>
            <w:tcW w:w="1276" w:type="dxa"/>
            <w:vAlign w:val="bottom"/>
          </w:tcPr>
          <w:p w14:paraId="0E23CC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0E7B6AA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straight sinus</w:t>
            </w:r>
          </w:p>
        </w:tc>
        <w:tc>
          <w:tcPr>
            <w:tcW w:w="1559" w:type="dxa"/>
          </w:tcPr>
          <w:p w14:paraId="2FB6C4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B71015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DB8ED6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36717605</w:t>
            </w:r>
          </w:p>
        </w:tc>
        <w:tc>
          <w:tcPr>
            <w:tcW w:w="1276" w:type="dxa"/>
            <w:vAlign w:val="bottom"/>
          </w:tcPr>
          <w:p w14:paraId="2A794CB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7,23E+08</w:t>
            </w:r>
          </w:p>
        </w:tc>
        <w:tc>
          <w:tcPr>
            <w:tcW w:w="4678" w:type="dxa"/>
            <w:vAlign w:val="bottom"/>
          </w:tcPr>
          <w:p w14:paraId="0A809AF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Silent cerebral infarct</w:t>
            </w:r>
          </w:p>
        </w:tc>
        <w:tc>
          <w:tcPr>
            <w:tcW w:w="1559" w:type="dxa"/>
          </w:tcPr>
          <w:p w14:paraId="02C6B09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932B9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94D762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37109909</w:t>
            </w:r>
          </w:p>
        </w:tc>
        <w:tc>
          <w:tcPr>
            <w:tcW w:w="1276" w:type="dxa"/>
            <w:vAlign w:val="bottom"/>
          </w:tcPr>
          <w:p w14:paraId="0BBB415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29C75C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Silent micro-hemorrhage of brain</w:t>
            </w:r>
          </w:p>
        </w:tc>
        <w:tc>
          <w:tcPr>
            <w:tcW w:w="1559" w:type="dxa"/>
          </w:tcPr>
          <w:p w14:paraId="602C2BA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983C12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FC00B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4179790</w:t>
            </w:r>
          </w:p>
        </w:tc>
        <w:tc>
          <w:tcPr>
            <w:tcW w:w="1276" w:type="dxa"/>
            <w:vAlign w:val="bottom"/>
          </w:tcPr>
          <w:p w14:paraId="07B55E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50751005</w:t>
            </w:r>
          </w:p>
        </w:tc>
        <w:tc>
          <w:tcPr>
            <w:tcW w:w="4678" w:type="dxa"/>
            <w:vAlign w:val="bottom"/>
          </w:tcPr>
          <w:p w14:paraId="53F366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Sinus </w:t>
            </w:r>
            <w:proofErr w:type="spellStart"/>
            <w:r>
              <w:rPr>
                <w:rFonts w:ascii="Calibri" w:hAnsi="Calibri" w:cs="Calibri"/>
                <w:color w:val="000000"/>
                <w:sz w:val="22"/>
                <w:szCs w:val="22"/>
              </w:rPr>
              <w:t>pericranii</w:t>
            </w:r>
            <w:proofErr w:type="spellEnd"/>
          </w:p>
        </w:tc>
        <w:tc>
          <w:tcPr>
            <w:tcW w:w="1559" w:type="dxa"/>
          </w:tcPr>
          <w:p w14:paraId="3B9E78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EB5966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E956EF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40484120</w:t>
            </w:r>
          </w:p>
        </w:tc>
        <w:tc>
          <w:tcPr>
            <w:tcW w:w="1276" w:type="dxa"/>
            <w:vAlign w:val="bottom"/>
          </w:tcPr>
          <w:p w14:paraId="25CE37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4,44E+08</w:t>
            </w:r>
          </w:p>
        </w:tc>
        <w:tc>
          <w:tcPr>
            <w:tcW w:w="4678" w:type="dxa"/>
            <w:vAlign w:val="bottom"/>
          </w:tcPr>
          <w:p w14:paraId="7328479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Small vessel cerebrovascular disease</w:t>
            </w:r>
          </w:p>
        </w:tc>
        <w:tc>
          <w:tcPr>
            <w:tcW w:w="1559" w:type="dxa"/>
          </w:tcPr>
          <w:p w14:paraId="6B5032B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0C74C8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758C3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37396805</w:t>
            </w:r>
          </w:p>
        </w:tc>
        <w:tc>
          <w:tcPr>
            <w:tcW w:w="1276" w:type="dxa"/>
            <w:vAlign w:val="bottom"/>
          </w:tcPr>
          <w:p w14:paraId="43554D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7,17E+08</w:t>
            </w:r>
          </w:p>
        </w:tc>
        <w:tc>
          <w:tcPr>
            <w:tcW w:w="4678" w:type="dxa"/>
            <w:vAlign w:val="bottom"/>
          </w:tcPr>
          <w:p w14:paraId="3A7DB95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Sneddon syndrome</w:t>
            </w:r>
          </w:p>
        </w:tc>
        <w:tc>
          <w:tcPr>
            <w:tcW w:w="1559" w:type="dxa"/>
          </w:tcPr>
          <w:p w14:paraId="043B44B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508E6D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D0F95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4249605</w:t>
            </w:r>
          </w:p>
        </w:tc>
        <w:tc>
          <w:tcPr>
            <w:tcW w:w="1276" w:type="dxa"/>
            <w:vAlign w:val="bottom"/>
          </w:tcPr>
          <w:p w14:paraId="73FB68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73173006</w:t>
            </w:r>
          </w:p>
        </w:tc>
        <w:tc>
          <w:tcPr>
            <w:tcW w:w="4678" w:type="dxa"/>
            <w:vAlign w:val="bottom"/>
          </w:tcPr>
          <w:p w14:paraId="0EF388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Spasm of cerebral arteries</w:t>
            </w:r>
          </w:p>
        </w:tc>
        <w:tc>
          <w:tcPr>
            <w:tcW w:w="1559" w:type="dxa"/>
          </w:tcPr>
          <w:p w14:paraId="2FD622F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615794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18C1F3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43530636</w:t>
            </w:r>
          </w:p>
        </w:tc>
        <w:tc>
          <w:tcPr>
            <w:tcW w:w="1276" w:type="dxa"/>
            <w:vAlign w:val="bottom"/>
          </w:tcPr>
          <w:p w14:paraId="779676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1,28E+14</w:t>
            </w:r>
          </w:p>
        </w:tc>
        <w:tc>
          <w:tcPr>
            <w:tcW w:w="4678" w:type="dxa"/>
            <w:vAlign w:val="bottom"/>
          </w:tcPr>
          <w:p w14:paraId="62572B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Spontaneous </w:t>
            </w:r>
            <w:proofErr w:type="spellStart"/>
            <w:r>
              <w:rPr>
                <w:rFonts w:ascii="Calibri" w:hAnsi="Calibri" w:cs="Calibri"/>
                <w:color w:val="000000"/>
                <w:sz w:val="22"/>
                <w:szCs w:val="22"/>
              </w:rPr>
              <w:t>caroticocavernous</w:t>
            </w:r>
            <w:proofErr w:type="spellEnd"/>
            <w:r>
              <w:rPr>
                <w:rFonts w:ascii="Calibri" w:hAnsi="Calibri" w:cs="Calibri"/>
                <w:color w:val="000000"/>
                <w:sz w:val="22"/>
                <w:szCs w:val="22"/>
              </w:rPr>
              <w:t xml:space="preserve"> sinus fistula</w:t>
            </w:r>
          </w:p>
        </w:tc>
        <w:tc>
          <w:tcPr>
            <w:tcW w:w="1559" w:type="dxa"/>
          </w:tcPr>
          <w:p w14:paraId="45353A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283D0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0DADBD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43530727</w:t>
            </w:r>
          </w:p>
        </w:tc>
        <w:tc>
          <w:tcPr>
            <w:tcW w:w="1276" w:type="dxa"/>
            <w:vAlign w:val="bottom"/>
          </w:tcPr>
          <w:p w14:paraId="07304C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2,92E+14</w:t>
            </w:r>
          </w:p>
        </w:tc>
        <w:tc>
          <w:tcPr>
            <w:tcW w:w="4678" w:type="dxa"/>
            <w:vAlign w:val="bottom"/>
          </w:tcPr>
          <w:p w14:paraId="6304E6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cerebral hemorrhage</w:t>
            </w:r>
          </w:p>
        </w:tc>
        <w:tc>
          <w:tcPr>
            <w:tcW w:w="1559" w:type="dxa"/>
          </w:tcPr>
          <w:p w14:paraId="4E0DE57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EC3E94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B9FDA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46273491</w:t>
            </w:r>
          </w:p>
        </w:tc>
        <w:tc>
          <w:tcPr>
            <w:tcW w:w="1276" w:type="dxa"/>
            <w:vAlign w:val="bottom"/>
          </w:tcPr>
          <w:p w14:paraId="0A43B2E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6233F2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cerebral hemorrhage with compression of brain</w:t>
            </w:r>
          </w:p>
        </w:tc>
        <w:tc>
          <w:tcPr>
            <w:tcW w:w="1559" w:type="dxa"/>
          </w:tcPr>
          <w:p w14:paraId="7DF3D8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195699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D83A0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42535421</w:t>
            </w:r>
          </w:p>
        </w:tc>
        <w:tc>
          <w:tcPr>
            <w:tcW w:w="1276" w:type="dxa"/>
            <w:vAlign w:val="bottom"/>
          </w:tcPr>
          <w:p w14:paraId="5E3803F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25FC6B7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intracranial artery</w:t>
            </w:r>
          </w:p>
        </w:tc>
        <w:tc>
          <w:tcPr>
            <w:tcW w:w="1559" w:type="dxa"/>
          </w:tcPr>
          <w:p w14:paraId="5FB3036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6B3CA8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00BF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762095</w:t>
            </w:r>
          </w:p>
        </w:tc>
        <w:tc>
          <w:tcPr>
            <w:tcW w:w="1276" w:type="dxa"/>
            <w:vAlign w:val="bottom"/>
          </w:tcPr>
          <w:p w14:paraId="13BB2A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0E6511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left middle cerebral artery</w:t>
            </w:r>
          </w:p>
        </w:tc>
        <w:tc>
          <w:tcPr>
            <w:tcW w:w="1559" w:type="dxa"/>
          </w:tcPr>
          <w:p w14:paraId="564EC3A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E4CA74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6CC0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42535422</w:t>
            </w:r>
          </w:p>
        </w:tc>
        <w:tc>
          <w:tcPr>
            <w:tcW w:w="1276" w:type="dxa"/>
            <w:vAlign w:val="bottom"/>
          </w:tcPr>
          <w:p w14:paraId="193347C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5F556F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left posterior communicating artery</w:t>
            </w:r>
          </w:p>
        </w:tc>
        <w:tc>
          <w:tcPr>
            <w:tcW w:w="1559" w:type="dxa"/>
          </w:tcPr>
          <w:p w14:paraId="6BAE71B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5E6C9C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DBA6B7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42539183</w:t>
            </w:r>
          </w:p>
        </w:tc>
        <w:tc>
          <w:tcPr>
            <w:tcW w:w="1276" w:type="dxa"/>
            <w:vAlign w:val="bottom"/>
          </w:tcPr>
          <w:p w14:paraId="73B9AD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353504B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right posterior communicating artery</w:t>
            </w:r>
          </w:p>
        </w:tc>
        <w:tc>
          <w:tcPr>
            <w:tcW w:w="1559" w:type="dxa"/>
          </w:tcPr>
          <w:p w14:paraId="4E01CB7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7AAEDD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1D6B5D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42535879</w:t>
            </w:r>
          </w:p>
        </w:tc>
        <w:tc>
          <w:tcPr>
            <w:tcW w:w="1276" w:type="dxa"/>
            <w:vAlign w:val="bottom"/>
          </w:tcPr>
          <w:p w14:paraId="550A28C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01CB65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rupture of left posterior communicating artery</w:t>
            </w:r>
          </w:p>
        </w:tc>
        <w:tc>
          <w:tcPr>
            <w:tcW w:w="1559" w:type="dxa"/>
          </w:tcPr>
          <w:p w14:paraId="72F9792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2BF560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3736C4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42535880</w:t>
            </w:r>
          </w:p>
        </w:tc>
        <w:tc>
          <w:tcPr>
            <w:tcW w:w="1276" w:type="dxa"/>
            <w:vAlign w:val="bottom"/>
          </w:tcPr>
          <w:p w14:paraId="1E0DE6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165C9F8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rupture of right posterior communicating artery</w:t>
            </w:r>
          </w:p>
        </w:tc>
        <w:tc>
          <w:tcPr>
            <w:tcW w:w="1559" w:type="dxa"/>
          </w:tcPr>
          <w:p w14:paraId="7A6153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FE4227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154558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4045750</w:t>
            </w:r>
          </w:p>
        </w:tc>
        <w:tc>
          <w:tcPr>
            <w:tcW w:w="1276" w:type="dxa"/>
            <w:vAlign w:val="bottom"/>
          </w:tcPr>
          <w:p w14:paraId="1B6240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234EE71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Sporadic cerebral amyloid angiopathy</w:t>
            </w:r>
          </w:p>
        </w:tc>
        <w:tc>
          <w:tcPr>
            <w:tcW w:w="1559" w:type="dxa"/>
          </w:tcPr>
          <w:p w14:paraId="250445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2F9BE3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E0AC58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760985</w:t>
            </w:r>
          </w:p>
        </w:tc>
        <w:tc>
          <w:tcPr>
            <w:tcW w:w="1276" w:type="dxa"/>
            <w:vAlign w:val="bottom"/>
          </w:tcPr>
          <w:p w14:paraId="5E486DC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1,27E+16</w:t>
            </w:r>
          </w:p>
        </w:tc>
        <w:tc>
          <w:tcPr>
            <w:tcW w:w="4678" w:type="dxa"/>
            <w:vAlign w:val="bottom"/>
          </w:tcPr>
          <w:p w14:paraId="1BA9119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cavernous portion of right internal carotid artery</w:t>
            </w:r>
          </w:p>
        </w:tc>
        <w:tc>
          <w:tcPr>
            <w:tcW w:w="1559" w:type="dxa"/>
          </w:tcPr>
          <w:p w14:paraId="40157A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9309A4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2021E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761994</w:t>
            </w:r>
          </w:p>
        </w:tc>
        <w:tc>
          <w:tcPr>
            <w:tcW w:w="1276" w:type="dxa"/>
            <w:vAlign w:val="bottom"/>
          </w:tcPr>
          <w:p w14:paraId="765D4B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2,78E+16</w:t>
            </w:r>
          </w:p>
        </w:tc>
        <w:tc>
          <w:tcPr>
            <w:tcW w:w="4678" w:type="dxa"/>
            <w:vAlign w:val="bottom"/>
          </w:tcPr>
          <w:p w14:paraId="742429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intracranial vessel</w:t>
            </w:r>
          </w:p>
        </w:tc>
        <w:tc>
          <w:tcPr>
            <w:tcW w:w="1559" w:type="dxa"/>
          </w:tcPr>
          <w:p w14:paraId="2A4BCE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7FF1C0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9BE6D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42538826</w:t>
            </w:r>
          </w:p>
        </w:tc>
        <w:tc>
          <w:tcPr>
            <w:tcW w:w="1276" w:type="dxa"/>
            <w:vAlign w:val="bottom"/>
          </w:tcPr>
          <w:p w14:paraId="2FF3BD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34C3E51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left cerebellar artery</w:t>
            </w:r>
          </w:p>
        </w:tc>
        <w:tc>
          <w:tcPr>
            <w:tcW w:w="1559" w:type="dxa"/>
          </w:tcPr>
          <w:p w14:paraId="5A396C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EC5CF2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0E316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765404</w:t>
            </w:r>
          </w:p>
        </w:tc>
        <w:tc>
          <w:tcPr>
            <w:tcW w:w="1276" w:type="dxa"/>
            <w:vAlign w:val="bottom"/>
          </w:tcPr>
          <w:p w14:paraId="62D4C4C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2,13E+16</w:t>
            </w:r>
          </w:p>
        </w:tc>
        <w:tc>
          <w:tcPr>
            <w:tcW w:w="4678" w:type="dxa"/>
            <w:vAlign w:val="bottom"/>
          </w:tcPr>
          <w:p w14:paraId="178F04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middle cerebral artery</w:t>
            </w:r>
          </w:p>
        </w:tc>
        <w:tc>
          <w:tcPr>
            <w:tcW w:w="1559" w:type="dxa"/>
          </w:tcPr>
          <w:p w14:paraId="64A6D1A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68C6E4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5A9030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374371</w:t>
            </w:r>
          </w:p>
        </w:tc>
        <w:tc>
          <w:tcPr>
            <w:tcW w:w="1276" w:type="dxa"/>
            <w:vAlign w:val="bottom"/>
          </w:tcPr>
          <w:p w14:paraId="2FE6FB8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1055001</w:t>
            </w:r>
          </w:p>
        </w:tc>
        <w:tc>
          <w:tcPr>
            <w:tcW w:w="4678" w:type="dxa"/>
            <w:vAlign w:val="bottom"/>
          </w:tcPr>
          <w:p w14:paraId="4B4CB39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precerebral artery</w:t>
            </w:r>
          </w:p>
        </w:tc>
        <w:tc>
          <w:tcPr>
            <w:tcW w:w="1559" w:type="dxa"/>
          </w:tcPr>
          <w:p w14:paraId="5892E5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F70ACC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703D5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42538980</w:t>
            </w:r>
          </w:p>
        </w:tc>
        <w:tc>
          <w:tcPr>
            <w:tcW w:w="1276" w:type="dxa"/>
            <w:vAlign w:val="bottom"/>
          </w:tcPr>
          <w:p w14:paraId="00EE036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460472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right cerebellar artery</w:t>
            </w:r>
          </w:p>
        </w:tc>
        <w:tc>
          <w:tcPr>
            <w:tcW w:w="1559" w:type="dxa"/>
          </w:tcPr>
          <w:p w14:paraId="33B26F9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2D1636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0A0565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37110241</w:t>
            </w:r>
          </w:p>
        </w:tc>
        <w:tc>
          <w:tcPr>
            <w:tcW w:w="1276" w:type="dxa"/>
            <w:vAlign w:val="bottom"/>
          </w:tcPr>
          <w:p w14:paraId="221CDC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4835FB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Stroke co-occurrent with migraine</w:t>
            </w:r>
          </w:p>
        </w:tc>
        <w:tc>
          <w:tcPr>
            <w:tcW w:w="1559" w:type="dxa"/>
          </w:tcPr>
          <w:p w14:paraId="5A06680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4DA04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DE58B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4168056</w:t>
            </w:r>
          </w:p>
        </w:tc>
        <w:tc>
          <w:tcPr>
            <w:tcW w:w="1276" w:type="dxa"/>
            <w:vAlign w:val="bottom"/>
          </w:tcPr>
          <w:p w14:paraId="6DFEC54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2,75E+08</w:t>
            </w:r>
          </w:p>
        </w:tc>
        <w:tc>
          <w:tcPr>
            <w:tcW w:w="4678" w:type="dxa"/>
            <w:vAlign w:val="bottom"/>
          </w:tcPr>
          <w:p w14:paraId="61E298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Stroke in the puerperium</w:t>
            </w:r>
          </w:p>
        </w:tc>
        <w:tc>
          <w:tcPr>
            <w:tcW w:w="1559" w:type="dxa"/>
          </w:tcPr>
          <w:p w14:paraId="4D02FA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AB6FE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09BF1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4046363</w:t>
            </w:r>
          </w:p>
        </w:tc>
        <w:tc>
          <w:tcPr>
            <w:tcW w:w="1276" w:type="dxa"/>
            <w:vAlign w:val="bottom"/>
          </w:tcPr>
          <w:p w14:paraId="6FF4E19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20806BC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Stroke of uncertain pathology</w:t>
            </w:r>
          </w:p>
        </w:tc>
        <w:tc>
          <w:tcPr>
            <w:tcW w:w="1559" w:type="dxa"/>
          </w:tcPr>
          <w:p w14:paraId="79B4659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5AFAFB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3F10D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4111708</w:t>
            </w:r>
          </w:p>
        </w:tc>
        <w:tc>
          <w:tcPr>
            <w:tcW w:w="1276" w:type="dxa"/>
            <w:vAlign w:val="bottom"/>
          </w:tcPr>
          <w:p w14:paraId="51AED24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3AC597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Subarachnoid hemorrhage from vertebral artery</w:t>
            </w:r>
          </w:p>
        </w:tc>
        <w:tc>
          <w:tcPr>
            <w:tcW w:w="1559" w:type="dxa"/>
          </w:tcPr>
          <w:p w14:paraId="4947771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E362F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FF44EC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4234089</w:t>
            </w:r>
          </w:p>
        </w:tc>
        <w:tc>
          <w:tcPr>
            <w:tcW w:w="1276" w:type="dxa"/>
            <w:vAlign w:val="bottom"/>
          </w:tcPr>
          <w:p w14:paraId="6A7EFF9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90099008</w:t>
            </w:r>
          </w:p>
        </w:tc>
        <w:tc>
          <w:tcPr>
            <w:tcW w:w="4678" w:type="dxa"/>
            <w:vAlign w:val="bottom"/>
          </w:tcPr>
          <w:p w14:paraId="251FE8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Subcortical leukoencephalopathy</w:t>
            </w:r>
          </w:p>
        </w:tc>
        <w:tc>
          <w:tcPr>
            <w:tcW w:w="1559" w:type="dxa"/>
          </w:tcPr>
          <w:p w14:paraId="542443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3346A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FC41FE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765488</w:t>
            </w:r>
          </w:p>
        </w:tc>
        <w:tc>
          <w:tcPr>
            <w:tcW w:w="1276" w:type="dxa"/>
            <w:vAlign w:val="bottom"/>
          </w:tcPr>
          <w:p w14:paraId="320903A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4,3E+14</w:t>
            </w:r>
          </w:p>
        </w:tc>
        <w:tc>
          <w:tcPr>
            <w:tcW w:w="4678" w:type="dxa"/>
            <w:vAlign w:val="bottom"/>
          </w:tcPr>
          <w:p w14:paraId="1EDE585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Superior cerebellar artery embolism</w:t>
            </w:r>
          </w:p>
        </w:tc>
        <w:tc>
          <w:tcPr>
            <w:tcW w:w="1559" w:type="dxa"/>
          </w:tcPr>
          <w:p w14:paraId="52EEE0C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7A911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72B671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40480273</w:t>
            </w:r>
          </w:p>
        </w:tc>
        <w:tc>
          <w:tcPr>
            <w:tcW w:w="1276" w:type="dxa"/>
            <w:vAlign w:val="bottom"/>
          </w:tcPr>
          <w:p w14:paraId="771F9E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4,45E+08</w:t>
            </w:r>
          </w:p>
        </w:tc>
        <w:tc>
          <w:tcPr>
            <w:tcW w:w="4678" w:type="dxa"/>
            <w:vAlign w:val="bottom"/>
          </w:tcPr>
          <w:p w14:paraId="13133B7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Superior cerebellar artery syndrome</w:t>
            </w:r>
          </w:p>
        </w:tc>
        <w:tc>
          <w:tcPr>
            <w:tcW w:w="1559" w:type="dxa"/>
          </w:tcPr>
          <w:p w14:paraId="63DD9B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80D9B0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C0FB3C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44784634</w:t>
            </w:r>
          </w:p>
        </w:tc>
        <w:tc>
          <w:tcPr>
            <w:tcW w:w="1276" w:type="dxa"/>
            <w:vAlign w:val="bottom"/>
          </w:tcPr>
          <w:p w14:paraId="416FF5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9,61E+12</w:t>
            </w:r>
          </w:p>
        </w:tc>
        <w:tc>
          <w:tcPr>
            <w:tcW w:w="4678" w:type="dxa"/>
            <w:vAlign w:val="bottom"/>
          </w:tcPr>
          <w:p w14:paraId="7F3517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Symptomatic carotid artery stenosis</w:t>
            </w:r>
          </w:p>
        </w:tc>
        <w:tc>
          <w:tcPr>
            <w:tcW w:w="1559" w:type="dxa"/>
          </w:tcPr>
          <w:p w14:paraId="32E00AD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5AE478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D010DB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4048790</w:t>
            </w:r>
          </w:p>
        </w:tc>
        <w:tc>
          <w:tcPr>
            <w:tcW w:w="1276" w:type="dxa"/>
            <w:vAlign w:val="bottom"/>
          </w:tcPr>
          <w:p w14:paraId="4C7926B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ECE00A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Syphilitic cerebral arteritis</w:t>
            </w:r>
          </w:p>
        </w:tc>
        <w:tc>
          <w:tcPr>
            <w:tcW w:w="1559" w:type="dxa"/>
          </w:tcPr>
          <w:p w14:paraId="1FFC1B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CEEEDE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9FA173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4318863</w:t>
            </w:r>
          </w:p>
        </w:tc>
        <w:tc>
          <w:tcPr>
            <w:tcW w:w="1276" w:type="dxa"/>
            <w:vAlign w:val="bottom"/>
          </w:tcPr>
          <w:p w14:paraId="7A59CD1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95644001</w:t>
            </w:r>
          </w:p>
        </w:tc>
        <w:tc>
          <w:tcPr>
            <w:tcW w:w="4678" w:type="dxa"/>
            <w:vAlign w:val="bottom"/>
          </w:tcPr>
          <w:p w14:paraId="621E781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Systemic lupus erythematosus encephalitis</w:t>
            </w:r>
          </w:p>
        </w:tc>
        <w:tc>
          <w:tcPr>
            <w:tcW w:w="1559" w:type="dxa"/>
          </w:tcPr>
          <w:p w14:paraId="45F32C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A8C74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29B3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764716</w:t>
            </w:r>
          </w:p>
        </w:tc>
        <w:tc>
          <w:tcPr>
            <w:tcW w:w="1276" w:type="dxa"/>
            <w:vAlign w:val="bottom"/>
          </w:tcPr>
          <w:p w14:paraId="7BDEB7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5,53E+12</w:t>
            </w:r>
          </w:p>
        </w:tc>
        <w:tc>
          <w:tcPr>
            <w:tcW w:w="4678" w:type="dxa"/>
            <w:vAlign w:val="bottom"/>
          </w:tcPr>
          <w:p w14:paraId="2A4130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basal vein of Rosenthal</w:t>
            </w:r>
          </w:p>
        </w:tc>
        <w:tc>
          <w:tcPr>
            <w:tcW w:w="1559" w:type="dxa"/>
          </w:tcPr>
          <w:p w14:paraId="21E49DF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E62291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96DA4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4100223</w:t>
            </w:r>
          </w:p>
        </w:tc>
        <w:tc>
          <w:tcPr>
            <w:tcW w:w="1276" w:type="dxa"/>
            <w:vAlign w:val="bottom"/>
          </w:tcPr>
          <w:p w14:paraId="5E5BE35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062E88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central nervous system venous sinuses</w:t>
            </w:r>
          </w:p>
        </w:tc>
        <w:tc>
          <w:tcPr>
            <w:tcW w:w="1559" w:type="dxa"/>
          </w:tcPr>
          <w:p w14:paraId="42450F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8B4046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6CF823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4319332</w:t>
            </w:r>
          </w:p>
        </w:tc>
        <w:tc>
          <w:tcPr>
            <w:tcW w:w="1276" w:type="dxa"/>
            <w:vAlign w:val="bottom"/>
          </w:tcPr>
          <w:p w14:paraId="21C2710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95461006</w:t>
            </w:r>
          </w:p>
        </w:tc>
        <w:tc>
          <w:tcPr>
            <w:tcW w:w="4678" w:type="dxa"/>
            <w:vAlign w:val="bottom"/>
          </w:tcPr>
          <w:p w14:paraId="3B773A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cerebral vein</w:t>
            </w:r>
          </w:p>
        </w:tc>
        <w:tc>
          <w:tcPr>
            <w:tcW w:w="1559" w:type="dxa"/>
          </w:tcPr>
          <w:p w14:paraId="681CEC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2D44BC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D19BE2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0FA0DD1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294ED68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5089001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5D79D3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6C666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764712</w:t>
            </w:r>
          </w:p>
        </w:tc>
        <w:tc>
          <w:tcPr>
            <w:tcW w:w="1276" w:type="dxa"/>
            <w:vAlign w:val="bottom"/>
          </w:tcPr>
          <w:p w14:paraId="7AA0D4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5,5E+12</w:t>
            </w:r>
          </w:p>
        </w:tc>
        <w:tc>
          <w:tcPr>
            <w:tcW w:w="4678" w:type="dxa"/>
            <w:vAlign w:val="bottom"/>
          </w:tcPr>
          <w:p w14:paraId="06FCB2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internal cerebral vein</w:t>
            </w:r>
          </w:p>
        </w:tc>
        <w:tc>
          <w:tcPr>
            <w:tcW w:w="1559" w:type="dxa"/>
          </w:tcPr>
          <w:p w14:paraId="2760C0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EECBEA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BB65C5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764714</w:t>
            </w:r>
          </w:p>
        </w:tc>
        <w:tc>
          <w:tcPr>
            <w:tcW w:w="1276" w:type="dxa"/>
            <w:vAlign w:val="bottom"/>
          </w:tcPr>
          <w:p w14:paraId="1E01FD0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5,51E+12</w:t>
            </w:r>
          </w:p>
        </w:tc>
        <w:tc>
          <w:tcPr>
            <w:tcW w:w="4678" w:type="dxa"/>
            <w:vAlign w:val="bottom"/>
          </w:tcPr>
          <w:p w14:paraId="4D55CE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sigmoid sinus</w:t>
            </w:r>
          </w:p>
        </w:tc>
        <w:tc>
          <w:tcPr>
            <w:tcW w:w="1559" w:type="dxa"/>
          </w:tcPr>
          <w:p w14:paraId="6FDD7C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F49C0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B5A4A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764708</w:t>
            </w:r>
          </w:p>
        </w:tc>
        <w:tc>
          <w:tcPr>
            <w:tcW w:w="1276" w:type="dxa"/>
            <w:vAlign w:val="bottom"/>
          </w:tcPr>
          <w:p w14:paraId="51F4A7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5,48E+12</w:t>
            </w:r>
          </w:p>
        </w:tc>
        <w:tc>
          <w:tcPr>
            <w:tcW w:w="4678" w:type="dxa"/>
            <w:vAlign w:val="bottom"/>
          </w:tcPr>
          <w:p w14:paraId="31CFFA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straight sinus</w:t>
            </w:r>
          </w:p>
        </w:tc>
        <w:tc>
          <w:tcPr>
            <w:tcW w:w="1559" w:type="dxa"/>
          </w:tcPr>
          <w:p w14:paraId="12BC46C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B4E4E4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213BBC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763149</w:t>
            </w:r>
          </w:p>
        </w:tc>
        <w:tc>
          <w:tcPr>
            <w:tcW w:w="1276" w:type="dxa"/>
            <w:vAlign w:val="bottom"/>
          </w:tcPr>
          <w:p w14:paraId="5A1769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4,37E+14</w:t>
            </w:r>
          </w:p>
        </w:tc>
        <w:tc>
          <w:tcPr>
            <w:tcW w:w="4678" w:type="dxa"/>
            <w:vAlign w:val="bottom"/>
          </w:tcPr>
          <w:p w14:paraId="4F498D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anastomotic vein</w:t>
            </w:r>
          </w:p>
        </w:tc>
        <w:tc>
          <w:tcPr>
            <w:tcW w:w="1559" w:type="dxa"/>
          </w:tcPr>
          <w:p w14:paraId="53D41C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08D296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61CC1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4100224</w:t>
            </w:r>
          </w:p>
        </w:tc>
        <w:tc>
          <w:tcPr>
            <w:tcW w:w="1276" w:type="dxa"/>
            <w:vAlign w:val="bottom"/>
          </w:tcPr>
          <w:p w14:paraId="283418D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71AA69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longitudinal venous sinus</w:t>
            </w:r>
          </w:p>
        </w:tc>
        <w:tc>
          <w:tcPr>
            <w:tcW w:w="1559" w:type="dxa"/>
          </w:tcPr>
          <w:p w14:paraId="319447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95D7EC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27B4C6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4098706</w:t>
            </w:r>
          </w:p>
        </w:tc>
        <w:tc>
          <w:tcPr>
            <w:tcW w:w="1276" w:type="dxa"/>
            <w:vAlign w:val="bottom"/>
          </w:tcPr>
          <w:p w14:paraId="2F2F1DC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26954004</w:t>
            </w:r>
          </w:p>
        </w:tc>
        <w:tc>
          <w:tcPr>
            <w:tcW w:w="4678" w:type="dxa"/>
            <w:vAlign w:val="bottom"/>
          </w:tcPr>
          <w:p w14:paraId="3D9545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sagittal sinus</w:t>
            </w:r>
          </w:p>
        </w:tc>
        <w:tc>
          <w:tcPr>
            <w:tcW w:w="1559" w:type="dxa"/>
          </w:tcPr>
          <w:p w14:paraId="228A294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F9EEC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2D55BC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4277833</w:t>
            </w:r>
          </w:p>
        </w:tc>
        <w:tc>
          <w:tcPr>
            <w:tcW w:w="1276" w:type="dxa"/>
            <w:vAlign w:val="bottom"/>
          </w:tcPr>
          <w:p w14:paraId="4E2FBA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3681008</w:t>
            </w:r>
          </w:p>
        </w:tc>
        <w:tc>
          <w:tcPr>
            <w:tcW w:w="4678" w:type="dxa"/>
            <w:vAlign w:val="bottom"/>
          </w:tcPr>
          <w:p w14:paraId="1815002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Thrombophlebitis of torcular </w:t>
            </w:r>
            <w:proofErr w:type="spellStart"/>
            <w:r>
              <w:rPr>
                <w:rFonts w:ascii="Calibri" w:hAnsi="Calibri" w:cs="Calibri"/>
                <w:color w:val="000000"/>
                <w:sz w:val="22"/>
                <w:szCs w:val="22"/>
              </w:rPr>
              <w:t>Herophili</w:t>
            </w:r>
            <w:proofErr w:type="spellEnd"/>
          </w:p>
        </w:tc>
        <w:tc>
          <w:tcPr>
            <w:tcW w:w="1559" w:type="dxa"/>
          </w:tcPr>
          <w:p w14:paraId="78B3C0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1A88E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4AB0C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764710</w:t>
            </w:r>
          </w:p>
        </w:tc>
        <w:tc>
          <w:tcPr>
            <w:tcW w:w="1276" w:type="dxa"/>
            <w:vAlign w:val="bottom"/>
          </w:tcPr>
          <w:p w14:paraId="716D4DC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5,49E+12</w:t>
            </w:r>
          </w:p>
        </w:tc>
        <w:tc>
          <w:tcPr>
            <w:tcW w:w="4678" w:type="dxa"/>
            <w:vAlign w:val="bottom"/>
          </w:tcPr>
          <w:p w14:paraId="094E03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transverse sinus</w:t>
            </w:r>
          </w:p>
        </w:tc>
        <w:tc>
          <w:tcPr>
            <w:tcW w:w="1559" w:type="dxa"/>
          </w:tcPr>
          <w:p w14:paraId="10E4F8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C63987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4028E3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764701</w:t>
            </w:r>
          </w:p>
        </w:tc>
        <w:tc>
          <w:tcPr>
            <w:tcW w:w="1276" w:type="dxa"/>
            <w:vAlign w:val="bottom"/>
          </w:tcPr>
          <w:p w14:paraId="711773D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5,43E+12</w:t>
            </w:r>
          </w:p>
        </w:tc>
        <w:tc>
          <w:tcPr>
            <w:tcW w:w="4678" w:type="dxa"/>
            <w:vAlign w:val="bottom"/>
          </w:tcPr>
          <w:p w14:paraId="2BC46D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cerebral artery</w:t>
            </w:r>
          </w:p>
        </w:tc>
        <w:tc>
          <w:tcPr>
            <w:tcW w:w="1559" w:type="dxa"/>
          </w:tcPr>
          <w:p w14:paraId="299C4DD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172D18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DDA34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764705</w:t>
            </w:r>
          </w:p>
        </w:tc>
        <w:tc>
          <w:tcPr>
            <w:tcW w:w="1276" w:type="dxa"/>
            <w:vAlign w:val="bottom"/>
          </w:tcPr>
          <w:p w14:paraId="28CE2A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5,46E+12</w:t>
            </w:r>
          </w:p>
        </w:tc>
        <w:tc>
          <w:tcPr>
            <w:tcW w:w="4678" w:type="dxa"/>
            <w:vAlign w:val="bottom"/>
          </w:tcPr>
          <w:p w14:paraId="083E31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inferior cerebellar artery</w:t>
            </w:r>
          </w:p>
        </w:tc>
        <w:tc>
          <w:tcPr>
            <w:tcW w:w="1559" w:type="dxa"/>
          </w:tcPr>
          <w:p w14:paraId="54F336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923FC4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CDC750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764726</w:t>
            </w:r>
          </w:p>
        </w:tc>
        <w:tc>
          <w:tcPr>
            <w:tcW w:w="1276" w:type="dxa"/>
            <w:vAlign w:val="bottom"/>
          </w:tcPr>
          <w:p w14:paraId="3081FFE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5,61E+12</w:t>
            </w:r>
          </w:p>
        </w:tc>
        <w:tc>
          <w:tcPr>
            <w:tcW w:w="4678" w:type="dxa"/>
            <w:vAlign w:val="bottom"/>
          </w:tcPr>
          <w:p w14:paraId="06433F0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basal vein</w:t>
            </w:r>
          </w:p>
        </w:tc>
        <w:tc>
          <w:tcPr>
            <w:tcW w:w="1559" w:type="dxa"/>
          </w:tcPr>
          <w:p w14:paraId="5CD597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562C1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491F38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4228209</w:t>
            </w:r>
          </w:p>
        </w:tc>
        <w:tc>
          <w:tcPr>
            <w:tcW w:w="1276" w:type="dxa"/>
            <w:vAlign w:val="bottom"/>
          </w:tcPr>
          <w:p w14:paraId="2E3863A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88922007</w:t>
            </w:r>
          </w:p>
        </w:tc>
        <w:tc>
          <w:tcPr>
            <w:tcW w:w="4678" w:type="dxa"/>
            <w:vAlign w:val="bottom"/>
          </w:tcPr>
          <w:p w14:paraId="4454B1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basilar sinus</w:t>
            </w:r>
          </w:p>
        </w:tc>
        <w:tc>
          <w:tcPr>
            <w:tcW w:w="1559" w:type="dxa"/>
          </w:tcPr>
          <w:p w14:paraId="00238F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EDB0FA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7E6BE9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4234264</w:t>
            </w:r>
          </w:p>
        </w:tc>
        <w:tc>
          <w:tcPr>
            <w:tcW w:w="1276" w:type="dxa"/>
            <w:vAlign w:val="bottom"/>
          </w:tcPr>
          <w:p w14:paraId="4A2A39F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89980009</w:t>
            </w:r>
          </w:p>
        </w:tc>
        <w:tc>
          <w:tcPr>
            <w:tcW w:w="4678" w:type="dxa"/>
            <w:vAlign w:val="bottom"/>
          </w:tcPr>
          <w:p w14:paraId="50FE786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cavernous venous sinus</w:t>
            </w:r>
          </w:p>
        </w:tc>
        <w:tc>
          <w:tcPr>
            <w:tcW w:w="1559" w:type="dxa"/>
          </w:tcPr>
          <w:p w14:paraId="4D5E89D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13E36D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4F4D1A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762828</w:t>
            </w:r>
          </w:p>
        </w:tc>
        <w:tc>
          <w:tcPr>
            <w:tcW w:w="1276" w:type="dxa"/>
            <w:vAlign w:val="bottom"/>
          </w:tcPr>
          <w:p w14:paraId="6F1D1A1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4A7FA7F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medullary veins</w:t>
            </w:r>
          </w:p>
        </w:tc>
        <w:tc>
          <w:tcPr>
            <w:tcW w:w="1559" w:type="dxa"/>
          </w:tcPr>
          <w:p w14:paraId="1E5BC26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82775B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CBE51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4319329</w:t>
            </w:r>
          </w:p>
        </w:tc>
        <w:tc>
          <w:tcPr>
            <w:tcW w:w="1276" w:type="dxa"/>
            <w:vAlign w:val="bottom"/>
          </w:tcPr>
          <w:p w14:paraId="4B20D2F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95455008</w:t>
            </w:r>
          </w:p>
        </w:tc>
        <w:tc>
          <w:tcPr>
            <w:tcW w:w="4678" w:type="dxa"/>
            <w:vAlign w:val="bottom"/>
          </w:tcPr>
          <w:p w14:paraId="454B04C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veins</w:t>
            </w:r>
          </w:p>
        </w:tc>
        <w:tc>
          <w:tcPr>
            <w:tcW w:w="1559" w:type="dxa"/>
          </w:tcPr>
          <w:p w14:paraId="6A025F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FD7F6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CDCE80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4048890</w:t>
            </w:r>
          </w:p>
        </w:tc>
        <w:tc>
          <w:tcPr>
            <w:tcW w:w="1276" w:type="dxa"/>
            <w:vAlign w:val="bottom"/>
          </w:tcPr>
          <w:p w14:paraId="61BDD42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15742000</w:t>
            </w:r>
          </w:p>
        </w:tc>
        <w:tc>
          <w:tcPr>
            <w:tcW w:w="4678" w:type="dxa"/>
            <w:vAlign w:val="bottom"/>
          </w:tcPr>
          <w:p w14:paraId="4A8152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inferior sagittal sinus</w:t>
            </w:r>
          </w:p>
        </w:tc>
        <w:tc>
          <w:tcPr>
            <w:tcW w:w="1559" w:type="dxa"/>
          </w:tcPr>
          <w:p w14:paraId="5E594D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3818F2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20CB26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4273550</w:t>
            </w:r>
          </w:p>
        </w:tc>
        <w:tc>
          <w:tcPr>
            <w:tcW w:w="1276" w:type="dxa"/>
            <w:vAlign w:val="bottom"/>
          </w:tcPr>
          <w:p w14:paraId="6C26326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63795001</w:t>
            </w:r>
          </w:p>
        </w:tc>
        <w:tc>
          <w:tcPr>
            <w:tcW w:w="4678" w:type="dxa"/>
            <w:vAlign w:val="bottom"/>
          </w:tcPr>
          <w:p w14:paraId="1067760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intracranial venous sinus of pregnancy AND/OR puerperium</w:t>
            </w:r>
          </w:p>
        </w:tc>
        <w:tc>
          <w:tcPr>
            <w:tcW w:w="1559" w:type="dxa"/>
          </w:tcPr>
          <w:p w14:paraId="6C26B1D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E724EA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C5C889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4057329</w:t>
            </w:r>
          </w:p>
        </w:tc>
        <w:tc>
          <w:tcPr>
            <w:tcW w:w="1276" w:type="dxa"/>
            <w:vAlign w:val="bottom"/>
          </w:tcPr>
          <w:p w14:paraId="44F07A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21258007</w:t>
            </w:r>
          </w:p>
        </w:tc>
        <w:tc>
          <w:tcPr>
            <w:tcW w:w="4678" w:type="dxa"/>
            <w:vAlign w:val="bottom"/>
          </w:tcPr>
          <w:p w14:paraId="58916C7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lateral venous sinus</w:t>
            </w:r>
          </w:p>
        </w:tc>
        <w:tc>
          <w:tcPr>
            <w:tcW w:w="1559" w:type="dxa"/>
          </w:tcPr>
          <w:p w14:paraId="5DFBC2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53319F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23F170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42535874</w:t>
            </w:r>
          </w:p>
        </w:tc>
        <w:tc>
          <w:tcPr>
            <w:tcW w:w="1276" w:type="dxa"/>
            <w:vAlign w:val="bottom"/>
          </w:tcPr>
          <w:p w14:paraId="69627B1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021A34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middle cerebral artery</w:t>
            </w:r>
          </w:p>
        </w:tc>
        <w:tc>
          <w:tcPr>
            <w:tcW w:w="1559" w:type="dxa"/>
          </w:tcPr>
          <w:p w14:paraId="425BC2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066AC4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792A5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42535097</w:t>
            </w:r>
          </w:p>
        </w:tc>
        <w:tc>
          <w:tcPr>
            <w:tcW w:w="1276" w:type="dxa"/>
            <w:vAlign w:val="bottom"/>
          </w:tcPr>
          <w:p w14:paraId="575A62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4184EE8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vertebral artery</w:t>
            </w:r>
          </w:p>
        </w:tc>
        <w:tc>
          <w:tcPr>
            <w:tcW w:w="1559" w:type="dxa"/>
          </w:tcPr>
          <w:p w14:paraId="23C0A4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49FCFE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DEC3BD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45767657</w:t>
            </w:r>
          </w:p>
        </w:tc>
        <w:tc>
          <w:tcPr>
            <w:tcW w:w="1276" w:type="dxa"/>
            <w:vAlign w:val="bottom"/>
          </w:tcPr>
          <w:p w14:paraId="1AC19B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7,05E+08</w:t>
            </w:r>
          </w:p>
        </w:tc>
        <w:tc>
          <w:tcPr>
            <w:tcW w:w="4678" w:type="dxa"/>
            <w:vAlign w:val="bottom"/>
          </w:tcPr>
          <w:p w14:paraId="106BCE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middle cerebral artery</w:t>
            </w:r>
          </w:p>
        </w:tc>
        <w:tc>
          <w:tcPr>
            <w:tcW w:w="1559" w:type="dxa"/>
          </w:tcPr>
          <w:p w14:paraId="12E05EC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2896A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1F8B1A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764722</w:t>
            </w:r>
          </w:p>
        </w:tc>
        <w:tc>
          <w:tcPr>
            <w:tcW w:w="1276" w:type="dxa"/>
            <w:vAlign w:val="bottom"/>
          </w:tcPr>
          <w:p w14:paraId="7CC5405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5,58E+12</w:t>
            </w:r>
          </w:p>
        </w:tc>
        <w:tc>
          <w:tcPr>
            <w:tcW w:w="4678" w:type="dxa"/>
            <w:vAlign w:val="bottom"/>
          </w:tcPr>
          <w:p w14:paraId="36424B8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cerebral artery</w:t>
            </w:r>
          </w:p>
        </w:tc>
        <w:tc>
          <w:tcPr>
            <w:tcW w:w="1559" w:type="dxa"/>
          </w:tcPr>
          <w:p w14:paraId="285879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53925E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1276D1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4144150</w:t>
            </w:r>
          </w:p>
        </w:tc>
        <w:tc>
          <w:tcPr>
            <w:tcW w:w="1276" w:type="dxa"/>
            <w:vAlign w:val="bottom"/>
          </w:tcPr>
          <w:p w14:paraId="4090D3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4,26E+08</w:t>
            </w:r>
          </w:p>
        </w:tc>
        <w:tc>
          <w:tcPr>
            <w:tcW w:w="4678" w:type="dxa"/>
            <w:vAlign w:val="bottom"/>
          </w:tcPr>
          <w:p w14:paraId="0F11FF3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communicating artery</w:t>
            </w:r>
          </w:p>
        </w:tc>
        <w:tc>
          <w:tcPr>
            <w:tcW w:w="1559" w:type="dxa"/>
          </w:tcPr>
          <w:p w14:paraId="407936D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7EE904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C70D6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764725</w:t>
            </w:r>
          </w:p>
        </w:tc>
        <w:tc>
          <w:tcPr>
            <w:tcW w:w="1276" w:type="dxa"/>
            <w:vAlign w:val="bottom"/>
          </w:tcPr>
          <w:p w14:paraId="0FED71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5,6E+12</w:t>
            </w:r>
          </w:p>
        </w:tc>
        <w:tc>
          <w:tcPr>
            <w:tcW w:w="4678" w:type="dxa"/>
            <w:vAlign w:val="bottom"/>
          </w:tcPr>
          <w:p w14:paraId="231FA5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inferior cerebellar artery</w:t>
            </w:r>
          </w:p>
        </w:tc>
        <w:tc>
          <w:tcPr>
            <w:tcW w:w="1559" w:type="dxa"/>
          </w:tcPr>
          <w:p w14:paraId="102C8B7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4986AB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6218A9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4171853</w:t>
            </w:r>
          </w:p>
        </w:tc>
        <w:tc>
          <w:tcPr>
            <w:tcW w:w="1276" w:type="dxa"/>
            <w:vAlign w:val="bottom"/>
          </w:tcPr>
          <w:p w14:paraId="3FCDE54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48601002</w:t>
            </w:r>
          </w:p>
        </w:tc>
        <w:tc>
          <w:tcPr>
            <w:tcW w:w="4678" w:type="dxa"/>
            <w:vAlign w:val="bottom"/>
          </w:tcPr>
          <w:p w14:paraId="58E166E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precerebral artery</w:t>
            </w:r>
          </w:p>
        </w:tc>
        <w:tc>
          <w:tcPr>
            <w:tcW w:w="1559" w:type="dxa"/>
          </w:tcPr>
          <w:p w14:paraId="5A366A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60A5F7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64262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42538998</w:t>
            </w:r>
          </w:p>
        </w:tc>
        <w:tc>
          <w:tcPr>
            <w:tcW w:w="1276" w:type="dxa"/>
            <w:vAlign w:val="bottom"/>
          </w:tcPr>
          <w:p w14:paraId="0BD1F2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10605B6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middle cerebral artery</w:t>
            </w:r>
          </w:p>
        </w:tc>
        <w:tc>
          <w:tcPr>
            <w:tcW w:w="1559" w:type="dxa"/>
          </w:tcPr>
          <w:p w14:paraId="5B9ECC2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A1AF62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6FE132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42535096</w:t>
            </w:r>
          </w:p>
        </w:tc>
        <w:tc>
          <w:tcPr>
            <w:tcW w:w="1276" w:type="dxa"/>
            <w:vAlign w:val="bottom"/>
          </w:tcPr>
          <w:p w14:paraId="5C31A9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784B966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vertebral artery</w:t>
            </w:r>
          </w:p>
        </w:tc>
        <w:tc>
          <w:tcPr>
            <w:tcW w:w="1559" w:type="dxa"/>
          </w:tcPr>
          <w:p w14:paraId="06D6D0F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A004E1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76159D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764723</w:t>
            </w:r>
          </w:p>
        </w:tc>
        <w:tc>
          <w:tcPr>
            <w:tcW w:w="1276" w:type="dxa"/>
            <w:vAlign w:val="bottom"/>
          </w:tcPr>
          <w:p w14:paraId="6CC108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5,59E+12</w:t>
            </w:r>
          </w:p>
        </w:tc>
        <w:tc>
          <w:tcPr>
            <w:tcW w:w="4678" w:type="dxa"/>
            <w:vAlign w:val="bottom"/>
          </w:tcPr>
          <w:p w14:paraId="447B0C5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anastomotic vein</w:t>
            </w:r>
          </w:p>
        </w:tc>
        <w:tc>
          <w:tcPr>
            <w:tcW w:w="1559" w:type="dxa"/>
          </w:tcPr>
          <w:p w14:paraId="3F945EA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010B0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8BF9F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764703</w:t>
            </w:r>
          </w:p>
        </w:tc>
        <w:tc>
          <w:tcPr>
            <w:tcW w:w="1276" w:type="dxa"/>
            <w:vAlign w:val="bottom"/>
          </w:tcPr>
          <w:p w14:paraId="2A52A88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5,45E+12</w:t>
            </w:r>
          </w:p>
        </w:tc>
        <w:tc>
          <w:tcPr>
            <w:tcW w:w="4678" w:type="dxa"/>
            <w:vAlign w:val="bottom"/>
          </w:tcPr>
          <w:p w14:paraId="40181DC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cerebellar artery</w:t>
            </w:r>
          </w:p>
        </w:tc>
        <w:tc>
          <w:tcPr>
            <w:tcW w:w="1559" w:type="dxa"/>
          </w:tcPr>
          <w:p w14:paraId="783B5A3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313C6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B101E8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4102203</w:t>
            </w:r>
          </w:p>
        </w:tc>
        <w:tc>
          <w:tcPr>
            <w:tcW w:w="1276" w:type="dxa"/>
            <w:vAlign w:val="bottom"/>
          </w:tcPr>
          <w:p w14:paraId="346FC98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3F92370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longitudinal sinus</w:t>
            </w:r>
          </w:p>
        </w:tc>
        <w:tc>
          <w:tcPr>
            <w:tcW w:w="1559" w:type="dxa"/>
          </w:tcPr>
          <w:p w14:paraId="6754CC5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DB19A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AE6A7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4290940</w:t>
            </w:r>
          </w:p>
        </w:tc>
        <w:tc>
          <w:tcPr>
            <w:tcW w:w="1276" w:type="dxa"/>
            <w:vAlign w:val="bottom"/>
          </w:tcPr>
          <w:p w14:paraId="2DA2F4E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70607008</w:t>
            </w:r>
          </w:p>
        </w:tc>
        <w:tc>
          <w:tcPr>
            <w:tcW w:w="4678" w:type="dxa"/>
            <w:vAlign w:val="bottom"/>
          </w:tcPr>
          <w:p w14:paraId="5F99829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sagittal sinus</w:t>
            </w:r>
          </w:p>
        </w:tc>
        <w:tc>
          <w:tcPr>
            <w:tcW w:w="1559" w:type="dxa"/>
          </w:tcPr>
          <w:p w14:paraId="1F343B7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1FCA37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D74F7E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4079905</w:t>
            </w:r>
          </w:p>
        </w:tc>
        <w:tc>
          <w:tcPr>
            <w:tcW w:w="1276" w:type="dxa"/>
            <w:vAlign w:val="bottom"/>
          </w:tcPr>
          <w:p w14:paraId="4B586FD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18322005</w:t>
            </w:r>
          </w:p>
        </w:tc>
        <w:tc>
          <w:tcPr>
            <w:tcW w:w="4678" w:type="dxa"/>
            <w:vAlign w:val="bottom"/>
          </w:tcPr>
          <w:p w14:paraId="1AC7EAD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Thrombosis of torcular </w:t>
            </w:r>
            <w:proofErr w:type="spellStart"/>
            <w:r>
              <w:rPr>
                <w:rFonts w:ascii="Calibri" w:hAnsi="Calibri" w:cs="Calibri"/>
                <w:color w:val="000000"/>
                <w:sz w:val="22"/>
                <w:szCs w:val="22"/>
              </w:rPr>
              <w:t>Herophili</w:t>
            </w:r>
            <w:proofErr w:type="spellEnd"/>
          </w:p>
        </w:tc>
        <w:tc>
          <w:tcPr>
            <w:tcW w:w="1559" w:type="dxa"/>
          </w:tcPr>
          <w:p w14:paraId="0289227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A62671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4191EA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4105338</w:t>
            </w:r>
          </w:p>
        </w:tc>
        <w:tc>
          <w:tcPr>
            <w:tcW w:w="1276" w:type="dxa"/>
            <w:vAlign w:val="bottom"/>
          </w:tcPr>
          <w:p w14:paraId="42BA8DA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09D9A3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transverse sinus</w:t>
            </w:r>
          </w:p>
        </w:tc>
        <w:tc>
          <w:tcPr>
            <w:tcW w:w="1559" w:type="dxa"/>
          </w:tcPr>
          <w:p w14:paraId="7D54D4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E8C15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C19CFC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4159140</w:t>
            </w:r>
          </w:p>
        </w:tc>
        <w:tc>
          <w:tcPr>
            <w:tcW w:w="1276" w:type="dxa"/>
            <w:vAlign w:val="bottom"/>
          </w:tcPr>
          <w:p w14:paraId="3544A06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24CAF9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Thrombotic stroke</w:t>
            </w:r>
          </w:p>
        </w:tc>
        <w:tc>
          <w:tcPr>
            <w:tcW w:w="1559" w:type="dxa"/>
          </w:tcPr>
          <w:p w14:paraId="19CF61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9D5CDF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4DA00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4134159</w:t>
            </w:r>
          </w:p>
        </w:tc>
        <w:tc>
          <w:tcPr>
            <w:tcW w:w="1276" w:type="dxa"/>
            <w:vAlign w:val="bottom"/>
          </w:tcPr>
          <w:p w14:paraId="64006D8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7F76B7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Transection of vertebral artery</w:t>
            </w:r>
          </w:p>
        </w:tc>
        <w:tc>
          <w:tcPr>
            <w:tcW w:w="1559" w:type="dxa"/>
          </w:tcPr>
          <w:p w14:paraId="085B18D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A49472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A4A99D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373503</w:t>
            </w:r>
          </w:p>
        </w:tc>
        <w:tc>
          <w:tcPr>
            <w:tcW w:w="1276" w:type="dxa"/>
            <w:vAlign w:val="bottom"/>
          </w:tcPr>
          <w:p w14:paraId="6AFC167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2,66E+08</w:t>
            </w:r>
          </w:p>
        </w:tc>
        <w:tc>
          <w:tcPr>
            <w:tcW w:w="4678" w:type="dxa"/>
            <w:vAlign w:val="bottom"/>
          </w:tcPr>
          <w:p w14:paraId="63F75CE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w:t>
            </w:r>
          </w:p>
        </w:tc>
        <w:tc>
          <w:tcPr>
            <w:tcW w:w="1559" w:type="dxa"/>
          </w:tcPr>
          <w:p w14:paraId="23B4CDD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674C8B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3ACCA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4139517</w:t>
            </w:r>
          </w:p>
        </w:tc>
        <w:tc>
          <w:tcPr>
            <w:tcW w:w="1276" w:type="dxa"/>
            <w:vAlign w:val="bottom"/>
          </w:tcPr>
          <w:p w14:paraId="22C8F7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12D87A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 due to atrial fibrillation</w:t>
            </w:r>
          </w:p>
        </w:tc>
        <w:tc>
          <w:tcPr>
            <w:tcW w:w="1559" w:type="dxa"/>
          </w:tcPr>
          <w:p w14:paraId="15ECBF5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CDB578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44EE1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46272244</w:t>
            </w:r>
          </w:p>
        </w:tc>
        <w:tc>
          <w:tcPr>
            <w:tcW w:w="1276" w:type="dxa"/>
            <w:vAlign w:val="bottom"/>
          </w:tcPr>
          <w:p w14:paraId="246EF1D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7,11E+08</w:t>
            </w:r>
          </w:p>
        </w:tc>
        <w:tc>
          <w:tcPr>
            <w:tcW w:w="4678" w:type="dxa"/>
            <w:vAlign w:val="bottom"/>
          </w:tcPr>
          <w:p w14:paraId="4F40F7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ischemic attack due to embolism</w:t>
            </w:r>
          </w:p>
        </w:tc>
        <w:tc>
          <w:tcPr>
            <w:tcW w:w="1559" w:type="dxa"/>
          </w:tcPr>
          <w:p w14:paraId="0A6702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049B0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5BA063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4077197</w:t>
            </w:r>
          </w:p>
        </w:tc>
        <w:tc>
          <w:tcPr>
            <w:tcW w:w="1276" w:type="dxa"/>
            <w:vAlign w:val="bottom"/>
          </w:tcPr>
          <w:p w14:paraId="7C8CAD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3BF4018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cerebral artery</w:t>
            </w:r>
          </w:p>
        </w:tc>
        <w:tc>
          <w:tcPr>
            <w:tcW w:w="1559" w:type="dxa"/>
          </w:tcPr>
          <w:p w14:paraId="1AEAE4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BC839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15DFB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4077199</w:t>
            </w:r>
          </w:p>
        </w:tc>
        <w:tc>
          <w:tcPr>
            <w:tcW w:w="1276" w:type="dxa"/>
            <w:vAlign w:val="bottom"/>
          </w:tcPr>
          <w:p w14:paraId="7035863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5069DD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communicating artery</w:t>
            </w:r>
          </w:p>
        </w:tc>
        <w:tc>
          <w:tcPr>
            <w:tcW w:w="1559" w:type="dxa"/>
          </w:tcPr>
          <w:p w14:paraId="0864EBF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A00F82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5105E0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4078444</w:t>
            </w:r>
          </w:p>
        </w:tc>
        <w:tc>
          <w:tcPr>
            <w:tcW w:w="1276" w:type="dxa"/>
            <w:vAlign w:val="bottom"/>
          </w:tcPr>
          <w:p w14:paraId="4FF3A1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5085F5D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basilar artery</w:t>
            </w:r>
          </w:p>
        </w:tc>
        <w:tc>
          <w:tcPr>
            <w:tcW w:w="1559" w:type="dxa"/>
          </w:tcPr>
          <w:p w14:paraId="3E345DD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F364C8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23D552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4077957</w:t>
            </w:r>
          </w:p>
        </w:tc>
        <w:tc>
          <w:tcPr>
            <w:tcW w:w="1276" w:type="dxa"/>
            <w:vAlign w:val="bottom"/>
          </w:tcPr>
          <w:p w14:paraId="55F8703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36F6C16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middle cerebral artery</w:t>
            </w:r>
          </w:p>
        </w:tc>
        <w:tc>
          <w:tcPr>
            <w:tcW w:w="1559" w:type="dxa"/>
          </w:tcPr>
          <w:p w14:paraId="3366862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006B6C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123C61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4077198</w:t>
            </w:r>
          </w:p>
        </w:tc>
        <w:tc>
          <w:tcPr>
            <w:tcW w:w="1276" w:type="dxa"/>
            <w:vAlign w:val="bottom"/>
          </w:tcPr>
          <w:p w14:paraId="347441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6AFB9B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cerebral artery</w:t>
            </w:r>
          </w:p>
        </w:tc>
        <w:tc>
          <w:tcPr>
            <w:tcW w:w="1559" w:type="dxa"/>
          </w:tcPr>
          <w:p w14:paraId="518ED82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DB1A7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C9E67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4078443</w:t>
            </w:r>
          </w:p>
        </w:tc>
        <w:tc>
          <w:tcPr>
            <w:tcW w:w="1276" w:type="dxa"/>
            <w:vAlign w:val="bottom"/>
          </w:tcPr>
          <w:p w14:paraId="73EDD69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064EC5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communicating artery</w:t>
            </w:r>
          </w:p>
        </w:tc>
        <w:tc>
          <w:tcPr>
            <w:tcW w:w="1559" w:type="dxa"/>
          </w:tcPr>
          <w:p w14:paraId="170682F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29C80C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39428A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4078445</w:t>
            </w:r>
          </w:p>
        </w:tc>
        <w:tc>
          <w:tcPr>
            <w:tcW w:w="1276" w:type="dxa"/>
            <w:vAlign w:val="bottom"/>
          </w:tcPr>
          <w:p w14:paraId="25E8FA5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75D7D93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inferior cerebellar artery</w:t>
            </w:r>
          </w:p>
        </w:tc>
        <w:tc>
          <w:tcPr>
            <w:tcW w:w="1559" w:type="dxa"/>
          </w:tcPr>
          <w:p w14:paraId="74B5842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35BB4F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905F2D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4079429</w:t>
            </w:r>
          </w:p>
        </w:tc>
        <w:tc>
          <w:tcPr>
            <w:tcW w:w="1276" w:type="dxa"/>
            <w:vAlign w:val="bottom"/>
          </w:tcPr>
          <w:p w14:paraId="74420F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254B238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carotid-anterior communicating artery zone aneurysm</w:t>
            </w:r>
          </w:p>
        </w:tc>
        <w:tc>
          <w:tcPr>
            <w:tcW w:w="1559" w:type="dxa"/>
          </w:tcPr>
          <w:p w14:paraId="4E9FCBD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04AA0F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3B75D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4079427</w:t>
            </w:r>
          </w:p>
        </w:tc>
        <w:tc>
          <w:tcPr>
            <w:tcW w:w="1276" w:type="dxa"/>
            <w:vAlign w:val="bottom"/>
          </w:tcPr>
          <w:p w14:paraId="1423FBA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37A84B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carotid-posterior communicating artery zone aneurysm</w:t>
            </w:r>
          </w:p>
        </w:tc>
        <w:tc>
          <w:tcPr>
            <w:tcW w:w="1559" w:type="dxa"/>
          </w:tcPr>
          <w:p w14:paraId="4E4175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48104C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A0D164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4215653</w:t>
            </w:r>
          </w:p>
        </w:tc>
        <w:tc>
          <w:tcPr>
            <w:tcW w:w="1276" w:type="dxa"/>
            <w:vAlign w:val="bottom"/>
          </w:tcPr>
          <w:p w14:paraId="331C0AF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4,17E+08</w:t>
            </w:r>
          </w:p>
        </w:tc>
        <w:tc>
          <w:tcPr>
            <w:tcW w:w="4678" w:type="dxa"/>
            <w:vAlign w:val="bottom"/>
          </w:tcPr>
          <w:p w14:paraId="55DC8A0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Vein of Galen malformation</w:t>
            </w:r>
          </w:p>
        </w:tc>
        <w:tc>
          <w:tcPr>
            <w:tcW w:w="1559" w:type="dxa"/>
          </w:tcPr>
          <w:p w14:paraId="08A81D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2D4053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A220F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4180026</w:t>
            </w:r>
          </w:p>
        </w:tc>
        <w:tc>
          <w:tcPr>
            <w:tcW w:w="1276" w:type="dxa"/>
            <w:vAlign w:val="bottom"/>
          </w:tcPr>
          <w:p w14:paraId="6AD84EB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074FD2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aneurysm</w:t>
            </w:r>
          </w:p>
        </w:tc>
        <w:tc>
          <w:tcPr>
            <w:tcW w:w="1559" w:type="dxa"/>
          </w:tcPr>
          <w:p w14:paraId="1C55636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B4D6E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ADA01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4274969</w:t>
            </w:r>
          </w:p>
        </w:tc>
        <w:tc>
          <w:tcPr>
            <w:tcW w:w="1276" w:type="dxa"/>
            <w:vAlign w:val="bottom"/>
          </w:tcPr>
          <w:p w14:paraId="487E2D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65084004</w:t>
            </w:r>
          </w:p>
        </w:tc>
        <w:tc>
          <w:tcPr>
            <w:tcW w:w="4678" w:type="dxa"/>
            <w:vAlign w:val="bottom"/>
          </w:tcPr>
          <w:p w14:paraId="2B9AB2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embolism</w:t>
            </w:r>
          </w:p>
        </w:tc>
        <w:tc>
          <w:tcPr>
            <w:tcW w:w="1559" w:type="dxa"/>
          </w:tcPr>
          <w:p w14:paraId="68AFCF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8E7B2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3A5E52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4185117</w:t>
            </w:r>
          </w:p>
        </w:tc>
        <w:tc>
          <w:tcPr>
            <w:tcW w:w="1276" w:type="dxa"/>
            <w:vAlign w:val="bottom"/>
          </w:tcPr>
          <w:p w14:paraId="2E55566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43658003</w:t>
            </w:r>
          </w:p>
        </w:tc>
        <w:tc>
          <w:tcPr>
            <w:tcW w:w="4678" w:type="dxa"/>
            <w:vAlign w:val="bottom"/>
          </w:tcPr>
          <w:p w14:paraId="1AE04E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obstruction</w:t>
            </w:r>
          </w:p>
        </w:tc>
        <w:tc>
          <w:tcPr>
            <w:tcW w:w="1559" w:type="dxa"/>
          </w:tcPr>
          <w:p w14:paraId="2A26431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982793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BC7059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439296</w:t>
            </w:r>
          </w:p>
        </w:tc>
        <w:tc>
          <w:tcPr>
            <w:tcW w:w="1276" w:type="dxa"/>
            <w:vAlign w:val="bottom"/>
          </w:tcPr>
          <w:p w14:paraId="6D2E11C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1B6CC14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w:t>
            </w:r>
          </w:p>
        </w:tc>
        <w:tc>
          <w:tcPr>
            <w:tcW w:w="1559" w:type="dxa"/>
          </w:tcPr>
          <w:p w14:paraId="3640A8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17E4DB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70D2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763003</w:t>
            </w:r>
          </w:p>
        </w:tc>
        <w:tc>
          <w:tcPr>
            <w:tcW w:w="1276" w:type="dxa"/>
            <w:vAlign w:val="bottom"/>
          </w:tcPr>
          <w:p w14:paraId="7C4F0A5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F4BAC9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 infarction</w:t>
            </w:r>
          </w:p>
        </w:tc>
        <w:tc>
          <w:tcPr>
            <w:tcW w:w="1559" w:type="dxa"/>
          </w:tcPr>
          <w:p w14:paraId="15296E6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BB1391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57985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763035</w:t>
            </w:r>
          </w:p>
        </w:tc>
        <w:tc>
          <w:tcPr>
            <w:tcW w:w="1276" w:type="dxa"/>
            <w:vAlign w:val="bottom"/>
          </w:tcPr>
          <w:p w14:paraId="720E2AF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49403E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without infarction</w:t>
            </w:r>
          </w:p>
        </w:tc>
        <w:tc>
          <w:tcPr>
            <w:tcW w:w="1559" w:type="dxa"/>
          </w:tcPr>
          <w:p w14:paraId="5D658BC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97C836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E8570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4121637</w:t>
            </w:r>
          </w:p>
        </w:tc>
        <w:tc>
          <w:tcPr>
            <w:tcW w:w="1276" w:type="dxa"/>
            <w:vAlign w:val="bottom"/>
          </w:tcPr>
          <w:p w14:paraId="0460D8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12636DD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rupture</w:t>
            </w:r>
          </w:p>
        </w:tc>
        <w:tc>
          <w:tcPr>
            <w:tcW w:w="1559" w:type="dxa"/>
          </w:tcPr>
          <w:p w14:paraId="0B7959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2B9B2B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8C94B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6D51F7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7C82CE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413469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690EB7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90A630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1E8625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B580D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1C1B838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03EE57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0A61AE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5F62241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530F9E4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193924A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A578C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7F6E4A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65AF626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145F64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2AA84D2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AA96AF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8169A4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6629233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53386F6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3717E49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F790F8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078839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6A5CB1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10EF18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3554562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F2CE66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2555D5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7FEB743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06D5CA4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52BEDCE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CC7433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88FD38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40B217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0B307B1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5DEF9F8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9FE59D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6ACB5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4301259</w:t>
            </w:r>
          </w:p>
        </w:tc>
        <w:tc>
          <w:tcPr>
            <w:tcW w:w="1276" w:type="dxa"/>
            <w:vAlign w:val="bottom"/>
          </w:tcPr>
          <w:p w14:paraId="030840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78569004</w:t>
            </w:r>
          </w:p>
        </w:tc>
        <w:tc>
          <w:tcPr>
            <w:tcW w:w="4678" w:type="dxa"/>
            <w:vAlign w:val="bottom"/>
          </w:tcPr>
          <w:p w14:paraId="6E9570B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Posterior inferior cerebellar artery syndrome</w:t>
            </w:r>
          </w:p>
        </w:tc>
        <w:tc>
          <w:tcPr>
            <w:tcW w:w="1559" w:type="dxa"/>
          </w:tcPr>
          <w:p w14:paraId="7612601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40A83D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DCA033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44784475</w:t>
            </w:r>
          </w:p>
        </w:tc>
        <w:tc>
          <w:tcPr>
            <w:tcW w:w="1276" w:type="dxa"/>
            <w:vAlign w:val="bottom"/>
          </w:tcPr>
          <w:p w14:paraId="79EB55C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6,99E+08</w:t>
            </w:r>
          </w:p>
        </w:tc>
        <w:tc>
          <w:tcPr>
            <w:tcW w:w="4678" w:type="dxa"/>
            <w:vAlign w:val="bottom"/>
          </w:tcPr>
          <w:p w14:paraId="5447E2C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Postoperative phlebitis and thrombophlebitis of intracranial sinuses</w:t>
            </w:r>
          </w:p>
        </w:tc>
        <w:tc>
          <w:tcPr>
            <w:tcW w:w="1559" w:type="dxa"/>
          </w:tcPr>
          <w:p w14:paraId="64D4D55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E9430B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27193C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45766200</w:t>
            </w:r>
          </w:p>
        </w:tc>
        <w:tc>
          <w:tcPr>
            <w:tcW w:w="1276" w:type="dxa"/>
            <w:vAlign w:val="bottom"/>
          </w:tcPr>
          <w:p w14:paraId="4A3EC8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6596323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Primary cerebral arteritis</w:t>
            </w:r>
          </w:p>
        </w:tc>
        <w:tc>
          <w:tcPr>
            <w:tcW w:w="1559" w:type="dxa"/>
          </w:tcPr>
          <w:p w14:paraId="4E1173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A27BCC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61D29D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4238315</w:t>
            </w:r>
          </w:p>
        </w:tc>
        <w:tc>
          <w:tcPr>
            <w:tcW w:w="1276" w:type="dxa"/>
            <w:vAlign w:val="bottom"/>
          </w:tcPr>
          <w:p w14:paraId="07DA8B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57981008</w:t>
            </w:r>
          </w:p>
        </w:tc>
        <w:tc>
          <w:tcPr>
            <w:tcW w:w="4678" w:type="dxa"/>
            <w:vAlign w:val="bottom"/>
          </w:tcPr>
          <w:p w14:paraId="6637AC4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Progressing stroke</w:t>
            </w:r>
          </w:p>
        </w:tc>
        <w:tc>
          <w:tcPr>
            <w:tcW w:w="1559" w:type="dxa"/>
          </w:tcPr>
          <w:p w14:paraId="00D86F0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B4FF28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81ED5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4230479</w:t>
            </w:r>
          </w:p>
        </w:tc>
        <w:tc>
          <w:tcPr>
            <w:tcW w:w="1276" w:type="dxa"/>
            <w:vAlign w:val="bottom"/>
          </w:tcPr>
          <w:p w14:paraId="607B20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89142007</w:t>
            </w:r>
          </w:p>
        </w:tc>
        <w:tc>
          <w:tcPr>
            <w:tcW w:w="4678" w:type="dxa"/>
            <w:vAlign w:val="bottom"/>
          </w:tcPr>
          <w:p w14:paraId="6E8D25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Progressive intracranial arterial occlusion</w:t>
            </w:r>
          </w:p>
        </w:tc>
        <w:tc>
          <w:tcPr>
            <w:tcW w:w="1559" w:type="dxa"/>
          </w:tcPr>
          <w:p w14:paraId="37E305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94658A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51819C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764734</w:t>
            </w:r>
          </w:p>
        </w:tc>
        <w:tc>
          <w:tcPr>
            <w:tcW w:w="1276" w:type="dxa"/>
            <w:vAlign w:val="bottom"/>
          </w:tcPr>
          <w:p w14:paraId="68A1E7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5,65E+12</w:t>
            </w:r>
          </w:p>
        </w:tc>
        <w:tc>
          <w:tcPr>
            <w:tcW w:w="4678" w:type="dxa"/>
            <w:vAlign w:val="bottom"/>
          </w:tcPr>
          <w:p w14:paraId="263505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Pseudoaneurysm of vertebral artery</w:t>
            </w:r>
          </w:p>
        </w:tc>
        <w:tc>
          <w:tcPr>
            <w:tcW w:w="1559" w:type="dxa"/>
          </w:tcPr>
          <w:p w14:paraId="5B103EC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29DB7D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AC4B7A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442419</w:t>
            </w:r>
          </w:p>
        </w:tc>
        <w:tc>
          <w:tcPr>
            <w:tcW w:w="1276" w:type="dxa"/>
            <w:vAlign w:val="bottom"/>
          </w:tcPr>
          <w:p w14:paraId="27C603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728B53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 delivered</w:t>
            </w:r>
          </w:p>
        </w:tc>
        <w:tc>
          <w:tcPr>
            <w:tcW w:w="1559" w:type="dxa"/>
          </w:tcPr>
          <w:p w14:paraId="660901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B805E2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A2EC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442418</w:t>
            </w:r>
          </w:p>
        </w:tc>
        <w:tc>
          <w:tcPr>
            <w:tcW w:w="1276" w:type="dxa"/>
            <w:vAlign w:val="bottom"/>
          </w:tcPr>
          <w:p w14:paraId="4056ECB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61C35A7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 delivered with postnatal complication</w:t>
            </w:r>
          </w:p>
        </w:tc>
        <w:tc>
          <w:tcPr>
            <w:tcW w:w="1559" w:type="dxa"/>
          </w:tcPr>
          <w:p w14:paraId="1E72F7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D9858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6A9910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313272</w:t>
            </w:r>
          </w:p>
        </w:tc>
        <w:tc>
          <w:tcPr>
            <w:tcW w:w="1276" w:type="dxa"/>
            <w:vAlign w:val="bottom"/>
          </w:tcPr>
          <w:p w14:paraId="722CB7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3878E4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with antenatal complication</w:t>
            </w:r>
          </w:p>
        </w:tc>
        <w:tc>
          <w:tcPr>
            <w:tcW w:w="1559" w:type="dxa"/>
          </w:tcPr>
          <w:p w14:paraId="10E288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76B8FB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87982A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313833</w:t>
            </w:r>
          </w:p>
        </w:tc>
        <w:tc>
          <w:tcPr>
            <w:tcW w:w="1276" w:type="dxa"/>
            <w:vAlign w:val="bottom"/>
          </w:tcPr>
          <w:p w14:paraId="28959E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2E+08</w:t>
            </w:r>
          </w:p>
        </w:tc>
        <w:tc>
          <w:tcPr>
            <w:tcW w:w="4678" w:type="dxa"/>
            <w:vAlign w:val="bottom"/>
          </w:tcPr>
          <w:p w14:paraId="0EE2F57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Puerperal cerebrovascular disorder with postnatal complication</w:t>
            </w:r>
          </w:p>
        </w:tc>
        <w:tc>
          <w:tcPr>
            <w:tcW w:w="1559" w:type="dxa"/>
          </w:tcPr>
          <w:p w14:paraId="33EF1E5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C4257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4768FA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4263370</w:t>
            </w:r>
          </w:p>
        </w:tc>
        <w:tc>
          <w:tcPr>
            <w:tcW w:w="1276" w:type="dxa"/>
            <w:vAlign w:val="bottom"/>
          </w:tcPr>
          <w:p w14:paraId="037261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36179005</w:t>
            </w:r>
          </w:p>
        </w:tc>
        <w:tc>
          <w:tcPr>
            <w:tcW w:w="4678" w:type="dxa"/>
            <w:vAlign w:val="bottom"/>
          </w:tcPr>
          <w:p w14:paraId="5615FE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R.I.N.D. syndrome</w:t>
            </w:r>
          </w:p>
        </w:tc>
        <w:tc>
          <w:tcPr>
            <w:tcW w:w="1559" w:type="dxa"/>
          </w:tcPr>
          <w:p w14:paraId="24DBB8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45E16C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822AD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763267</w:t>
            </w:r>
          </w:p>
        </w:tc>
        <w:tc>
          <w:tcPr>
            <w:tcW w:w="1276" w:type="dxa"/>
            <w:vAlign w:val="bottom"/>
          </w:tcPr>
          <w:p w14:paraId="256C9A5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4,38E+14</w:t>
            </w:r>
          </w:p>
        </w:tc>
        <w:tc>
          <w:tcPr>
            <w:tcW w:w="4678" w:type="dxa"/>
            <w:vAlign w:val="bottom"/>
          </w:tcPr>
          <w:p w14:paraId="5269B7B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Recurrent artery of Huebner occlusion with infarction</w:t>
            </w:r>
          </w:p>
        </w:tc>
        <w:tc>
          <w:tcPr>
            <w:tcW w:w="1559" w:type="dxa"/>
          </w:tcPr>
          <w:p w14:paraId="3CB91B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92DB34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89D165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40485430</w:t>
            </w:r>
          </w:p>
        </w:tc>
        <w:tc>
          <w:tcPr>
            <w:tcW w:w="1276" w:type="dxa"/>
            <w:vAlign w:val="bottom"/>
          </w:tcPr>
          <w:p w14:paraId="4D6E71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4,44E+08</w:t>
            </w:r>
          </w:p>
        </w:tc>
        <w:tc>
          <w:tcPr>
            <w:tcW w:w="4678" w:type="dxa"/>
            <w:vAlign w:val="bottom"/>
          </w:tcPr>
          <w:p w14:paraId="20FC85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Recurrent transient cerebral ischemic attack</w:t>
            </w:r>
          </w:p>
        </w:tc>
        <w:tc>
          <w:tcPr>
            <w:tcW w:w="1559" w:type="dxa"/>
          </w:tcPr>
          <w:p w14:paraId="12A1831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664F5C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943D36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45765600</w:t>
            </w:r>
          </w:p>
        </w:tc>
        <w:tc>
          <w:tcPr>
            <w:tcW w:w="1276" w:type="dxa"/>
            <w:vAlign w:val="bottom"/>
          </w:tcPr>
          <w:p w14:paraId="4A11249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0EB605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Retinocochleocerebral</w:t>
            </w:r>
            <w:proofErr w:type="spellEnd"/>
            <w:r>
              <w:rPr>
                <w:rFonts w:ascii="Calibri" w:hAnsi="Calibri" w:cs="Calibri"/>
                <w:color w:val="000000"/>
                <w:sz w:val="22"/>
                <w:szCs w:val="22"/>
              </w:rPr>
              <w:t xml:space="preserve"> vasculopathy</w:t>
            </w:r>
          </w:p>
        </w:tc>
        <w:tc>
          <w:tcPr>
            <w:tcW w:w="1559" w:type="dxa"/>
          </w:tcPr>
          <w:p w14:paraId="77F0A7D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DF14E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A3565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45773220</w:t>
            </w:r>
          </w:p>
        </w:tc>
        <w:tc>
          <w:tcPr>
            <w:tcW w:w="1276" w:type="dxa"/>
            <w:vAlign w:val="bottom"/>
          </w:tcPr>
          <w:p w14:paraId="7D8F3E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7E+08</w:t>
            </w:r>
          </w:p>
        </w:tc>
        <w:tc>
          <w:tcPr>
            <w:tcW w:w="4678" w:type="dxa"/>
            <w:vAlign w:val="bottom"/>
          </w:tcPr>
          <w:p w14:paraId="7B4FCEA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Reversible cerebral vasoconstriction syndrome</w:t>
            </w:r>
          </w:p>
        </w:tc>
        <w:tc>
          <w:tcPr>
            <w:tcW w:w="1559" w:type="dxa"/>
          </w:tcPr>
          <w:p w14:paraId="3FB7EC4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7716C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D4EB04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762339</w:t>
            </w:r>
          </w:p>
        </w:tc>
        <w:tc>
          <w:tcPr>
            <w:tcW w:w="1276" w:type="dxa"/>
            <w:vAlign w:val="bottom"/>
          </w:tcPr>
          <w:p w14:paraId="4ECEB79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3,29E+14</w:t>
            </w:r>
          </w:p>
        </w:tc>
        <w:tc>
          <w:tcPr>
            <w:tcW w:w="4678" w:type="dxa"/>
            <w:vAlign w:val="bottom"/>
          </w:tcPr>
          <w:p w14:paraId="6B66F80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anterior cerebral artery embolism with stroke</w:t>
            </w:r>
          </w:p>
        </w:tc>
        <w:tc>
          <w:tcPr>
            <w:tcW w:w="1559" w:type="dxa"/>
          </w:tcPr>
          <w:p w14:paraId="6846C16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DA5781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CB212F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761796</w:t>
            </w:r>
          </w:p>
        </w:tc>
        <w:tc>
          <w:tcPr>
            <w:tcW w:w="1276" w:type="dxa"/>
            <w:vAlign w:val="bottom"/>
          </w:tcPr>
          <w:p w14:paraId="368E17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041EA8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carotid artery embolism with stroke</w:t>
            </w:r>
          </w:p>
        </w:tc>
        <w:tc>
          <w:tcPr>
            <w:tcW w:w="1559" w:type="dxa"/>
          </w:tcPr>
          <w:p w14:paraId="272D3D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FBCCFF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FCBF5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43020497</w:t>
            </w:r>
          </w:p>
        </w:tc>
        <w:tc>
          <w:tcPr>
            <w:tcW w:w="1276" w:type="dxa"/>
            <w:vAlign w:val="bottom"/>
          </w:tcPr>
          <w:p w14:paraId="3E44E3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2,85E+14</w:t>
            </w:r>
          </w:p>
        </w:tc>
        <w:tc>
          <w:tcPr>
            <w:tcW w:w="4678" w:type="dxa"/>
            <w:vAlign w:val="bottom"/>
          </w:tcPr>
          <w:p w14:paraId="73D71F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carotid artery occlusion</w:t>
            </w:r>
          </w:p>
        </w:tc>
        <w:tc>
          <w:tcPr>
            <w:tcW w:w="1559" w:type="dxa"/>
          </w:tcPr>
          <w:p w14:paraId="1EF09C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F50773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983595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43021859</w:t>
            </w:r>
          </w:p>
        </w:tc>
        <w:tc>
          <w:tcPr>
            <w:tcW w:w="1276" w:type="dxa"/>
            <w:vAlign w:val="bottom"/>
          </w:tcPr>
          <w:p w14:paraId="1F06A5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2,85E+14</w:t>
            </w:r>
          </w:p>
        </w:tc>
        <w:tc>
          <w:tcPr>
            <w:tcW w:w="4678" w:type="dxa"/>
            <w:vAlign w:val="bottom"/>
          </w:tcPr>
          <w:p w14:paraId="5CF9FD5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carotid artery stenosis</w:t>
            </w:r>
          </w:p>
        </w:tc>
        <w:tc>
          <w:tcPr>
            <w:tcW w:w="1559" w:type="dxa"/>
          </w:tcPr>
          <w:p w14:paraId="7D78D3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739301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CF94A7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4110196</w:t>
            </w:r>
          </w:p>
        </w:tc>
        <w:tc>
          <w:tcPr>
            <w:tcW w:w="1276" w:type="dxa"/>
            <w:vAlign w:val="bottom"/>
          </w:tcPr>
          <w:p w14:paraId="32AADC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5FCF4FA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sided cerebral hemisphere cerebrovascular accident</w:t>
            </w:r>
          </w:p>
        </w:tc>
        <w:tc>
          <w:tcPr>
            <w:tcW w:w="1559" w:type="dxa"/>
          </w:tcPr>
          <w:p w14:paraId="2F2F5E1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B574BB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7F76B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37117075</w:t>
            </w:r>
          </w:p>
        </w:tc>
        <w:tc>
          <w:tcPr>
            <w:tcW w:w="1276" w:type="dxa"/>
            <w:vAlign w:val="bottom"/>
          </w:tcPr>
          <w:p w14:paraId="69F34C9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1,57E+16</w:t>
            </w:r>
          </w:p>
        </w:tc>
        <w:tc>
          <w:tcPr>
            <w:tcW w:w="4678" w:type="dxa"/>
            <w:vAlign w:val="bottom"/>
          </w:tcPr>
          <w:p w14:paraId="35CD33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vertebral artery dissection</w:t>
            </w:r>
          </w:p>
        </w:tc>
        <w:tc>
          <w:tcPr>
            <w:tcW w:w="1559" w:type="dxa"/>
          </w:tcPr>
          <w:p w14:paraId="1C4983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B8E69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F00171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761794</w:t>
            </w:r>
          </w:p>
        </w:tc>
        <w:tc>
          <w:tcPr>
            <w:tcW w:w="1276" w:type="dxa"/>
            <w:vAlign w:val="bottom"/>
          </w:tcPr>
          <w:p w14:paraId="71830AB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4B3E4F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Right vertebral artery embolism with stroke</w:t>
            </w:r>
          </w:p>
        </w:tc>
        <w:tc>
          <w:tcPr>
            <w:tcW w:w="1559" w:type="dxa"/>
          </w:tcPr>
          <w:p w14:paraId="306FEB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4B69B7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073E0A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4031946</w:t>
            </w:r>
          </w:p>
        </w:tc>
        <w:tc>
          <w:tcPr>
            <w:tcW w:w="1276" w:type="dxa"/>
            <w:vAlign w:val="bottom"/>
          </w:tcPr>
          <w:p w14:paraId="587DB19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23808003</w:t>
            </w:r>
          </w:p>
        </w:tc>
        <w:tc>
          <w:tcPr>
            <w:tcW w:w="4678" w:type="dxa"/>
            <w:vAlign w:val="bottom"/>
          </w:tcPr>
          <w:p w14:paraId="6913E3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Rolandic vein occlusion syndrome</w:t>
            </w:r>
          </w:p>
        </w:tc>
        <w:tc>
          <w:tcPr>
            <w:tcW w:w="1559" w:type="dxa"/>
          </w:tcPr>
          <w:p w14:paraId="3B0C5F7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B0D35B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C76F22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4173794</w:t>
            </w:r>
          </w:p>
        </w:tc>
        <w:tc>
          <w:tcPr>
            <w:tcW w:w="1276" w:type="dxa"/>
            <w:vAlign w:val="bottom"/>
          </w:tcPr>
          <w:p w14:paraId="0A34BEC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2,75E+08</w:t>
            </w:r>
          </w:p>
        </w:tc>
        <w:tc>
          <w:tcPr>
            <w:tcW w:w="4678" w:type="dxa"/>
            <w:vAlign w:val="bottom"/>
          </w:tcPr>
          <w:p w14:paraId="24878E6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 of superficial cerebral vein</w:t>
            </w:r>
          </w:p>
        </w:tc>
        <w:tc>
          <w:tcPr>
            <w:tcW w:w="1559" w:type="dxa"/>
          </w:tcPr>
          <w:p w14:paraId="7F6E71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FD513D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4D2D58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380943</w:t>
            </w:r>
          </w:p>
        </w:tc>
        <w:tc>
          <w:tcPr>
            <w:tcW w:w="1276" w:type="dxa"/>
            <w:vAlign w:val="bottom"/>
          </w:tcPr>
          <w:p w14:paraId="37571F7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1,87E+08</w:t>
            </w:r>
          </w:p>
        </w:tc>
        <w:tc>
          <w:tcPr>
            <w:tcW w:w="4678" w:type="dxa"/>
            <w:vAlign w:val="bottom"/>
          </w:tcPr>
          <w:p w14:paraId="245E2C1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 of syphilitic cerebral aneurysm</w:t>
            </w:r>
          </w:p>
        </w:tc>
        <w:tc>
          <w:tcPr>
            <w:tcW w:w="1559" w:type="dxa"/>
          </w:tcPr>
          <w:p w14:paraId="4BCF03E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A6F80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684E3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762351</w:t>
            </w:r>
          </w:p>
        </w:tc>
        <w:tc>
          <w:tcPr>
            <w:tcW w:w="1276" w:type="dxa"/>
            <w:vAlign w:val="bottom"/>
          </w:tcPr>
          <w:p w14:paraId="188E808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3,3E+14</w:t>
            </w:r>
          </w:p>
        </w:tc>
        <w:tc>
          <w:tcPr>
            <w:tcW w:w="4678" w:type="dxa"/>
            <w:vAlign w:val="bottom"/>
          </w:tcPr>
          <w:p w14:paraId="2DE4C8D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acquired aneurysm of cerebral artery</w:t>
            </w:r>
          </w:p>
        </w:tc>
        <w:tc>
          <w:tcPr>
            <w:tcW w:w="1559" w:type="dxa"/>
          </w:tcPr>
          <w:p w14:paraId="3CFA33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FACC7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1869BE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4079430</w:t>
            </w:r>
          </w:p>
        </w:tc>
        <w:tc>
          <w:tcPr>
            <w:tcW w:w="1276" w:type="dxa"/>
            <w:vAlign w:val="bottom"/>
          </w:tcPr>
          <w:p w14:paraId="3416F76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701F17F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anterior cerebral artery</w:t>
            </w:r>
          </w:p>
        </w:tc>
        <w:tc>
          <w:tcPr>
            <w:tcW w:w="1559" w:type="dxa"/>
          </w:tcPr>
          <w:p w14:paraId="73E84D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806DAC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D838AE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4079433</w:t>
            </w:r>
          </w:p>
        </w:tc>
        <w:tc>
          <w:tcPr>
            <w:tcW w:w="1276" w:type="dxa"/>
            <w:vAlign w:val="bottom"/>
          </w:tcPr>
          <w:p w14:paraId="3A73F8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0E0330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anterior communicating artery</w:t>
            </w:r>
          </w:p>
        </w:tc>
        <w:tc>
          <w:tcPr>
            <w:tcW w:w="1559" w:type="dxa"/>
          </w:tcPr>
          <w:p w14:paraId="2B5F09C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4F0475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A04DD9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4082161</w:t>
            </w:r>
          </w:p>
        </w:tc>
        <w:tc>
          <w:tcPr>
            <w:tcW w:w="1276" w:type="dxa"/>
            <w:vAlign w:val="bottom"/>
          </w:tcPr>
          <w:p w14:paraId="67B4B72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1AE324D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basilar artery</w:t>
            </w:r>
          </w:p>
        </w:tc>
        <w:tc>
          <w:tcPr>
            <w:tcW w:w="1559" w:type="dxa"/>
          </w:tcPr>
          <w:p w14:paraId="170925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6CCBBD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0EE868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764707</w:t>
            </w:r>
          </w:p>
        </w:tc>
        <w:tc>
          <w:tcPr>
            <w:tcW w:w="1276" w:type="dxa"/>
            <w:vAlign w:val="bottom"/>
          </w:tcPr>
          <w:p w14:paraId="79AC28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5,47E+12</w:t>
            </w:r>
          </w:p>
        </w:tc>
        <w:tc>
          <w:tcPr>
            <w:tcW w:w="4678" w:type="dxa"/>
            <w:vAlign w:val="bottom"/>
          </w:tcPr>
          <w:p w14:paraId="5C8B9B0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intracranial artery</w:t>
            </w:r>
          </w:p>
        </w:tc>
        <w:tc>
          <w:tcPr>
            <w:tcW w:w="1559" w:type="dxa"/>
          </w:tcPr>
          <w:p w14:paraId="72C83C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7F3515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74E549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42536193</w:t>
            </w:r>
          </w:p>
        </w:tc>
        <w:tc>
          <w:tcPr>
            <w:tcW w:w="1276" w:type="dxa"/>
            <w:vAlign w:val="bottom"/>
          </w:tcPr>
          <w:p w14:paraId="1310BF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047D988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left posterior communicating artery</w:t>
            </w:r>
          </w:p>
        </w:tc>
        <w:tc>
          <w:tcPr>
            <w:tcW w:w="1559" w:type="dxa"/>
          </w:tcPr>
          <w:p w14:paraId="61507DB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3CC294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C8510A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4079431</w:t>
            </w:r>
          </w:p>
        </w:tc>
        <w:tc>
          <w:tcPr>
            <w:tcW w:w="1276" w:type="dxa"/>
            <w:vAlign w:val="bottom"/>
          </w:tcPr>
          <w:p w14:paraId="17DC0B5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6FACDA0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middle cerebral artery</w:t>
            </w:r>
          </w:p>
        </w:tc>
        <w:tc>
          <w:tcPr>
            <w:tcW w:w="1559" w:type="dxa"/>
          </w:tcPr>
          <w:p w14:paraId="553455C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C073E8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58958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4079432</w:t>
            </w:r>
          </w:p>
        </w:tc>
        <w:tc>
          <w:tcPr>
            <w:tcW w:w="1276" w:type="dxa"/>
            <w:vAlign w:val="bottom"/>
          </w:tcPr>
          <w:p w14:paraId="136C7AB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3AC73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posterior cerebral artery</w:t>
            </w:r>
          </w:p>
        </w:tc>
        <w:tc>
          <w:tcPr>
            <w:tcW w:w="1559" w:type="dxa"/>
          </w:tcPr>
          <w:p w14:paraId="49E472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A48049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CF5B27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4079434</w:t>
            </w:r>
          </w:p>
        </w:tc>
        <w:tc>
          <w:tcPr>
            <w:tcW w:w="1276" w:type="dxa"/>
            <w:vAlign w:val="bottom"/>
          </w:tcPr>
          <w:p w14:paraId="18CBF2F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6333E97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posterior communicating artery</w:t>
            </w:r>
          </w:p>
        </w:tc>
        <w:tc>
          <w:tcPr>
            <w:tcW w:w="1559" w:type="dxa"/>
          </w:tcPr>
          <w:p w14:paraId="5990FD0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05C7A6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7E4987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4082162</w:t>
            </w:r>
          </w:p>
        </w:tc>
        <w:tc>
          <w:tcPr>
            <w:tcW w:w="1276" w:type="dxa"/>
            <w:vAlign w:val="bottom"/>
          </w:tcPr>
          <w:p w14:paraId="07B969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6F0548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posterior inferior cerebellar artery</w:t>
            </w:r>
          </w:p>
        </w:tc>
        <w:tc>
          <w:tcPr>
            <w:tcW w:w="1559" w:type="dxa"/>
          </w:tcPr>
          <w:p w14:paraId="38BA5BB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EF63D0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6CFB65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42536192</w:t>
            </w:r>
          </w:p>
        </w:tc>
        <w:tc>
          <w:tcPr>
            <w:tcW w:w="1276" w:type="dxa"/>
            <w:vAlign w:val="bottom"/>
          </w:tcPr>
          <w:p w14:paraId="79936F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7,35E+08</w:t>
            </w:r>
          </w:p>
        </w:tc>
        <w:tc>
          <w:tcPr>
            <w:tcW w:w="4678" w:type="dxa"/>
            <w:vAlign w:val="bottom"/>
          </w:tcPr>
          <w:p w14:paraId="283285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right posterior communicating artery</w:t>
            </w:r>
          </w:p>
        </w:tc>
        <w:tc>
          <w:tcPr>
            <w:tcW w:w="1559" w:type="dxa"/>
          </w:tcPr>
          <w:p w14:paraId="3540B89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7ABB3D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7908DB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45766085</w:t>
            </w:r>
          </w:p>
        </w:tc>
        <w:tc>
          <w:tcPr>
            <w:tcW w:w="1276" w:type="dxa"/>
            <w:vAlign w:val="bottom"/>
          </w:tcPr>
          <w:p w14:paraId="1F995A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59275E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aneurysm of vertebral artery</w:t>
            </w:r>
          </w:p>
        </w:tc>
        <w:tc>
          <w:tcPr>
            <w:tcW w:w="1559" w:type="dxa"/>
          </w:tcPr>
          <w:p w14:paraId="56604E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6E2B12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1ECE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4111707</w:t>
            </w:r>
          </w:p>
        </w:tc>
        <w:tc>
          <w:tcPr>
            <w:tcW w:w="1276" w:type="dxa"/>
            <w:vAlign w:val="bottom"/>
          </w:tcPr>
          <w:p w14:paraId="35F7AD3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79BD8AC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berry aneurysm</w:t>
            </w:r>
          </w:p>
        </w:tc>
        <w:tc>
          <w:tcPr>
            <w:tcW w:w="1559" w:type="dxa"/>
          </w:tcPr>
          <w:p w14:paraId="778290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99CF40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1B2B05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4120104</w:t>
            </w:r>
          </w:p>
        </w:tc>
        <w:tc>
          <w:tcPr>
            <w:tcW w:w="1276" w:type="dxa"/>
            <w:vAlign w:val="bottom"/>
          </w:tcPr>
          <w:p w14:paraId="5F23893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7152EE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cerebral aneurysm</w:t>
            </w:r>
          </w:p>
        </w:tc>
        <w:tc>
          <w:tcPr>
            <w:tcW w:w="1559" w:type="dxa"/>
          </w:tcPr>
          <w:p w14:paraId="158AD1B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FCBFA4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54AD5D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4079424</w:t>
            </w:r>
          </w:p>
        </w:tc>
        <w:tc>
          <w:tcPr>
            <w:tcW w:w="1276" w:type="dxa"/>
            <w:vAlign w:val="bottom"/>
          </w:tcPr>
          <w:p w14:paraId="02FA410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559E15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cerebral arteriovenous malformation</w:t>
            </w:r>
          </w:p>
        </w:tc>
        <w:tc>
          <w:tcPr>
            <w:tcW w:w="1559" w:type="dxa"/>
          </w:tcPr>
          <w:p w14:paraId="2CB3FB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39FBC8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F4DB0D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4079021</w:t>
            </w:r>
          </w:p>
        </w:tc>
        <w:tc>
          <w:tcPr>
            <w:tcW w:w="1276" w:type="dxa"/>
            <w:vAlign w:val="bottom"/>
          </w:tcPr>
          <w:p w14:paraId="028503C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3EF294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internal carotid-anterior communicating artery zone aneurysm</w:t>
            </w:r>
          </w:p>
        </w:tc>
        <w:tc>
          <w:tcPr>
            <w:tcW w:w="1559" w:type="dxa"/>
          </w:tcPr>
          <w:p w14:paraId="490EB0C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4D597A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1117E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4082163</w:t>
            </w:r>
          </w:p>
        </w:tc>
        <w:tc>
          <w:tcPr>
            <w:tcW w:w="1276" w:type="dxa"/>
            <w:vAlign w:val="bottom"/>
          </w:tcPr>
          <w:p w14:paraId="54CFF3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8C9FB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Ruptured internal carotid-posterior communicating artery zone aneurysm</w:t>
            </w:r>
          </w:p>
        </w:tc>
        <w:tc>
          <w:tcPr>
            <w:tcW w:w="1559" w:type="dxa"/>
          </w:tcPr>
          <w:p w14:paraId="07B70F6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62209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1281AA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45773166</w:t>
            </w:r>
          </w:p>
        </w:tc>
        <w:tc>
          <w:tcPr>
            <w:tcW w:w="1276" w:type="dxa"/>
            <w:vAlign w:val="bottom"/>
          </w:tcPr>
          <w:p w14:paraId="5A93D7A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7,03E+08</w:t>
            </w:r>
          </w:p>
        </w:tc>
        <w:tc>
          <w:tcPr>
            <w:tcW w:w="4678" w:type="dxa"/>
            <w:vAlign w:val="bottom"/>
          </w:tcPr>
          <w:p w14:paraId="74C511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Secondary cerebrovascular disease</w:t>
            </w:r>
          </w:p>
        </w:tc>
        <w:tc>
          <w:tcPr>
            <w:tcW w:w="1559" w:type="dxa"/>
          </w:tcPr>
          <w:p w14:paraId="472D56A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D24FCB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C89AF4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4047634</w:t>
            </w:r>
          </w:p>
        </w:tc>
        <w:tc>
          <w:tcPr>
            <w:tcW w:w="1276" w:type="dxa"/>
            <w:vAlign w:val="bottom"/>
          </w:tcPr>
          <w:p w14:paraId="69160F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0E6C29D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cortical vein</w:t>
            </w:r>
          </w:p>
        </w:tc>
        <w:tc>
          <w:tcPr>
            <w:tcW w:w="1559" w:type="dxa"/>
          </w:tcPr>
          <w:p w14:paraId="668D13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5A7D03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F00A74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4043901</w:t>
            </w:r>
          </w:p>
        </w:tc>
        <w:tc>
          <w:tcPr>
            <w:tcW w:w="1276" w:type="dxa"/>
            <w:vAlign w:val="bottom"/>
          </w:tcPr>
          <w:p w14:paraId="771DB5E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49D8C6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great cerebral vein</w:t>
            </w:r>
          </w:p>
        </w:tc>
        <w:tc>
          <w:tcPr>
            <w:tcW w:w="1559" w:type="dxa"/>
          </w:tcPr>
          <w:p w14:paraId="1C44C7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1F762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1EB10E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4121335</w:t>
            </w:r>
          </w:p>
        </w:tc>
        <w:tc>
          <w:tcPr>
            <w:tcW w:w="1276" w:type="dxa"/>
            <w:vAlign w:val="bottom"/>
          </w:tcPr>
          <w:p w14:paraId="11F4B96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3,03E+08</w:t>
            </w:r>
          </w:p>
        </w:tc>
        <w:tc>
          <w:tcPr>
            <w:tcW w:w="4678" w:type="dxa"/>
            <w:vAlign w:val="bottom"/>
          </w:tcPr>
          <w:p w14:paraId="747A4AF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lateral sinus</w:t>
            </w:r>
          </w:p>
        </w:tc>
        <w:tc>
          <w:tcPr>
            <w:tcW w:w="1559" w:type="dxa"/>
          </w:tcPr>
          <w:p w14:paraId="129A9A5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4F3D68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203EC9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4119136</w:t>
            </w:r>
          </w:p>
        </w:tc>
        <w:tc>
          <w:tcPr>
            <w:tcW w:w="1276" w:type="dxa"/>
            <w:vAlign w:val="bottom"/>
          </w:tcPr>
          <w:p w14:paraId="4B9828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3,03E+08</w:t>
            </w:r>
          </w:p>
        </w:tc>
        <w:tc>
          <w:tcPr>
            <w:tcW w:w="4678" w:type="dxa"/>
            <w:vAlign w:val="bottom"/>
          </w:tcPr>
          <w:p w14:paraId="2754F4E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sagittal sinus</w:t>
            </w:r>
          </w:p>
        </w:tc>
        <w:tc>
          <w:tcPr>
            <w:tcW w:w="1559" w:type="dxa"/>
          </w:tcPr>
          <w:p w14:paraId="014451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E1E53D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7ABBE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4041680</w:t>
            </w:r>
          </w:p>
        </w:tc>
        <w:tc>
          <w:tcPr>
            <w:tcW w:w="1276" w:type="dxa"/>
            <w:vAlign w:val="bottom"/>
          </w:tcPr>
          <w:p w14:paraId="4487B3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24ED9E6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sigmoid sinus</w:t>
            </w:r>
          </w:p>
        </w:tc>
        <w:tc>
          <w:tcPr>
            <w:tcW w:w="1559" w:type="dxa"/>
          </w:tcPr>
          <w:p w14:paraId="4AE3BED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87AB59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834F5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4041679</w:t>
            </w:r>
          </w:p>
        </w:tc>
        <w:tc>
          <w:tcPr>
            <w:tcW w:w="1276" w:type="dxa"/>
            <w:vAlign w:val="bottom"/>
          </w:tcPr>
          <w:p w14:paraId="2487E6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2,3E+08</w:t>
            </w:r>
          </w:p>
        </w:tc>
        <w:tc>
          <w:tcPr>
            <w:tcW w:w="4678" w:type="dxa"/>
            <w:vAlign w:val="bottom"/>
          </w:tcPr>
          <w:p w14:paraId="0CB29A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Septic thrombophlebitis of straight sinus</w:t>
            </w:r>
          </w:p>
        </w:tc>
        <w:tc>
          <w:tcPr>
            <w:tcW w:w="1559" w:type="dxa"/>
          </w:tcPr>
          <w:p w14:paraId="3AD214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F9EA4F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6958A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36717605</w:t>
            </w:r>
          </w:p>
        </w:tc>
        <w:tc>
          <w:tcPr>
            <w:tcW w:w="1276" w:type="dxa"/>
            <w:vAlign w:val="bottom"/>
          </w:tcPr>
          <w:p w14:paraId="31DEA61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7,23E+08</w:t>
            </w:r>
          </w:p>
        </w:tc>
        <w:tc>
          <w:tcPr>
            <w:tcW w:w="4678" w:type="dxa"/>
            <w:vAlign w:val="bottom"/>
          </w:tcPr>
          <w:p w14:paraId="45957F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Silent cerebral infarct</w:t>
            </w:r>
          </w:p>
        </w:tc>
        <w:tc>
          <w:tcPr>
            <w:tcW w:w="1559" w:type="dxa"/>
          </w:tcPr>
          <w:p w14:paraId="13402A2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CA9A3F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2C50E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37109909</w:t>
            </w:r>
          </w:p>
        </w:tc>
        <w:tc>
          <w:tcPr>
            <w:tcW w:w="1276" w:type="dxa"/>
            <w:vAlign w:val="bottom"/>
          </w:tcPr>
          <w:p w14:paraId="53299E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7EA68E9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Silent micro-hemorrhage of brain</w:t>
            </w:r>
          </w:p>
        </w:tc>
        <w:tc>
          <w:tcPr>
            <w:tcW w:w="1559" w:type="dxa"/>
          </w:tcPr>
          <w:p w14:paraId="56B86F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A63CEC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303492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4179790</w:t>
            </w:r>
          </w:p>
        </w:tc>
        <w:tc>
          <w:tcPr>
            <w:tcW w:w="1276" w:type="dxa"/>
            <w:vAlign w:val="bottom"/>
          </w:tcPr>
          <w:p w14:paraId="0019B5D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50751005</w:t>
            </w:r>
          </w:p>
        </w:tc>
        <w:tc>
          <w:tcPr>
            <w:tcW w:w="4678" w:type="dxa"/>
            <w:vAlign w:val="bottom"/>
          </w:tcPr>
          <w:p w14:paraId="7561785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Sinus </w:t>
            </w:r>
            <w:proofErr w:type="spellStart"/>
            <w:r>
              <w:rPr>
                <w:rFonts w:ascii="Calibri" w:hAnsi="Calibri" w:cs="Calibri"/>
                <w:color w:val="000000"/>
                <w:sz w:val="22"/>
                <w:szCs w:val="22"/>
              </w:rPr>
              <w:t>pericranii</w:t>
            </w:r>
            <w:proofErr w:type="spellEnd"/>
          </w:p>
        </w:tc>
        <w:tc>
          <w:tcPr>
            <w:tcW w:w="1559" w:type="dxa"/>
          </w:tcPr>
          <w:p w14:paraId="37531B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A21551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200AD8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40484120</w:t>
            </w:r>
          </w:p>
        </w:tc>
        <w:tc>
          <w:tcPr>
            <w:tcW w:w="1276" w:type="dxa"/>
            <w:vAlign w:val="bottom"/>
          </w:tcPr>
          <w:p w14:paraId="5F0D792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4,44E+08</w:t>
            </w:r>
          </w:p>
        </w:tc>
        <w:tc>
          <w:tcPr>
            <w:tcW w:w="4678" w:type="dxa"/>
            <w:vAlign w:val="bottom"/>
          </w:tcPr>
          <w:p w14:paraId="22ED524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Small vessel cerebrovascular disease</w:t>
            </w:r>
          </w:p>
        </w:tc>
        <w:tc>
          <w:tcPr>
            <w:tcW w:w="1559" w:type="dxa"/>
          </w:tcPr>
          <w:p w14:paraId="0579BBA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2B7868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CAB94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37396805</w:t>
            </w:r>
          </w:p>
        </w:tc>
        <w:tc>
          <w:tcPr>
            <w:tcW w:w="1276" w:type="dxa"/>
            <w:vAlign w:val="bottom"/>
          </w:tcPr>
          <w:p w14:paraId="0B33F70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7,17E+08</w:t>
            </w:r>
          </w:p>
        </w:tc>
        <w:tc>
          <w:tcPr>
            <w:tcW w:w="4678" w:type="dxa"/>
            <w:vAlign w:val="bottom"/>
          </w:tcPr>
          <w:p w14:paraId="639772A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Sneddon syndrome</w:t>
            </w:r>
          </w:p>
        </w:tc>
        <w:tc>
          <w:tcPr>
            <w:tcW w:w="1559" w:type="dxa"/>
          </w:tcPr>
          <w:p w14:paraId="441708C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2E1B71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5B13F5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4249605</w:t>
            </w:r>
          </w:p>
        </w:tc>
        <w:tc>
          <w:tcPr>
            <w:tcW w:w="1276" w:type="dxa"/>
            <w:vAlign w:val="bottom"/>
          </w:tcPr>
          <w:p w14:paraId="4BD7B2F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73173006</w:t>
            </w:r>
          </w:p>
        </w:tc>
        <w:tc>
          <w:tcPr>
            <w:tcW w:w="4678" w:type="dxa"/>
            <w:vAlign w:val="bottom"/>
          </w:tcPr>
          <w:p w14:paraId="2CF976B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Spasm of cerebral arteries</w:t>
            </w:r>
          </w:p>
        </w:tc>
        <w:tc>
          <w:tcPr>
            <w:tcW w:w="1559" w:type="dxa"/>
          </w:tcPr>
          <w:p w14:paraId="794BFAC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0C3AEE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83A73D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43530636</w:t>
            </w:r>
          </w:p>
        </w:tc>
        <w:tc>
          <w:tcPr>
            <w:tcW w:w="1276" w:type="dxa"/>
            <w:vAlign w:val="bottom"/>
          </w:tcPr>
          <w:p w14:paraId="557A70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1,28E+14</w:t>
            </w:r>
          </w:p>
        </w:tc>
        <w:tc>
          <w:tcPr>
            <w:tcW w:w="4678" w:type="dxa"/>
            <w:vAlign w:val="bottom"/>
          </w:tcPr>
          <w:p w14:paraId="554BC11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Spontaneous </w:t>
            </w:r>
            <w:proofErr w:type="spellStart"/>
            <w:r>
              <w:rPr>
                <w:rFonts w:ascii="Calibri" w:hAnsi="Calibri" w:cs="Calibri"/>
                <w:color w:val="000000"/>
                <w:sz w:val="22"/>
                <w:szCs w:val="22"/>
              </w:rPr>
              <w:t>caroticocavernous</w:t>
            </w:r>
            <w:proofErr w:type="spellEnd"/>
            <w:r>
              <w:rPr>
                <w:rFonts w:ascii="Calibri" w:hAnsi="Calibri" w:cs="Calibri"/>
                <w:color w:val="000000"/>
                <w:sz w:val="22"/>
                <w:szCs w:val="22"/>
              </w:rPr>
              <w:t xml:space="preserve"> sinus fistula</w:t>
            </w:r>
          </w:p>
        </w:tc>
        <w:tc>
          <w:tcPr>
            <w:tcW w:w="1559" w:type="dxa"/>
          </w:tcPr>
          <w:p w14:paraId="563B6C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9CD753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E1916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43530727</w:t>
            </w:r>
          </w:p>
        </w:tc>
        <w:tc>
          <w:tcPr>
            <w:tcW w:w="1276" w:type="dxa"/>
            <w:vAlign w:val="bottom"/>
          </w:tcPr>
          <w:p w14:paraId="1371C2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2,92E+14</w:t>
            </w:r>
          </w:p>
        </w:tc>
        <w:tc>
          <w:tcPr>
            <w:tcW w:w="4678" w:type="dxa"/>
            <w:vAlign w:val="bottom"/>
          </w:tcPr>
          <w:p w14:paraId="0E4F01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cerebral hemorrhage</w:t>
            </w:r>
          </w:p>
        </w:tc>
        <w:tc>
          <w:tcPr>
            <w:tcW w:w="1559" w:type="dxa"/>
          </w:tcPr>
          <w:p w14:paraId="07F915F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795A9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A174EF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46273491</w:t>
            </w:r>
          </w:p>
        </w:tc>
        <w:tc>
          <w:tcPr>
            <w:tcW w:w="1276" w:type="dxa"/>
            <w:vAlign w:val="bottom"/>
          </w:tcPr>
          <w:p w14:paraId="4B3D67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1,41E+14</w:t>
            </w:r>
          </w:p>
        </w:tc>
        <w:tc>
          <w:tcPr>
            <w:tcW w:w="4678" w:type="dxa"/>
            <w:vAlign w:val="bottom"/>
          </w:tcPr>
          <w:p w14:paraId="0DC0DF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cerebral hemorrhage with compression of brain</w:t>
            </w:r>
          </w:p>
        </w:tc>
        <w:tc>
          <w:tcPr>
            <w:tcW w:w="1559" w:type="dxa"/>
          </w:tcPr>
          <w:p w14:paraId="3B52B8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EB0367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94AFB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42535421</w:t>
            </w:r>
          </w:p>
        </w:tc>
        <w:tc>
          <w:tcPr>
            <w:tcW w:w="1276" w:type="dxa"/>
            <w:vAlign w:val="bottom"/>
          </w:tcPr>
          <w:p w14:paraId="6C25D2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01FAFCE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intracranial artery</w:t>
            </w:r>
          </w:p>
        </w:tc>
        <w:tc>
          <w:tcPr>
            <w:tcW w:w="1559" w:type="dxa"/>
          </w:tcPr>
          <w:p w14:paraId="14C402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ED3AF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26E00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762095</w:t>
            </w:r>
          </w:p>
        </w:tc>
        <w:tc>
          <w:tcPr>
            <w:tcW w:w="1276" w:type="dxa"/>
            <w:vAlign w:val="bottom"/>
          </w:tcPr>
          <w:p w14:paraId="336C5F9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5F9C7D9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left middle cerebral artery</w:t>
            </w:r>
          </w:p>
        </w:tc>
        <w:tc>
          <w:tcPr>
            <w:tcW w:w="1559" w:type="dxa"/>
          </w:tcPr>
          <w:p w14:paraId="118B2A9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4FE6F0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1FD0A3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42535422</w:t>
            </w:r>
          </w:p>
        </w:tc>
        <w:tc>
          <w:tcPr>
            <w:tcW w:w="1276" w:type="dxa"/>
            <w:vAlign w:val="bottom"/>
          </w:tcPr>
          <w:p w14:paraId="637D1DE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51F0AC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left posterior communicating artery</w:t>
            </w:r>
          </w:p>
        </w:tc>
        <w:tc>
          <w:tcPr>
            <w:tcW w:w="1559" w:type="dxa"/>
          </w:tcPr>
          <w:p w14:paraId="1906CD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BA23FA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F6C6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42539183</w:t>
            </w:r>
          </w:p>
        </w:tc>
        <w:tc>
          <w:tcPr>
            <w:tcW w:w="1276" w:type="dxa"/>
            <w:vAlign w:val="bottom"/>
          </w:tcPr>
          <w:p w14:paraId="593182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2,91E+14</w:t>
            </w:r>
          </w:p>
        </w:tc>
        <w:tc>
          <w:tcPr>
            <w:tcW w:w="4678" w:type="dxa"/>
            <w:vAlign w:val="bottom"/>
          </w:tcPr>
          <w:p w14:paraId="5B63129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hemorrhage of subarachnoid space from right posterior communicating artery</w:t>
            </w:r>
          </w:p>
        </w:tc>
        <w:tc>
          <w:tcPr>
            <w:tcW w:w="1559" w:type="dxa"/>
          </w:tcPr>
          <w:p w14:paraId="02CDC8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F1206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A6FF64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42535879</w:t>
            </w:r>
          </w:p>
        </w:tc>
        <w:tc>
          <w:tcPr>
            <w:tcW w:w="1276" w:type="dxa"/>
            <w:vAlign w:val="bottom"/>
          </w:tcPr>
          <w:p w14:paraId="0447FD2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58C68DB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rupture of left posterior communicating artery</w:t>
            </w:r>
          </w:p>
        </w:tc>
        <w:tc>
          <w:tcPr>
            <w:tcW w:w="1559" w:type="dxa"/>
          </w:tcPr>
          <w:p w14:paraId="54377E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AB2351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074D9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42535880</w:t>
            </w:r>
          </w:p>
        </w:tc>
        <w:tc>
          <w:tcPr>
            <w:tcW w:w="1276" w:type="dxa"/>
            <w:vAlign w:val="bottom"/>
          </w:tcPr>
          <w:p w14:paraId="6DD8154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15B65FD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Spontaneous rupture of right posterior communicating artery</w:t>
            </w:r>
          </w:p>
        </w:tc>
        <w:tc>
          <w:tcPr>
            <w:tcW w:w="1559" w:type="dxa"/>
          </w:tcPr>
          <w:p w14:paraId="1087F4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AE9F85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AB4DC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4045750</w:t>
            </w:r>
          </w:p>
        </w:tc>
        <w:tc>
          <w:tcPr>
            <w:tcW w:w="1276" w:type="dxa"/>
            <w:vAlign w:val="bottom"/>
          </w:tcPr>
          <w:p w14:paraId="13D4B64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626063A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Sporadic cerebral amyloid angiopathy</w:t>
            </w:r>
          </w:p>
        </w:tc>
        <w:tc>
          <w:tcPr>
            <w:tcW w:w="1559" w:type="dxa"/>
          </w:tcPr>
          <w:p w14:paraId="26DB02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3003BF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CE9497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760985</w:t>
            </w:r>
          </w:p>
        </w:tc>
        <w:tc>
          <w:tcPr>
            <w:tcW w:w="1276" w:type="dxa"/>
            <w:vAlign w:val="bottom"/>
          </w:tcPr>
          <w:p w14:paraId="5CB36F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1,27E+16</w:t>
            </w:r>
          </w:p>
        </w:tc>
        <w:tc>
          <w:tcPr>
            <w:tcW w:w="4678" w:type="dxa"/>
            <w:vAlign w:val="bottom"/>
          </w:tcPr>
          <w:p w14:paraId="6AC7BB8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cavernous portion of right internal carotid artery</w:t>
            </w:r>
          </w:p>
        </w:tc>
        <w:tc>
          <w:tcPr>
            <w:tcW w:w="1559" w:type="dxa"/>
          </w:tcPr>
          <w:p w14:paraId="0B7357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FC3893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B09670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761994</w:t>
            </w:r>
          </w:p>
        </w:tc>
        <w:tc>
          <w:tcPr>
            <w:tcW w:w="1276" w:type="dxa"/>
            <w:vAlign w:val="bottom"/>
          </w:tcPr>
          <w:p w14:paraId="52C201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2,78E+16</w:t>
            </w:r>
          </w:p>
        </w:tc>
        <w:tc>
          <w:tcPr>
            <w:tcW w:w="4678" w:type="dxa"/>
            <w:vAlign w:val="bottom"/>
          </w:tcPr>
          <w:p w14:paraId="77AF78E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intracranial vessel</w:t>
            </w:r>
          </w:p>
        </w:tc>
        <w:tc>
          <w:tcPr>
            <w:tcW w:w="1559" w:type="dxa"/>
          </w:tcPr>
          <w:p w14:paraId="21BE620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609EB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B74320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42538826</w:t>
            </w:r>
          </w:p>
        </w:tc>
        <w:tc>
          <w:tcPr>
            <w:tcW w:w="1276" w:type="dxa"/>
            <w:vAlign w:val="bottom"/>
          </w:tcPr>
          <w:p w14:paraId="23AF82E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1F3E457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left cerebellar artery</w:t>
            </w:r>
          </w:p>
        </w:tc>
        <w:tc>
          <w:tcPr>
            <w:tcW w:w="1559" w:type="dxa"/>
          </w:tcPr>
          <w:p w14:paraId="32FAD2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8AFFC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B4C40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765404</w:t>
            </w:r>
          </w:p>
        </w:tc>
        <w:tc>
          <w:tcPr>
            <w:tcW w:w="1276" w:type="dxa"/>
            <w:vAlign w:val="bottom"/>
          </w:tcPr>
          <w:p w14:paraId="45D1A85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2,13E+16</w:t>
            </w:r>
          </w:p>
        </w:tc>
        <w:tc>
          <w:tcPr>
            <w:tcW w:w="4678" w:type="dxa"/>
            <w:vAlign w:val="bottom"/>
          </w:tcPr>
          <w:p w14:paraId="17351E3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middle cerebral artery</w:t>
            </w:r>
          </w:p>
        </w:tc>
        <w:tc>
          <w:tcPr>
            <w:tcW w:w="1559" w:type="dxa"/>
          </w:tcPr>
          <w:p w14:paraId="6BD474A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9B7C21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F82830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374371</w:t>
            </w:r>
          </w:p>
        </w:tc>
        <w:tc>
          <w:tcPr>
            <w:tcW w:w="1276" w:type="dxa"/>
            <w:vAlign w:val="bottom"/>
          </w:tcPr>
          <w:p w14:paraId="4CE97D4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1055001</w:t>
            </w:r>
          </w:p>
        </w:tc>
        <w:tc>
          <w:tcPr>
            <w:tcW w:w="4678" w:type="dxa"/>
            <w:vAlign w:val="bottom"/>
          </w:tcPr>
          <w:p w14:paraId="34790A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precerebral artery</w:t>
            </w:r>
          </w:p>
        </w:tc>
        <w:tc>
          <w:tcPr>
            <w:tcW w:w="1559" w:type="dxa"/>
          </w:tcPr>
          <w:p w14:paraId="2296AE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181C31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9DE2B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42538980</w:t>
            </w:r>
          </w:p>
        </w:tc>
        <w:tc>
          <w:tcPr>
            <w:tcW w:w="1276" w:type="dxa"/>
            <w:vAlign w:val="bottom"/>
          </w:tcPr>
          <w:p w14:paraId="69106C9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7,63E+08</w:t>
            </w:r>
          </w:p>
        </w:tc>
        <w:tc>
          <w:tcPr>
            <w:tcW w:w="4678" w:type="dxa"/>
            <w:vAlign w:val="bottom"/>
          </w:tcPr>
          <w:p w14:paraId="3621AC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Stenosis of right cerebellar artery</w:t>
            </w:r>
          </w:p>
        </w:tc>
        <w:tc>
          <w:tcPr>
            <w:tcW w:w="1559" w:type="dxa"/>
          </w:tcPr>
          <w:p w14:paraId="44E287D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79B1C3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A26BC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37110241</w:t>
            </w:r>
          </w:p>
        </w:tc>
        <w:tc>
          <w:tcPr>
            <w:tcW w:w="1276" w:type="dxa"/>
            <w:vAlign w:val="bottom"/>
          </w:tcPr>
          <w:p w14:paraId="2B1FFDF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7,24E+08</w:t>
            </w:r>
          </w:p>
        </w:tc>
        <w:tc>
          <w:tcPr>
            <w:tcW w:w="4678" w:type="dxa"/>
            <w:vAlign w:val="bottom"/>
          </w:tcPr>
          <w:p w14:paraId="055F39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Stroke co-occurrent with migraine</w:t>
            </w:r>
          </w:p>
        </w:tc>
        <w:tc>
          <w:tcPr>
            <w:tcW w:w="1559" w:type="dxa"/>
          </w:tcPr>
          <w:p w14:paraId="31229AD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0AD01B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49682A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4168056</w:t>
            </w:r>
          </w:p>
        </w:tc>
        <w:tc>
          <w:tcPr>
            <w:tcW w:w="1276" w:type="dxa"/>
            <w:vAlign w:val="bottom"/>
          </w:tcPr>
          <w:p w14:paraId="0D2054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2,75E+08</w:t>
            </w:r>
          </w:p>
        </w:tc>
        <w:tc>
          <w:tcPr>
            <w:tcW w:w="4678" w:type="dxa"/>
            <w:vAlign w:val="bottom"/>
          </w:tcPr>
          <w:p w14:paraId="2C54E10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Stroke in the puerperium</w:t>
            </w:r>
          </w:p>
        </w:tc>
        <w:tc>
          <w:tcPr>
            <w:tcW w:w="1559" w:type="dxa"/>
          </w:tcPr>
          <w:p w14:paraId="4F4978D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2A3451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283CE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4046363</w:t>
            </w:r>
          </w:p>
        </w:tc>
        <w:tc>
          <w:tcPr>
            <w:tcW w:w="1276" w:type="dxa"/>
            <w:vAlign w:val="bottom"/>
          </w:tcPr>
          <w:p w14:paraId="5AB6095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149146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Stroke of uncertain pathology</w:t>
            </w:r>
          </w:p>
        </w:tc>
        <w:tc>
          <w:tcPr>
            <w:tcW w:w="1559" w:type="dxa"/>
          </w:tcPr>
          <w:p w14:paraId="243BBB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AD9945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C9E261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4111708</w:t>
            </w:r>
          </w:p>
        </w:tc>
        <w:tc>
          <w:tcPr>
            <w:tcW w:w="1276" w:type="dxa"/>
            <w:vAlign w:val="bottom"/>
          </w:tcPr>
          <w:p w14:paraId="0A2957E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6F1D9D9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Subarachnoid hemorrhage from vertebral artery</w:t>
            </w:r>
          </w:p>
        </w:tc>
        <w:tc>
          <w:tcPr>
            <w:tcW w:w="1559" w:type="dxa"/>
          </w:tcPr>
          <w:p w14:paraId="5E32B8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F39A76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1CEC0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4234089</w:t>
            </w:r>
          </w:p>
        </w:tc>
        <w:tc>
          <w:tcPr>
            <w:tcW w:w="1276" w:type="dxa"/>
            <w:vAlign w:val="bottom"/>
          </w:tcPr>
          <w:p w14:paraId="3896BBC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90099008</w:t>
            </w:r>
          </w:p>
        </w:tc>
        <w:tc>
          <w:tcPr>
            <w:tcW w:w="4678" w:type="dxa"/>
            <w:vAlign w:val="bottom"/>
          </w:tcPr>
          <w:p w14:paraId="09ADA9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Subcortical leukoencephalopathy</w:t>
            </w:r>
          </w:p>
        </w:tc>
        <w:tc>
          <w:tcPr>
            <w:tcW w:w="1559" w:type="dxa"/>
          </w:tcPr>
          <w:p w14:paraId="66463A5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899E7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1D7D4F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765488</w:t>
            </w:r>
          </w:p>
        </w:tc>
        <w:tc>
          <w:tcPr>
            <w:tcW w:w="1276" w:type="dxa"/>
            <w:vAlign w:val="bottom"/>
          </w:tcPr>
          <w:p w14:paraId="6010CFB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4,3E+14</w:t>
            </w:r>
          </w:p>
        </w:tc>
        <w:tc>
          <w:tcPr>
            <w:tcW w:w="4678" w:type="dxa"/>
            <w:vAlign w:val="bottom"/>
          </w:tcPr>
          <w:p w14:paraId="7FFD28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Superior cerebellar artery embolism</w:t>
            </w:r>
          </w:p>
        </w:tc>
        <w:tc>
          <w:tcPr>
            <w:tcW w:w="1559" w:type="dxa"/>
          </w:tcPr>
          <w:p w14:paraId="2E039C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D686F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9920E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40480273</w:t>
            </w:r>
          </w:p>
        </w:tc>
        <w:tc>
          <w:tcPr>
            <w:tcW w:w="1276" w:type="dxa"/>
            <w:vAlign w:val="bottom"/>
          </w:tcPr>
          <w:p w14:paraId="035495E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4,45E+08</w:t>
            </w:r>
          </w:p>
        </w:tc>
        <w:tc>
          <w:tcPr>
            <w:tcW w:w="4678" w:type="dxa"/>
            <w:vAlign w:val="bottom"/>
          </w:tcPr>
          <w:p w14:paraId="5F07DB5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Superior cerebellar artery syndrome</w:t>
            </w:r>
          </w:p>
        </w:tc>
        <w:tc>
          <w:tcPr>
            <w:tcW w:w="1559" w:type="dxa"/>
          </w:tcPr>
          <w:p w14:paraId="4B77892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CC5503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805C3F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44784634</w:t>
            </w:r>
          </w:p>
        </w:tc>
        <w:tc>
          <w:tcPr>
            <w:tcW w:w="1276" w:type="dxa"/>
            <w:vAlign w:val="bottom"/>
          </w:tcPr>
          <w:p w14:paraId="303AF68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9,61E+12</w:t>
            </w:r>
          </w:p>
        </w:tc>
        <w:tc>
          <w:tcPr>
            <w:tcW w:w="4678" w:type="dxa"/>
            <w:vAlign w:val="bottom"/>
          </w:tcPr>
          <w:p w14:paraId="61115EA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Symptomatic carotid artery stenosis</w:t>
            </w:r>
          </w:p>
        </w:tc>
        <w:tc>
          <w:tcPr>
            <w:tcW w:w="1559" w:type="dxa"/>
          </w:tcPr>
          <w:p w14:paraId="726A22C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3C224E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A3F81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4048790</w:t>
            </w:r>
          </w:p>
        </w:tc>
        <w:tc>
          <w:tcPr>
            <w:tcW w:w="1276" w:type="dxa"/>
            <w:vAlign w:val="bottom"/>
          </w:tcPr>
          <w:p w14:paraId="75728D8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46ABA2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Syphilitic cerebral arteritis</w:t>
            </w:r>
          </w:p>
        </w:tc>
        <w:tc>
          <w:tcPr>
            <w:tcW w:w="1559" w:type="dxa"/>
          </w:tcPr>
          <w:p w14:paraId="418C706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05A561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A0E45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4318863</w:t>
            </w:r>
          </w:p>
        </w:tc>
        <w:tc>
          <w:tcPr>
            <w:tcW w:w="1276" w:type="dxa"/>
            <w:vAlign w:val="bottom"/>
          </w:tcPr>
          <w:p w14:paraId="608C1C7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95644001</w:t>
            </w:r>
          </w:p>
        </w:tc>
        <w:tc>
          <w:tcPr>
            <w:tcW w:w="4678" w:type="dxa"/>
            <w:vAlign w:val="bottom"/>
          </w:tcPr>
          <w:p w14:paraId="7A2C84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Systemic lupus erythematosus encephalitis</w:t>
            </w:r>
          </w:p>
        </w:tc>
        <w:tc>
          <w:tcPr>
            <w:tcW w:w="1559" w:type="dxa"/>
          </w:tcPr>
          <w:p w14:paraId="18EDA8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313B2A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A669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764716</w:t>
            </w:r>
          </w:p>
        </w:tc>
        <w:tc>
          <w:tcPr>
            <w:tcW w:w="1276" w:type="dxa"/>
            <w:vAlign w:val="bottom"/>
          </w:tcPr>
          <w:p w14:paraId="0F1B11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5,53E+12</w:t>
            </w:r>
          </w:p>
        </w:tc>
        <w:tc>
          <w:tcPr>
            <w:tcW w:w="4678" w:type="dxa"/>
            <w:vAlign w:val="bottom"/>
          </w:tcPr>
          <w:p w14:paraId="1C71489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basal vein of Rosenthal</w:t>
            </w:r>
          </w:p>
        </w:tc>
        <w:tc>
          <w:tcPr>
            <w:tcW w:w="1559" w:type="dxa"/>
          </w:tcPr>
          <w:p w14:paraId="40FADD9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FFF94F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5BAD2B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4100223</w:t>
            </w:r>
          </w:p>
        </w:tc>
        <w:tc>
          <w:tcPr>
            <w:tcW w:w="1276" w:type="dxa"/>
            <w:vAlign w:val="bottom"/>
          </w:tcPr>
          <w:p w14:paraId="7B31B8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3D80DF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central nervous system venous sinuses</w:t>
            </w:r>
          </w:p>
        </w:tc>
        <w:tc>
          <w:tcPr>
            <w:tcW w:w="1559" w:type="dxa"/>
          </w:tcPr>
          <w:p w14:paraId="141B224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17B4ED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B030C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4319332</w:t>
            </w:r>
          </w:p>
        </w:tc>
        <w:tc>
          <w:tcPr>
            <w:tcW w:w="1276" w:type="dxa"/>
            <w:vAlign w:val="bottom"/>
          </w:tcPr>
          <w:p w14:paraId="7F0BB6D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95461006</w:t>
            </w:r>
          </w:p>
        </w:tc>
        <w:tc>
          <w:tcPr>
            <w:tcW w:w="4678" w:type="dxa"/>
            <w:vAlign w:val="bottom"/>
          </w:tcPr>
          <w:p w14:paraId="7F7292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cerebral vein</w:t>
            </w:r>
          </w:p>
        </w:tc>
        <w:tc>
          <w:tcPr>
            <w:tcW w:w="1559" w:type="dxa"/>
          </w:tcPr>
          <w:p w14:paraId="6958DF4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DA7419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28C34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17CB792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73F47CC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0563B8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CD550F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8BC10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30780EF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08E2FE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073F275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B6A217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E908A3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764712</w:t>
            </w:r>
          </w:p>
        </w:tc>
        <w:tc>
          <w:tcPr>
            <w:tcW w:w="1276" w:type="dxa"/>
            <w:vAlign w:val="bottom"/>
          </w:tcPr>
          <w:p w14:paraId="4A145D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5,5E+12</w:t>
            </w:r>
          </w:p>
        </w:tc>
        <w:tc>
          <w:tcPr>
            <w:tcW w:w="4678" w:type="dxa"/>
            <w:vAlign w:val="bottom"/>
          </w:tcPr>
          <w:p w14:paraId="0A4BC7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internal cerebral vein</w:t>
            </w:r>
          </w:p>
        </w:tc>
        <w:tc>
          <w:tcPr>
            <w:tcW w:w="1559" w:type="dxa"/>
          </w:tcPr>
          <w:p w14:paraId="184007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BD57B3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1929A8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764714</w:t>
            </w:r>
          </w:p>
        </w:tc>
        <w:tc>
          <w:tcPr>
            <w:tcW w:w="1276" w:type="dxa"/>
            <w:vAlign w:val="bottom"/>
          </w:tcPr>
          <w:p w14:paraId="503F5E8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5,51E+12</w:t>
            </w:r>
          </w:p>
        </w:tc>
        <w:tc>
          <w:tcPr>
            <w:tcW w:w="4678" w:type="dxa"/>
            <w:vAlign w:val="bottom"/>
          </w:tcPr>
          <w:p w14:paraId="2A1B06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sigmoid sinus</w:t>
            </w:r>
          </w:p>
        </w:tc>
        <w:tc>
          <w:tcPr>
            <w:tcW w:w="1559" w:type="dxa"/>
          </w:tcPr>
          <w:p w14:paraId="69D3C26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ED583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7E628E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764708</w:t>
            </w:r>
          </w:p>
        </w:tc>
        <w:tc>
          <w:tcPr>
            <w:tcW w:w="1276" w:type="dxa"/>
            <w:vAlign w:val="bottom"/>
          </w:tcPr>
          <w:p w14:paraId="63BD14D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5,48E+12</w:t>
            </w:r>
          </w:p>
        </w:tc>
        <w:tc>
          <w:tcPr>
            <w:tcW w:w="4678" w:type="dxa"/>
            <w:vAlign w:val="bottom"/>
          </w:tcPr>
          <w:p w14:paraId="67D568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straight sinus</w:t>
            </w:r>
          </w:p>
        </w:tc>
        <w:tc>
          <w:tcPr>
            <w:tcW w:w="1559" w:type="dxa"/>
          </w:tcPr>
          <w:p w14:paraId="012635D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ED919E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95E3CA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763149</w:t>
            </w:r>
          </w:p>
        </w:tc>
        <w:tc>
          <w:tcPr>
            <w:tcW w:w="1276" w:type="dxa"/>
            <w:vAlign w:val="bottom"/>
          </w:tcPr>
          <w:p w14:paraId="2F48BB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4,37E+14</w:t>
            </w:r>
          </w:p>
        </w:tc>
        <w:tc>
          <w:tcPr>
            <w:tcW w:w="4678" w:type="dxa"/>
            <w:vAlign w:val="bottom"/>
          </w:tcPr>
          <w:p w14:paraId="143F99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anastomotic vein</w:t>
            </w:r>
          </w:p>
        </w:tc>
        <w:tc>
          <w:tcPr>
            <w:tcW w:w="1559" w:type="dxa"/>
          </w:tcPr>
          <w:p w14:paraId="66F2E2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CA7C2A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C267B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4100224</w:t>
            </w:r>
          </w:p>
        </w:tc>
        <w:tc>
          <w:tcPr>
            <w:tcW w:w="1276" w:type="dxa"/>
            <w:vAlign w:val="bottom"/>
          </w:tcPr>
          <w:p w14:paraId="721199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284B90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longitudinal venous sinus</w:t>
            </w:r>
          </w:p>
        </w:tc>
        <w:tc>
          <w:tcPr>
            <w:tcW w:w="1559" w:type="dxa"/>
          </w:tcPr>
          <w:p w14:paraId="75FF42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E7D971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AE4697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4098706</w:t>
            </w:r>
          </w:p>
        </w:tc>
        <w:tc>
          <w:tcPr>
            <w:tcW w:w="1276" w:type="dxa"/>
            <w:vAlign w:val="bottom"/>
          </w:tcPr>
          <w:p w14:paraId="17AE2B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26954004</w:t>
            </w:r>
          </w:p>
        </w:tc>
        <w:tc>
          <w:tcPr>
            <w:tcW w:w="4678" w:type="dxa"/>
            <w:vAlign w:val="bottom"/>
          </w:tcPr>
          <w:p w14:paraId="0FBE4B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sagittal sinus</w:t>
            </w:r>
          </w:p>
        </w:tc>
        <w:tc>
          <w:tcPr>
            <w:tcW w:w="1559" w:type="dxa"/>
          </w:tcPr>
          <w:p w14:paraId="12666D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B358DA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31B450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4277833</w:t>
            </w:r>
          </w:p>
        </w:tc>
        <w:tc>
          <w:tcPr>
            <w:tcW w:w="1276" w:type="dxa"/>
            <w:vAlign w:val="bottom"/>
          </w:tcPr>
          <w:p w14:paraId="3834AD9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3681008</w:t>
            </w:r>
          </w:p>
        </w:tc>
        <w:tc>
          <w:tcPr>
            <w:tcW w:w="4678" w:type="dxa"/>
            <w:vAlign w:val="bottom"/>
          </w:tcPr>
          <w:p w14:paraId="57F501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Thrombophlebitis of torcular </w:t>
            </w:r>
            <w:proofErr w:type="spellStart"/>
            <w:r>
              <w:rPr>
                <w:rFonts w:ascii="Calibri" w:hAnsi="Calibri" w:cs="Calibri"/>
                <w:color w:val="000000"/>
                <w:sz w:val="22"/>
                <w:szCs w:val="22"/>
              </w:rPr>
              <w:t>Herophili</w:t>
            </w:r>
            <w:proofErr w:type="spellEnd"/>
          </w:p>
        </w:tc>
        <w:tc>
          <w:tcPr>
            <w:tcW w:w="1559" w:type="dxa"/>
          </w:tcPr>
          <w:p w14:paraId="6D5118E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10D1D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087B5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764710</w:t>
            </w:r>
          </w:p>
        </w:tc>
        <w:tc>
          <w:tcPr>
            <w:tcW w:w="1276" w:type="dxa"/>
            <w:vAlign w:val="bottom"/>
          </w:tcPr>
          <w:p w14:paraId="613B8F3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5,49E+12</w:t>
            </w:r>
          </w:p>
        </w:tc>
        <w:tc>
          <w:tcPr>
            <w:tcW w:w="4678" w:type="dxa"/>
            <w:vAlign w:val="bottom"/>
          </w:tcPr>
          <w:p w14:paraId="44F148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transverse sinus</w:t>
            </w:r>
          </w:p>
        </w:tc>
        <w:tc>
          <w:tcPr>
            <w:tcW w:w="1559" w:type="dxa"/>
          </w:tcPr>
          <w:p w14:paraId="77757B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338D3C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F2CD3C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764701</w:t>
            </w:r>
          </w:p>
        </w:tc>
        <w:tc>
          <w:tcPr>
            <w:tcW w:w="1276" w:type="dxa"/>
            <w:vAlign w:val="bottom"/>
          </w:tcPr>
          <w:p w14:paraId="15C636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5,43E+12</w:t>
            </w:r>
          </w:p>
        </w:tc>
        <w:tc>
          <w:tcPr>
            <w:tcW w:w="4678" w:type="dxa"/>
            <w:vAlign w:val="bottom"/>
          </w:tcPr>
          <w:p w14:paraId="703587D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cerebral artery</w:t>
            </w:r>
          </w:p>
        </w:tc>
        <w:tc>
          <w:tcPr>
            <w:tcW w:w="1559" w:type="dxa"/>
          </w:tcPr>
          <w:p w14:paraId="50AA602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9A9D91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203D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764705</w:t>
            </w:r>
          </w:p>
        </w:tc>
        <w:tc>
          <w:tcPr>
            <w:tcW w:w="1276" w:type="dxa"/>
            <w:vAlign w:val="bottom"/>
          </w:tcPr>
          <w:p w14:paraId="3DD3D0F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5,46E+12</w:t>
            </w:r>
          </w:p>
        </w:tc>
        <w:tc>
          <w:tcPr>
            <w:tcW w:w="4678" w:type="dxa"/>
            <w:vAlign w:val="bottom"/>
          </w:tcPr>
          <w:p w14:paraId="0203EC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inferior cerebellar artery</w:t>
            </w:r>
          </w:p>
        </w:tc>
        <w:tc>
          <w:tcPr>
            <w:tcW w:w="1559" w:type="dxa"/>
          </w:tcPr>
          <w:p w14:paraId="6B8DCAC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E0021A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FB18C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764726</w:t>
            </w:r>
          </w:p>
        </w:tc>
        <w:tc>
          <w:tcPr>
            <w:tcW w:w="1276" w:type="dxa"/>
            <w:vAlign w:val="bottom"/>
          </w:tcPr>
          <w:p w14:paraId="12F1A18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5,61E+12</w:t>
            </w:r>
          </w:p>
        </w:tc>
        <w:tc>
          <w:tcPr>
            <w:tcW w:w="4678" w:type="dxa"/>
            <w:vAlign w:val="bottom"/>
          </w:tcPr>
          <w:p w14:paraId="5ACF2D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basal vein</w:t>
            </w:r>
          </w:p>
        </w:tc>
        <w:tc>
          <w:tcPr>
            <w:tcW w:w="1559" w:type="dxa"/>
          </w:tcPr>
          <w:p w14:paraId="59200F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4633CE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18EB2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4228209</w:t>
            </w:r>
          </w:p>
        </w:tc>
        <w:tc>
          <w:tcPr>
            <w:tcW w:w="1276" w:type="dxa"/>
            <w:vAlign w:val="bottom"/>
          </w:tcPr>
          <w:p w14:paraId="2502E4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88922007</w:t>
            </w:r>
          </w:p>
        </w:tc>
        <w:tc>
          <w:tcPr>
            <w:tcW w:w="4678" w:type="dxa"/>
            <w:vAlign w:val="bottom"/>
          </w:tcPr>
          <w:p w14:paraId="7B031E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basilar sinus</w:t>
            </w:r>
          </w:p>
        </w:tc>
        <w:tc>
          <w:tcPr>
            <w:tcW w:w="1559" w:type="dxa"/>
          </w:tcPr>
          <w:p w14:paraId="41B3A8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2D6930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24FA8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4234264</w:t>
            </w:r>
          </w:p>
        </w:tc>
        <w:tc>
          <w:tcPr>
            <w:tcW w:w="1276" w:type="dxa"/>
            <w:vAlign w:val="bottom"/>
          </w:tcPr>
          <w:p w14:paraId="3BAB1FB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89980009</w:t>
            </w:r>
          </w:p>
        </w:tc>
        <w:tc>
          <w:tcPr>
            <w:tcW w:w="4678" w:type="dxa"/>
            <w:vAlign w:val="bottom"/>
          </w:tcPr>
          <w:p w14:paraId="2EECD5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cavernous venous sinus</w:t>
            </w:r>
          </w:p>
        </w:tc>
        <w:tc>
          <w:tcPr>
            <w:tcW w:w="1559" w:type="dxa"/>
          </w:tcPr>
          <w:p w14:paraId="4EC83C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14A062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D4986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762828</w:t>
            </w:r>
          </w:p>
        </w:tc>
        <w:tc>
          <w:tcPr>
            <w:tcW w:w="1276" w:type="dxa"/>
            <w:vAlign w:val="bottom"/>
          </w:tcPr>
          <w:p w14:paraId="72E7FEF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492DF9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medullary veins</w:t>
            </w:r>
          </w:p>
        </w:tc>
        <w:tc>
          <w:tcPr>
            <w:tcW w:w="1559" w:type="dxa"/>
          </w:tcPr>
          <w:p w14:paraId="03CED83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591DFA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FDA10C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4319329</w:t>
            </w:r>
          </w:p>
        </w:tc>
        <w:tc>
          <w:tcPr>
            <w:tcW w:w="1276" w:type="dxa"/>
            <w:vAlign w:val="bottom"/>
          </w:tcPr>
          <w:p w14:paraId="6BC1A4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95455008</w:t>
            </w:r>
          </w:p>
        </w:tc>
        <w:tc>
          <w:tcPr>
            <w:tcW w:w="4678" w:type="dxa"/>
            <w:vAlign w:val="bottom"/>
          </w:tcPr>
          <w:p w14:paraId="7EC1CA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veins</w:t>
            </w:r>
          </w:p>
        </w:tc>
        <w:tc>
          <w:tcPr>
            <w:tcW w:w="1559" w:type="dxa"/>
          </w:tcPr>
          <w:p w14:paraId="6B909A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D5751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3D31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4048890</w:t>
            </w:r>
          </w:p>
        </w:tc>
        <w:tc>
          <w:tcPr>
            <w:tcW w:w="1276" w:type="dxa"/>
            <w:vAlign w:val="bottom"/>
          </w:tcPr>
          <w:p w14:paraId="0E9FF72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15742000</w:t>
            </w:r>
          </w:p>
        </w:tc>
        <w:tc>
          <w:tcPr>
            <w:tcW w:w="4678" w:type="dxa"/>
            <w:vAlign w:val="bottom"/>
          </w:tcPr>
          <w:p w14:paraId="29DA5B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inferior sagittal sinus</w:t>
            </w:r>
          </w:p>
        </w:tc>
        <w:tc>
          <w:tcPr>
            <w:tcW w:w="1559" w:type="dxa"/>
          </w:tcPr>
          <w:p w14:paraId="38FDDB5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5D1AE2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0FA12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4273550</w:t>
            </w:r>
          </w:p>
        </w:tc>
        <w:tc>
          <w:tcPr>
            <w:tcW w:w="1276" w:type="dxa"/>
            <w:vAlign w:val="bottom"/>
          </w:tcPr>
          <w:p w14:paraId="14AA711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63795001</w:t>
            </w:r>
          </w:p>
        </w:tc>
        <w:tc>
          <w:tcPr>
            <w:tcW w:w="4678" w:type="dxa"/>
            <w:vAlign w:val="bottom"/>
          </w:tcPr>
          <w:p w14:paraId="69C1C3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intracranial venous sinus of pregnancy AND/OR puerperium</w:t>
            </w:r>
          </w:p>
        </w:tc>
        <w:tc>
          <w:tcPr>
            <w:tcW w:w="1559" w:type="dxa"/>
          </w:tcPr>
          <w:p w14:paraId="497698D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D5AC78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813877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4057329</w:t>
            </w:r>
          </w:p>
        </w:tc>
        <w:tc>
          <w:tcPr>
            <w:tcW w:w="1276" w:type="dxa"/>
            <w:vAlign w:val="bottom"/>
          </w:tcPr>
          <w:p w14:paraId="604053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21258007</w:t>
            </w:r>
          </w:p>
        </w:tc>
        <w:tc>
          <w:tcPr>
            <w:tcW w:w="4678" w:type="dxa"/>
            <w:vAlign w:val="bottom"/>
          </w:tcPr>
          <w:p w14:paraId="1EC467C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lateral venous sinus</w:t>
            </w:r>
          </w:p>
        </w:tc>
        <w:tc>
          <w:tcPr>
            <w:tcW w:w="1559" w:type="dxa"/>
          </w:tcPr>
          <w:p w14:paraId="6FCE03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E6558B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EA65FD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42535874</w:t>
            </w:r>
          </w:p>
        </w:tc>
        <w:tc>
          <w:tcPr>
            <w:tcW w:w="1276" w:type="dxa"/>
            <w:vAlign w:val="bottom"/>
          </w:tcPr>
          <w:p w14:paraId="3FB778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7CA9A9D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middle cerebral artery</w:t>
            </w:r>
          </w:p>
        </w:tc>
        <w:tc>
          <w:tcPr>
            <w:tcW w:w="1559" w:type="dxa"/>
          </w:tcPr>
          <w:p w14:paraId="13E4DFA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CF2CE1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0879A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42535097</w:t>
            </w:r>
          </w:p>
        </w:tc>
        <w:tc>
          <w:tcPr>
            <w:tcW w:w="1276" w:type="dxa"/>
            <w:vAlign w:val="bottom"/>
          </w:tcPr>
          <w:p w14:paraId="5D2F14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72433A4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vertebral artery</w:t>
            </w:r>
          </w:p>
        </w:tc>
        <w:tc>
          <w:tcPr>
            <w:tcW w:w="1559" w:type="dxa"/>
          </w:tcPr>
          <w:p w14:paraId="181F1E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7E169D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9D9B16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45767657</w:t>
            </w:r>
          </w:p>
        </w:tc>
        <w:tc>
          <w:tcPr>
            <w:tcW w:w="1276" w:type="dxa"/>
            <w:vAlign w:val="bottom"/>
          </w:tcPr>
          <w:p w14:paraId="7F76D2D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7,05E+08</w:t>
            </w:r>
          </w:p>
        </w:tc>
        <w:tc>
          <w:tcPr>
            <w:tcW w:w="4678" w:type="dxa"/>
            <w:vAlign w:val="bottom"/>
          </w:tcPr>
          <w:p w14:paraId="0C8384E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middle cerebral artery</w:t>
            </w:r>
          </w:p>
        </w:tc>
        <w:tc>
          <w:tcPr>
            <w:tcW w:w="1559" w:type="dxa"/>
          </w:tcPr>
          <w:p w14:paraId="2C8F7D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7DBE638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A54A0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764722</w:t>
            </w:r>
          </w:p>
        </w:tc>
        <w:tc>
          <w:tcPr>
            <w:tcW w:w="1276" w:type="dxa"/>
            <w:vAlign w:val="bottom"/>
          </w:tcPr>
          <w:p w14:paraId="09158C8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5,58E+12</w:t>
            </w:r>
          </w:p>
        </w:tc>
        <w:tc>
          <w:tcPr>
            <w:tcW w:w="4678" w:type="dxa"/>
            <w:vAlign w:val="bottom"/>
          </w:tcPr>
          <w:p w14:paraId="1ABC709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cerebral artery</w:t>
            </w:r>
          </w:p>
        </w:tc>
        <w:tc>
          <w:tcPr>
            <w:tcW w:w="1559" w:type="dxa"/>
          </w:tcPr>
          <w:p w14:paraId="4A38BD2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3F1419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BFC24E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4144150</w:t>
            </w:r>
          </w:p>
        </w:tc>
        <w:tc>
          <w:tcPr>
            <w:tcW w:w="1276" w:type="dxa"/>
            <w:vAlign w:val="bottom"/>
          </w:tcPr>
          <w:p w14:paraId="631F9D7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4,26E+08</w:t>
            </w:r>
          </w:p>
        </w:tc>
        <w:tc>
          <w:tcPr>
            <w:tcW w:w="4678" w:type="dxa"/>
            <w:vAlign w:val="bottom"/>
          </w:tcPr>
          <w:p w14:paraId="4EE97E6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communicating artery</w:t>
            </w:r>
          </w:p>
        </w:tc>
        <w:tc>
          <w:tcPr>
            <w:tcW w:w="1559" w:type="dxa"/>
          </w:tcPr>
          <w:p w14:paraId="6EA325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DECB43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6E2CA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764725</w:t>
            </w:r>
          </w:p>
        </w:tc>
        <w:tc>
          <w:tcPr>
            <w:tcW w:w="1276" w:type="dxa"/>
            <w:vAlign w:val="bottom"/>
          </w:tcPr>
          <w:p w14:paraId="72B4B51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5,6E+12</w:t>
            </w:r>
          </w:p>
        </w:tc>
        <w:tc>
          <w:tcPr>
            <w:tcW w:w="4678" w:type="dxa"/>
            <w:vAlign w:val="bottom"/>
          </w:tcPr>
          <w:p w14:paraId="1995630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inferior cerebellar artery</w:t>
            </w:r>
          </w:p>
        </w:tc>
        <w:tc>
          <w:tcPr>
            <w:tcW w:w="1559" w:type="dxa"/>
          </w:tcPr>
          <w:p w14:paraId="13047A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320CFA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CCA347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4171853</w:t>
            </w:r>
          </w:p>
        </w:tc>
        <w:tc>
          <w:tcPr>
            <w:tcW w:w="1276" w:type="dxa"/>
            <w:vAlign w:val="bottom"/>
          </w:tcPr>
          <w:p w14:paraId="244C74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48601002</w:t>
            </w:r>
          </w:p>
        </w:tc>
        <w:tc>
          <w:tcPr>
            <w:tcW w:w="4678" w:type="dxa"/>
            <w:vAlign w:val="bottom"/>
          </w:tcPr>
          <w:p w14:paraId="240E06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precerebral artery</w:t>
            </w:r>
          </w:p>
        </w:tc>
        <w:tc>
          <w:tcPr>
            <w:tcW w:w="1559" w:type="dxa"/>
          </w:tcPr>
          <w:p w14:paraId="492F35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4C66F7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CCA9FE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42538998</w:t>
            </w:r>
          </w:p>
        </w:tc>
        <w:tc>
          <w:tcPr>
            <w:tcW w:w="1276" w:type="dxa"/>
            <w:vAlign w:val="bottom"/>
          </w:tcPr>
          <w:p w14:paraId="5464DB7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3C439AA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middle cerebral artery</w:t>
            </w:r>
          </w:p>
        </w:tc>
        <w:tc>
          <w:tcPr>
            <w:tcW w:w="1559" w:type="dxa"/>
          </w:tcPr>
          <w:p w14:paraId="0890C44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924999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BAF37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42535096</w:t>
            </w:r>
          </w:p>
        </w:tc>
        <w:tc>
          <w:tcPr>
            <w:tcW w:w="1276" w:type="dxa"/>
            <w:vAlign w:val="bottom"/>
          </w:tcPr>
          <w:p w14:paraId="4BF9619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3922A0B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vertebral artery</w:t>
            </w:r>
          </w:p>
        </w:tc>
        <w:tc>
          <w:tcPr>
            <w:tcW w:w="1559" w:type="dxa"/>
          </w:tcPr>
          <w:p w14:paraId="007CA7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56EDAE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C2538A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764723</w:t>
            </w:r>
          </w:p>
        </w:tc>
        <w:tc>
          <w:tcPr>
            <w:tcW w:w="1276" w:type="dxa"/>
            <w:vAlign w:val="bottom"/>
          </w:tcPr>
          <w:p w14:paraId="5AFC56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5,59E+12</w:t>
            </w:r>
          </w:p>
        </w:tc>
        <w:tc>
          <w:tcPr>
            <w:tcW w:w="4678" w:type="dxa"/>
            <w:vAlign w:val="bottom"/>
          </w:tcPr>
          <w:p w14:paraId="1D7E58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anastomotic vein</w:t>
            </w:r>
          </w:p>
        </w:tc>
        <w:tc>
          <w:tcPr>
            <w:tcW w:w="1559" w:type="dxa"/>
          </w:tcPr>
          <w:p w14:paraId="130442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FD9EDB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CFE2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764703</w:t>
            </w:r>
          </w:p>
        </w:tc>
        <w:tc>
          <w:tcPr>
            <w:tcW w:w="1276" w:type="dxa"/>
            <w:vAlign w:val="bottom"/>
          </w:tcPr>
          <w:p w14:paraId="4A20C1C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5,45E+12</w:t>
            </w:r>
          </w:p>
        </w:tc>
        <w:tc>
          <w:tcPr>
            <w:tcW w:w="4678" w:type="dxa"/>
            <w:vAlign w:val="bottom"/>
          </w:tcPr>
          <w:p w14:paraId="65B7B9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cerebellar artery</w:t>
            </w:r>
          </w:p>
        </w:tc>
        <w:tc>
          <w:tcPr>
            <w:tcW w:w="1559" w:type="dxa"/>
          </w:tcPr>
          <w:p w14:paraId="5457300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047EC97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68113F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4102203</w:t>
            </w:r>
          </w:p>
        </w:tc>
        <w:tc>
          <w:tcPr>
            <w:tcW w:w="1276" w:type="dxa"/>
            <w:vAlign w:val="bottom"/>
          </w:tcPr>
          <w:p w14:paraId="30E6E0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2441D0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longitudinal sinus</w:t>
            </w:r>
          </w:p>
        </w:tc>
        <w:tc>
          <w:tcPr>
            <w:tcW w:w="1559" w:type="dxa"/>
          </w:tcPr>
          <w:p w14:paraId="0BDEFC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A30C93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F02800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4290940</w:t>
            </w:r>
          </w:p>
        </w:tc>
        <w:tc>
          <w:tcPr>
            <w:tcW w:w="1276" w:type="dxa"/>
            <w:vAlign w:val="bottom"/>
          </w:tcPr>
          <w:p w14:paraId="6DF6DB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70607008</w:t>
            </w:r>
          </w:p>
        </w:tc>
        <w:tc>
          <w:tcPr>
            <w:tcW w:w="4678" w:type="dxa"/>
            <w:vAlign w:val="bottom"/>
          </w:tcPr>
          <w:p w14:paraId="325DC4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sagittal sinus</w:t>
            </w:r>
          </w:p>
        </w:tc>
        <w:tc>
          <w:tcPr>
            <w:tcW w:w="1559" w:type="dxa"/>
          </w:tcPr>
          <w:p w14:paraId="5247DE8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19EDB5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A349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4079905</w:t>
            </w:r>
          </w:p>
        </w:tc>
        <w:tc>
          <w:tcPr>
            <w:tcW w:w="1276" w:type="dxa"/>
            <w:vAlign w:val="bottom"/>
          </w:tcPr>
          <w:p w14:paraId="0F3723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18322005</w:t>
            </w:r>
          </w:p>
        </w:tc>
        <w:tc>
          <w:tcPr>
            <w:tcW w:w="4678" w:type="dxa"/>
            <w:vAlign w:val="bottom"/>
          </w:tcPr>
          <w:p w14:paraId="515748B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Thrombosis of torcular </w:t>
            </w:r>
            <w:proofErr w:type="spellStart"/>
            <w:r>
              <w:rPr>
                <w:rFonts w:ascii="Calibri" w:hAnsi="Calibri" w:cs="Calibri"/>
                <w:color w:val="000000"/>
                <w:sz w:val="22"/>
                <w:szCs w:val="22"/>
              </w:rPr>
              <w:t>Herophili</w:t>
            </w:r>
            <w:proofErr w:type="spellEnd"/>
          </w:p>
        </w:tc>
        <w:tc>
          <w:tcPr>
            <w:tcW w:w="1559" w:type="dxa"/>
          </w:tcPr>
          <w:p w14:paraId="1C8E7EB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F899F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5245D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4105338</w:t>
            </w:r>
          </w:p>
        </w:tc>
        <w:tc>
          <w:tcPr>
            <w:tcW w:w="1276" w:type="dxa"/>
            <w:vAlign w:val="bottom"/>
          </w:tcPr>
          <w:p w14:paraId="7D4D444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18406F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transverse sinus</w:t>
            </w:r>
          </w:p>
        </w:tc>
        <w:tc>
          <w:tcPr>
            <w:tcW w:w="1559" w:type="dxa"/>
          </w:tcPr>
          <w:p w14:paraId="7B1353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ABF2E6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B6BB8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4159140</w:t>
            </w:r>
          </w:p>
        </w:tc>
        <w:tc>
          <w:tcPr>
            <w:tcW w:w="1276" w:type="dxa"/>
            <w:vAlign w:val="bottom"/>
          </w:tcPr>
          <w:p w14:paraId="7645A9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697AC9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Thrombotic stroke</w:t>
            </w:r>
          </w:p>
        </w:tc>
        <w:tc>
          <w:tcPr>
            <w:tcW w:w="1559" w:type="dxa"/>
          </w:tcPr>
          <w:p w14:paraId="268B581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40C18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63897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4134159</w:t>
            </w:r>
          </w:p>
        </w:tc>
        <w:tc>
          <w:tcPr>
            <w:tcW w:w="1276" w:type="dxa"/>
            <w:vAlign w:val="bottom"/>
          </w:tcPr>
          <w:p w14:paraId="3C9DA3F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06A775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Transection of vertebral artery</w:t>
            </w:r>
          </w:p>
        </w:tc>
        <w:tc>
          <w:tcPr>
            <w:tcW w:w="1559" w:type="dxa"/>
          </w:tcPr>
          <w:p w14:paraId="6156492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3F238C8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D4CE4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373503</w:t>
            </w:r>
          </w:p>
        </w:tc>
        <w:tc>
          <w:tcPr>
            <w:tcW w:w="1276" w:type="dxa"/>
            <w:vAlign w:val="bottom"/>
          </w:tcPr>
          <w:p w14:paraId="49DAA2E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2,66E+08</w:t>
            </w:r>
          </w:p>
        </w:tc>
        <w:tc>
          <w:tcPr>
            <w:tcW w:w="4678" w:type="dxa"/>
            <w:vAlign w:val="bottom"/>
          </w:tcPr>
          <w:p w14:paraId="63A7A0B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w:t>
            </w:r>
          </w:p>
        </w:tc>
        <w:tc>
          <w:tcPr>
            <w:tcW w:w="1559" w:type="dxa"/>
          </w:tcPr>
          <w:p w14:paraId="30CCE2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1148970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1D4154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4139517</w:t>
            </w:r>
          </w:p>
        </w:tc>
        <w:tc>
          <w:tcPr>
            <w:tcW w:w="1276" w:type="dxa"/>
            <w:vAlign w:val="bottom"/>
          </w:tcPr>
          <w:p w14:paraId="504027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482A89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 due to atrial fibrillation</w:t>
            </w:r>
          </w:p>
        </w:tc>
        <w:tc>
          <w:tcPr>
            <w:tcW w:w="1559" w:type="dxa"/>
          </w:tcPr>
          <w:p w14:paraId="22F0F73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4690CA1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8D6BB2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46272244</w:t>
            </w:r>
          </w:p>
        </w:tc>
        <w:tc>
          <w:tcPr>
            <w:tcW w:w="1276" w:type="dxa"/>
            <w:vAlign w:val="bottom"/>
          </w:tcPr>
          <w:p w14:paraId="50D709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7,11E+08</w:t>
            </w:r>
          </w:p>
        </w:tc>
        <w:tc>
          <w:tcPr>
            <w:tcW w:w="4678" w:type="dxa"/>
            <w:vAlign w:val="bottom"/>
          </w:tcPr>
          <w:p w14:paraId="648167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ischemic attack due to embolism</w:t>
            </w:r>
          </w:p>
        </w:tc>
        <w:tc>
          <w:tcPr>
            <w:tcW w:w="1559" w:type="dxa"/>
          </w:tcPr>
          <w:p w14:paraId="537B91A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2C3FA61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BA5437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4077197</w:t>
            </w:r>
          </w:p>
        </w:tc>
        <w:tc>
          <w:tcPr>
            <w:tcW w:w="1276" w:type="dxa"/>
            <w:vAlign w:val="bottom"/>
          </w:tcPr>
          <w:p w14:paraId="4E1B3D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062637D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cerebral artery</w:t>
            </w:r>
          </w:p>
        </w:tc>
        <w:tc>
          <w:tcPr>
            <w:tcW w:w="1559" w:type="dxa"/>
          </w:tcPr>
          <w:p w14:paraId="033891D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6EFADC8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0D2C68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4077199</w:t>
            </w:r>
          </w:p>
        </w:tc>
        <w:tc>
          <w:tcPr>
            <w:tcW w:w="1276" w:type="dxa"/>
            <w:vAlign w:val="bottom"/>
          </w:tcPr>
          <w:p w14:paraId="5116E6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76897B4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communicating artery</w:t>
            </w:r>
          </w:p>
        </w:tc>
        <w:tc>
          <w:tcPr>
            <w:tcW w:w="1559" w:type="dxa"/>
          </w:tcPr>
          <w:p w14:paraId="134C3E3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55210">
              <w:rPr>
                <w:rFonts w:ascii="Calibri" w:hAnsi="Calibri"/>
                <w:color w:val="000000"/>
                <w:sz w:val="22"/>
                <w:szCs w:val="22"/>
              </w:rPr>
              <w:t>Yes</w:t>
            </w:r>
          </w:p>
        </w:tc>
      </w:tr>
      <w:tr w:rsidR="00C56403" w:rsidRPr="00691F9C" w14:paraId="5AED9E3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8EA20A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4078444</w:t>
            </w:r>
          </w:p>
        </w:tc>
        <w:tc>
          <w:tcPr>
            <w:tcW w:w="1276" w:type="dxa"/>
            <w:vAlign w:val="bottom"/>
          </w:tcPr>
          <w:p w14:paraId="38F252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4366D54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basilar artery</w:t>
            </w:r>
          </w:p>
        </w:tc>
        <w:tc>
          <w:tcPr>
            <w:tcW w:w="1559" w:type="dxa"/>
          </w:tcPr>
          <w:p w14:paraId="5B11F4E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A9223B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DB31F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4077957</w:t>
            </w:r>
          </w:p>
        </w:tc>
        <w:tc>
          <w:tcPr>
            <w:tcW w:w="1276" w:type="dxa"/>
            <w:vAlign w:val="bottom"/>
          </w:tcPr>
          <w:p w14:paraId="3C19B5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4161C7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middle cerebral artery</w:t>
            </w:r>
          </w:p>
        </w:tc>
        <w:tc>
          <w:tcPr>
            <w:tcW w:w="1559" w:type="dxa"/>
          </w:tcPr>
          <w:p w14:paraId="5F2BB38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AA1231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712B1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4077198</w:t>
            </w:r>
          </w:p>
        </w:tc>
        <w:tc>
          <w:tcPr>
            <w:tcW w:w="1276" w:type="dxa"/>
            <w:vAlign w:val="bottom"/>
          </w:tcPr>
          <w:p w14:paraId="678F55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00CDB7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cerebral artery</w:t>
            </w:r>
          </w:p>
        </w:tc>
        <w:tc>
          <w:tcPr>
            <w:tcW w:w="1559" w:type="dxa"/>
          </w:tcPr>
          <w:p w14:paraId="6F03AA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A5F9B3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2CC6D4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4078443</w:t>
            </w:r>
          </w:p>
        </w:tc>
        <w:tc>
          <w:tcPr>
            <w:tcW w:w="1276" w:type="dxa"/>
            <w:vAlign w:val="bottom"/>
          </w:tcPr>
          <w:p w14:paraId="4789AF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08298E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communicating artery</w:t>
            </w:r>
          </w:p>
        </w:tc>
        <w:tc>
          <w:tcPr>
            <w:tcW w:w="1559" w:type="dxa"/>
          </w:tcPr>
          <w:p w14:paraId="3D4064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4F44ED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0D28D2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4078445</w:t>
            </w:r>
          </w:p>
        </w:tc>
        <w:tc>
          <w:tcPr>
            <w:tcW w:w="1276" w:type="dxa"/>
            <w:vAlign w:val="bottom"/>
          </w:tcPr>
          <w:p w14:paraId="587F15B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E7219E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inferior cerebellar artery</w:t>
            </w:r>
          </w:p>
        </w:tc>
        <w:tc>
          <w:tcPr>
            <w:tcW w:w="1559" w:type="dxa"/>
          </w:tcPr>
          <w:p w14:paraId="1A59754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A25867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81CDE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4079429</w:t>
            </w:r>
          </w:p>
        </w:tc>
        <w:tc>
          <w:tcPr>
            <w:tcW w:w="1276" w:type="dxa"/>
            <w:vAlign w:val="bottom"/>
          </w:tcPr>
          <w:p w14:paraId="1DC5B09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413C91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carotid-anterior communicating artery zone aneurysm</w:t>
            </w:r>
          </w:p>
        </w:tc>
        <w:tc>
          <w:tcPr>
            <w:tcW w:w="1559" w:type="dxa"/>
          </w:tcPr>
          <w:p w14:paraId="4615B74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478B8B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CA49BB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4079427</w:t>
            </w:r>
          </w:p>
        </w:tc>
        <w:tc>
          <w:tcPr>
            <w:tcW w:w="1276" w:type="dxa"/>
            <w:vAlign w:val="bottom"/>
          </w:tcPr>
          <w:p w14:paraId="71F661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13F7B69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carotid-posterior communicating artery zone aneurysm</w:t>
            </w:r>
          </w:p>
        </w:tc>
        <w:tc>
          <w:tcPr>
            <w:tcW w:w="1559" w:type="dxa"/>
          </w:tcPr>
          <w:p w14:paraId="2125068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5C4F41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6543E5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4215653</w:t>
            </w:r>
          </w:p>
        </w:tc>
        <w:tc>
          <w:tcPr>
            <w:tcW w:w="1276" w:type="dxa"/>
            <w:vAlign w:val="bottom"/>
          </w:tcPr>
          <w:p w14:paraId="28E8905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4,17E+08</w:t>
            </w:r>
          </w:p>
        </w:tc>
        <w:tc>
          <w:tcPr>
            <w:tcW w:w="4678" w:type="dxa"/>
            <w:vAlign w:val="bottom"/>
          </w:tcPr>
          <w:p w14:paraId="7CF5E8F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Vein of Galen malformation</w:t>
            </w:r>
          </w:p>
        </w:tc>
        <w:tc>
          <w:tcPr>
            <w:tcW w:w="1559" w:type="dxa"/>
          </w:tcPr>
          <w:p w14:paraId="00F72E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665CD6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FD3E34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4180026</w:t>
            </w:r>
          </w:p>
        </w:tc>
        <w:tc>
          <w:tcPr>
            <w:tcW w:w="1276" w:type="dxa"/>
            <w:vAlign w:val="bottom"/>
          </w:tcPr>
          <w:p w14:paraId="4EC2FB7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2936C0B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aneurysm</w:t>
            </w:r>
          </w:p>
        </w:tc>
        <w:tc>
          <w:tcPr>
            <w:tcW w:w="1559" w:type="dxa"/>
          </w:tcPr>
          <w:p w14:paraId="348B130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70B10C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A84FA4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4274969</w:t>
            </w:r>
          </w:p>
        </w:tc>
        <w:tc>
          <w:tcPr>
            <w:tcW w:w="1276" w:type="dxa"/>
            <w:vAlign w:val="bottom"/>
          </w:tcPr>
          <w:p w14:paraId="7A8228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65084004</w:t>
            </w:r>
          </w:p>
        </w:tc>
        <w:tc>
          <w:tcPr>
            <w:tcW w:w="4678" w:type="dxa"/>
            <w:vAlign w:val="bottom"/>
          </w:tcPr>
          <w:p w14:paraId="6E64CE8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embolism</w:t>
            </w:r>
          </w:p>
        </w:tc>
        <w:tc>
          <w:tcPr>
            <w:tcW w:w="1559" w:type="dxa"/>
          </w:tcPr>
          <w:p w14:paraId="2C5369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6EED10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E9096B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4185117</w:t>
            </w:r>
          </w:p>
        </w:tc>
        <w:tc>
          <w:tcPr>
            <w:tcW w:w="1276" w:type="dxa"/>
            <w:vAlign w:val="bottom"/>
          </w:tcPr>
          <w:p w14:paraId="2BF1AE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43658003</w:t>
            </w:r>
          </w:p>
        </w:tc>
        <w:tc>
          <w:tcPr>
            <w:tcW w:w="4678" w:type="dxa"/>
            <w:vAlign w:val="bottom"/>
          </w:tcPr>
          <w:p w14:paraId="71B9EF4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obstruction</w:t>
            </w:r>
          </w:p>
        </w:tc>
        <w:tc>
          <w:tcPr>
            <w:tcW w:w="1559" w:type="dxa"/>
          </w:tcPr>
          <w:p w14:paraId="051CA4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F6DE14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2D5488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439296</w:t>
            </w:r>
          </w:p>
        </w:tc>
        <w:tc>
          <w:tcPr>
            <w:tcW w:w="1276" w:type="dxa"/>
            <w:vAlign w:val="bottom"/>
          </w:tcPr>
          <w:p w14:paraId="4B4CB7E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593867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w:t>
            </w:r>
          </w:p>
        </w:tc>
        <w:tc>
          <w:tcPr>
            <w:tcW w:w="1559" w:type="dxa"/>
          </w:tcPr>
          <w:p w14:paraId="63E47B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2AA1E0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567518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763003</w:t>
            </w:r>
          </w:p>
        </w:tc>
        <w:tc>
          <w:tcPr>
            <w:tcW w:w="1276" w:type="dxa"/>
            <w:vAlign w:val="bottom"/>
          </w:tcPr>
          <w:p w14:paraId="27AF9C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7215E3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 infarction</w:t>
            </w:r>
          </w:p>
        </w:tc>
        <w:tc>
          <w:tcPr>
            <w:tcW w:w="1559" w:type="dxa"/>
          </w:tcPr>
          <w:p w14:paraId="762849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FA8473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4E230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763035</w:t>
            </w:r>
          </w:p>
        </w:tc>
        <w:tc>
          <w:tcPr>
            <w:tcW w:w="1276" w:type="dxa"/>
            <w:vAlign w:val="bottom"/>
          </w:tcPr>
          <w:p w14:paraId="77A3418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D16A5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without infarction</w:t>
            </w:r>
          </w:p>
        </w:tc>
        <w:tc>
          <w:tcPr>
            <w:tcW w:w="1559" w:type="dxa"/>
          </w:tcPr>
          <w:p w14:paraId="78E837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AE2D64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C0A99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4121637</w:t>
            </w:r>
          </w:p>
        </w:tc>
        <w:tc>
          <w:tcPr>
            <w:tcW w:w="1276" w:type="dxa"/>
            <w:vAlign w:val="bottom"/>
          </w:tcPr>
          <w:p w14:paraId="7B3646D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6C4889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rupture</w:t>
            </w:r>
          </w:p>
        </w:tc>
        <w:tc>
          <w:tcPr>
            <w:tcW w:w="1559" w:type="dxa"/>
          </w:tcPr>
          <w:p w14:paraId="35C5A8A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A50411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42EE3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01BA2D4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5E676FD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413A07F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150407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DD9ED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082475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9AE3B9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2C31106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3752AE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EC64D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0888D5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0462688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4E50F9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B3DF4B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0FB2E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0F4688A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1FF592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2B0934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40DF7F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E15EE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0B01AE2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5A824A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5379D5D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DBEFDF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6EDBA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0906AA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FD3A2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5503CC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33FC8E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32234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023343C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03BB91D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4DD6C4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490E1C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10A44F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0204A0C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0698E5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32A7A5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BB1632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5320EB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0C6A8B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6E67F08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2483B48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D330B5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F35AD4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764712</w:t>
            </w:r>
          </w:p>
        </w:tc>
        <w:tc>
          <w:tcPr>
            <w:tcW w:w="1276" w:type="dxa"/>
            <w:vAlign w:val="bottom"/>
          </w:tcPr>
          <w:p w14:paraId="19455C0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5,5E+12</w:t>
            </w:r>
          </w:p>
        </w:tc>
        <w:tc>
          <w:tcPr>
            <w:tcW w:w="4678" w:type="dxa"/>
            <w:vAlign w:val="bottom"/>
          </w:tcPr>
          <w:p w14:paraId="14E84D3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internal cerebral vein</w:t>
            </w:r>
          </w:p>
        </w:tc>
        <w:tc>
          <w:tcPr>
            <w:tcW w:w="1559" w:type="dxa"/>
          </w:tcPr>
          <w:p w14:paraId="2EE6F43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D7DE1F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A47C98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764714</w:t>
            </w:r>
          </w:p>
        </w:tc>
        <w:tc>
          <w:tcPr>
            <w:tcW w:w="1276" w:type="dxa"/>
            <w:vAlign w:val="bottom"/>
          </w:tcPr>
          <w:p w14:paraId="0F0AF2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5,51E+12</w:t>
            </w:r>
          </w:p>
        </w:tc>
        <w:tc>
          <w:tcPr>
            <w:tcW w:w="4678" w:type="dxa"/>
            <w:vAlign w:val="bottom"/>
          </w:tcPr>
          <w:p w14:paraId="31FF09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sigmoid sinus</w:t>
            </w:r>
          </w:p>
        </w:tc>
        <w:tc>
          <w:tcPr>
            <w:tcW w:w="1559" w:type="dxa"/>
          </w:tcPr>
          <w:p w14:paraId="200B530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321168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1522B6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764708</w:t>
            </w:r>
          </w:p>
        </w:tc>
        <w:tc>
          <w:tcPr>
            <w:tcW w:w="1276" w:type="dxa"/>
            <w:vAlign w:val="bottom"/>
          </w:tcPr>
          <w:p w14:paraId="1856E4B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5,48E+12</w:t>
            </w:r>
          </w:p>
        </w:tc>
        <w:tc>
          <w:tcPr>
            <w:tcW w:w="4678" w:type="dxa"/>
            <w:vAlign w:val="bottom"/>
          </w:tcPr>
          <w:p w14:paraId="5890BDA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straight sinus</w:t>
            </w:r>
          </w:p>
        </w:tc>
        <w:tc>
          <w:tcPr>
            <w:tcW w:w="1559" w:type="dxa"/>
          </w:tcPr>
          <w:p w14:paraId="43C7CD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D3AF21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769446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763149</w:t>
            </w:r>
          </w:p>
        </w:tc>
        <w:tc>
          <w:tcPr>
            <w:tcW w:w="1276" w:type="dxa"/>
            <w:vAlign w:val="bottom"/>
          </w:tcPr>
          <w:p w14:paraId="6C711E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4,37E+14</w:t>
            </w:r>
          </w:p>
        </w:tc>
        <w:tc>
          <w:tcPr>
            <w:tcW w:w="4678" w:type="dxa"/>
            <w:vAlign w:val="bottom"/>
          </w:tcPr>
          <w:p w14:paraId="4AA03FA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anastomotic vein</w:t>
            </w:r>
          </w:p>
        </w:tc>
        <w:tc>
          <w:tcPr>
            <w:tcW w:w="1559" w:type="dxa"/>
          </w:tcPr>
          <w:p w14:paraId="00B6BB4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359BE6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96787F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4100224</w:t>
            </w:r>
          </w:p>
        </w:tc>
        <w:tc>
          <w:tcPr>
            <w:tcW w:w="1276" w:type="dxa"/>
            <w:vAlign w:val="bottom"/>
          </w:tcPr>
          <w:p w14:paraId="73D8327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48143B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longitudinal venous sinus</w:t>
            </w:r>
          </w:p>
        </w:tc>
        <w:tc>
          <w:tcPr>
            <w:tcW w:w="1559" w:type="dxa"/>
          </w:tcPr>
          <w:p w14:paraId="4B2FC9B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39E4CE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4E96DB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4098706</w:t>
            </w:r>
          </w:p>
        </w:tc>
        <w:tc>
          <w:tcPr>
            <w:tcW w:w="1276" w:type="dxa"/>
            <w:vAlign w:val="bottom"/>
          </w:tcPr>
          <w:p w14:paraId="2A232D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26954004</w:t>
            </w:r>
          </w:p>
        </w:tc>
        <w:tc>
          <w:tcPr>
            <w:tcW w:w="4678" w:type="dxa"/>
            <w:vAlign w:val="bottom"/>
          </w:tcPr>
          <w:p w14:paraId="22A576C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sagittal sinus</w:t>
            </w:r>
          </w:p>
        </w:tc>
        <w:tc>
          <w:tcPr>
            <w:tcW w:w="1559" w:type="dxa"/>
          </w:tcPr>
          <w:p w14:paraId="40CB55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ED872C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AF920B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4277833</w:t>
            </w:r>
          </w:p>
        </w:tc>
        <w:tc>
          <w:tcPr>
            <w:tcW w:w="1276" w:type="dxa"/>
            <w:vAlign w:val="bottom"/>
          </w:tcPr>
          <w:p w14:paraId="426914C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3681008</w:t>
            </w:r>
          </w:p>
        </w:tc>
        <w:tc>
          <w:tcPr>
            <w:tcW w:w="4678" w:type="dxa"/>
            <w:vAlign w:val="bottom"/>
          </w:tcPr>
          <w:p w14:paraId="544ED9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Thrombophlebitis of torcular </w:t>
            </w:r>
            <w:proofErr w:type="spellStart"/>
            <w:r>
              <w:rPr>
                <w:rFonts w:ascii="Calibri" w:hAnsi="Calibri" w:cs="Calibri"/>
                <w:color w:val="000000"/>
                <w:sz w:val="22"/>
                <w:szCs w:val="22"/>
              </w:rPr>
              <w:t>Herophili</w:t>
            </w:r>
            <w:proofErr w:type="spellEnd"/>
          </w:p>
        </w:tc>
        <w:tc>
          <w:tcPr>
            <w:tcW w:w="1559" w:type="dxa"/>
          </w:tcPr>
          <w:p w14:paraId="6FF541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787DCF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0B93E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764710</w:t>
            </w:r>
          </w:p>
        </w:tc>
        <w:tc>
          <w:tcPr>
            <w:tcW w:w="1276" w:type="dxa"/>
            <w:vAlign w:val="bottom"/>
          </w:tcPr>
          <w:p w14:paraId="1DA728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5,49E+12</w:t>
            </w:r>
          </w:p>
        </w:tc>
        <w:tc>
          <w:tcPr>
            <w:tcW w:w="4678" w:type="dxa"/>
            <w:vAlign w:val="bottom"/>
          </w:tcPr>
          <w:p w14:paraId="30BC32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transverse sinus</w:t>
            </w:r>
          </w:p>
        </w:tc>
        <w:tc>
          <w:tcPr>
            <w:tcW w:w="1559" w:type="dxa"/>
          </w:tcPr>
          <w:p w14:paraId="3EF63CD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FD92D4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33DA2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764701</w:t>
            </w:r>
          </w:p>
        </w:tc>
        <w:tc>
          <w:tcPr>
            <w:tcW w:w="1276" w:type="dxa"/>
            <w:vAlign w:val="bottom"/>
          </w:tcPr>
          <w:p w14:paraId="1A45B4E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5,43E+12</w:t>
            </w:r>
          </w:p>
        </w:tc>
        <w:tc>
          <w:tcPr>
            <w:tcW w:w="4678" w:type="dxa"/>
            <w:vAlign w:val="bottom"/>
          </w:tcPr>
          <w:p w14:paraId="7F3A09D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cerebral artery</w:t>
            </w:r>
          </w:p>
        </w:tc>
        <w:tc>
          <w:tcPr>
            <w:tcW w:w="1559" w:type="dxa"/>
          </w:tcPr>
          <w:p w14:paraId="70985A9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AABC4D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A9BF9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764705</w:t>
            </w:r>
          </w:p>
        </w:tc>
        <w:tc>
          <w:tcPr>
            <w:tcW w:w="1276" w:type="dxa"/>
            <w:vAlign w:val="bottom"/>
          </w:tcPr>
          <w:p w14:paraId="3028382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5,46E+12</w:t>
            </w:r>
          </w:p>
        </w:tc>
        <w:tc>
          <w:tcPr>
            <w:tcW w:w="4678" w:type="dxa"/>
            <w:vAlign w:val="bottom"/>
          </w:tcPr>
          <w:p w14:paraId="11FE4B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inferior cerebellar artery</w:t>
            </w:r>
          </w:p>
        </w:tc>
        <w:tc>
          <w:tcPr>
            <w:tcW w:w="1559" w:type="dxa"/>
          </w:tcPr>
          <w:p w14:paraId="639949A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756211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AAA59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764726</w:t>
            </w:r>
          </w:p>
        </w:tc>
        <w:tc>
          <w:tcPr>
            <w:tcW w:w="1276" w:type="dxa"/>
            <w:vAlign w:val="bottom"/>
          </w:tcPr>
          <w:p w14:paraId="74345ED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5,61E+12</w:t>
            </w:r>
          </w:p>
        </w:tc>
        <w:tc>
          <w:tcPr>
            <w:tcW w:w="4678" w:type="dxa"/>
            <w:vAlign w:val="bottom"/>
          </w:tcPr>
          <w:p w14:paraId="182849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basal vein</w:t>
            </w:r>
          </w:p>
        </w:tc>
        <w:tc>
          <w:tcPr>
            <w:tcW w:w="1559" w:type="dxa"/>
          </w:tcPr>
          <w:p w14:paraId="5C8A792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EC1000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E41108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4228209</w:t>
            </w:r>
          </w:p>
        </w:tc>
        <w:tc>
          <w:tcPr>
            <w:tcW w:w="1276" w:type="dxa"/>
            <w:vAlign w:val="bottom"/>
          </w:tcPr>
          <w:p w14:paraId="3122FC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88922007</w:t>
            </w:r>
          </w:p>
        </w:tc>
        <w:tc>
          <w:tcPr>
            <w:tcW w:w="4678" w:type="dxa"/>
            <w:vAlign w:val="bottom"/>
          </w:tcPr>
          <w:p w14:paraId="264A344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basilar sinus</w:t>
            </w:r>
          </w:p>
        </w:tc>
        <w:tc>
          <w:tcPr>
            <w:tcW w:w="1559" w:type="dxa"/>
          </w:tcPr>
          <w:p w14:paraId="07C514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37662A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D2BA36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4234264</w:t>
            </w:r>
          </w:p>
        </w:tc>
        <w:tc>
          <w:tcPr>
            <w:tcW w:w="1276" w:type="dxa"/>
            <w:vAlign w:val="bottom"/>
          </w:tcPr>
          <w:p w14:paraId="4E2968F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89980009</w:t>
            </w:r>
          </w:p>
        </w:tc>
        <w:tc>
          <w:tcPr>
            <w:tcW w:w="4678" w:type="dxa"/>
            <w:vAlign w:val="bottom"/>
          </w:tcPr>
          <w:p w14:paraId="25AD63F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cavernous venous sinus</w:t>
            </w:r>
          </w:p>
        </w:tc>
        <w:tc>
          <w:tcPr>
            <w:tcW w:w="1559" w:type="dxa"/>
          </w:tcPr>
          <w:p w14:paraId="07E0BB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DC935F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FB49AA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762828</w:t>
            </w:r>
          </w:p>
        </w:tc>
        <w:tc>
          <w:tcPr>
            <w:tcW w:w="1276" w:type="dxa"/>
            <w:vAlign w:val="bottom"/>
          </w:tcPr>
          <w:p w14:paraId="4E9EED8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420A8E6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medullary veins</w:t>
            </w:r>
          </w:p>
        </w:tc>
        <w:tc>
          <w:tcPr>
            <w:tcW w:w="1559" w:type="dxa"/>
          </w:tcPr>
          <w:p w14:paraId="2A071BF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8B642A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B29018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4319329</w:t>
            </w:r>
          </w:p>
        </w:tc>
        <w:tc>
          <w:tcPr>
            <w:tcW w:w="1276" w:type="dxa"/>
            <w:vAlign w:val="bottom"/>
          </w:tcPr>
          <w:p w14:paraId="4F2C70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95455008</w:t>
            </w:r>
          </w:p>
        </w:tc>
        <w:tc>
          <w:tcPr>
            <w:tcW w:w="4678" w:type="dxa"/>
            <w:vAlign w:val="bottom"/>
          </w:tcPr>
          <w:p w14:paraId="76F73E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veins</w:t>
            </w:r>
          </w:p>
        </w:tc>
        <w:tc>
          <w:tcPr>
            <w:tcW w:w="1559" w:type="dxa"/>
          </w:tcPr>
          <w:p w14:paraId="061EDA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2B290E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327FD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4048890</w:t>
            </w:r>
          </w:p>
        </w:tc>
        <w:tc>
          <w:tcPr>
            <w:tcW w:w="1276" w:type="dxa"/>
            <w:vAlign w:val="bottom"/>
          </w:tcPr>
          <w:p w14:paraId="203AA2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15742000</w:t>
            </w:r>
          </w:p>
        </w:tc>
        <w:tc>
          <w:tcPr>
            <w:tcW w:w="4678" w:type="dxa"/>
            <w:vAlign w:val="bottom"/>
          </w:tcPr>
          <w:p w14:paraId="046F15A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inferior sagittal sinus</w:t>
            </w:r>
          </w:p>
        </w:tc>
        <w:tc>
          <w:tcPr>
            <w:tcW w:w="1559" w:type="dxa"/>
          </w:tcPr>
          <w:p w14:paraId="349EFF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B14D1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76D4A7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4273550</w:t>
            </w:r>
          </w:p>
        </w:tc>
        <w:tc>
          <w:tcPr>
            <w:tcW w:w="1276" w:type="dxa"/>
            <w:vAlign w:val="bottom"/>
          </w:tcPr>
          <w:p w14:paraId="26CF076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63795001</w:t>
            </w:r>
          </w:p>
        </w:tc>
        <w:tc>
          <w:tcPr>
            <w:tcW w:w="4678" w:type="dxa"/>
            <w:vAlign w:val="bottom"/>
          </w:tcPr>
          <w:p w14:paraId="6F5B050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intracranial venous sinus of pregnancy AND/OR puerperium</w:t>
            </w:r>
          </w:p>
        </w:tc>
        <w:tc>
          <w:tcPr>
            <w:tcW w:w="1559" w:type="dxa"/>
          </w:tcPr>
          <w:p w14:paraId="11DBDF5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29A938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8A7600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4057329</w:t>
            </w:r>
          </w:p>
        </w:tc>
        <w:tc>
          <w:tcPr>
            <w:tcW w:w="1276" w:type="dxa"/>
            <w:vAlign w:val="bottom"/>
          </w:tcPr>
          <w:p w14:paraId="381C27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21258007</w:t>
            </w:r>
          </w:p>
        </w:tc>
        <w:tc>
          <w:tcPr>
            <w:tcW w:w="4678" w:type="dxa"/>
            <w:vAlign w:val="bottom"/>
          </w:tcPr>
          <w:p w14:paraId="2B3506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lateral venous sinus</w:t>
            </w:r>
          </w:p>
        </w:tc>
        <w:tc>
          <w:tcPr>
            <w:tcW w:w="1559" w:type="dxa"/>
          </w:tcPr>
          <w:p w14:paraId="2C5637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2275B2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F1A0D2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42535874</w:t>
            </w:r>
          </w:p>
        </w:tc>
        <w:tc>
          <w:tcPr>
            <w:tcW w:w="1276" w:type="dxa"/>
            <w:vAlign w:val="bottom"/>
          </w:tcPr>
          <w:p w14:paraId="2576DDE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5C2C67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middle cerebral artery</w:t>
            </w:r>
          </w:p>
        </w:tc>
        <w:tc>
          <w:tcPr>
            <w:tcW w:w="1559" w:type="dxa"/>
          </w:tcPr>
          <w:p w14:paraId="2E9E83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DB4476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E0D3F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42535097</w:t>
            </w:r>
          </w:p>
        </w:tc>
        <w:tc>
          <w:tcPr>
            <w:tcW w:w="1276" w:type="dxa"/>
            <w:vAlign w:val="bottom"/>
          </w:tcPr>
          <w:p w14:paraId="6E307A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4DF37C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vertebral artery</w:t>
            </w:r>
          </w:p>
        </w:tc>
        <w:tc>
          <w:tcPr>
            <w:tcW w:w="1559" w:type="dxa"/>
          </w:tcPr>
          <w:p w14:paraId="126BD4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56E573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8250EF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45767657</w:t>
            </w:r>
          </w:p>
        </w:tc>
        <w:tc>
          <w:tcPr>
            <w:tcW w:w="1276" w:type="dxa"/>
            <w:vAlign w:val="bottom"/>
          </w:tcPr>
          <w:p w14:paraId="60BC08E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7,05E+08</w:t>
            </w:r>
          </w:p>
        </w:tc>
        <w:tc>
          <w:tcPr>
            <w:tcW w:w="4678" w:type="dxa"/>
            <w:vAlign w:val="bottom"/>
          </w:tcPr>
          <w:p w14:paraId="28AF34D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middle cerebral artery</w:t>
            </w:r>
          </w:p>
        </w:tc>
        <w:tc>
          <w:tcPr>
            <w:tcW w:w="1559" w:type="dxa"/>
          </w:tcPr>
          <w:p w14:paraId="648B77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4EFF7A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515AB1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764722</w:t>
            </w:r>
          </w:p>
        </w:tc>
        <w:tc>
          <w:tcPr>
            <w:tcW w:w="1276" w:type="dxa"/>
            <w:vAlign w:val="bottom"/>
          </w:tcPr>
          <w:p w14:paraId="2B50278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5,58E+12</w:t>
            </w:r>
          </w:p>
        </w:tc>
        <w:tc>
          <w:tcPr>
            <w:tcW w:w="4678" w:type="dxa"/>
            <w:vAlign w:val="bottom"/>
          </w:tcPr>
          <w:p w14:paraId="3D085D8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cerebral artery</w:t>
            </w:r>
          </w:p>
        </w:tc>
        <w:tc>
          <w:tcPr>
            <w:tcW w:w="1559" w:type="dxa"/>
          </w:tcPr>
          <w:p w14:paraId="04F8B9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16D884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4FB967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4144150</w:t>
            </w:r>
          </w:p>
        </w:tc>
        <w:tc>
          <w:tcPr>
            <w:tcW w:w="1276" w:type="dxa"/>
            <w:vAlign w:val="bottom"/>
          </w:tcPr>
          <w:p w14:paraId="12C7DE7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4,26E+08</w:t>
            </w:r>
          </w:p>
        </w:tc>
        <w:tc>
          <w:tcPr>
            <w:tcW w:w="4678" w:type="dxa"/>
            <w:vAlign w:val="bottom"/>
          </w:tcPr>
          <w:p w14:paraId="18AE84E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communicating artery</w:t>
            </w:r>
          </w:p>
        </w:tc>
        <w:tc>
          <w:tcPr>
            <w:tcW w:w="1559" w:type="dxa"/>
          </w:tcPr>
          <w:p w14:paraId="7A2C52B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F2F823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10D6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764725</w:t>
            </w:r>
          </w:p>
        </w:tc>
        <w:tc>
          <w:tcPr>
            <w:tcW w:w="1276" w:type="dxa"/>
            <w:vAlign w:val="bottom"/>
          </w:tcPr>
          <w:p w14:paraId="4AFD9DA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5,6E+12</w:t>
            </w:r>
          </w:p>
        </w:tc>
        <w:tc>
          <w:tcPr>
            <w:tcW w:w="4678" w:type="dxa"/>
            <w:vAlign w:val="bottom"/>
          </w:tcPr>
          <w:p w14:paraId="7E9716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inferior cerebellar artery</w:t>
            </w:r>
          </w:p>
        </w:tc>
        <w:tc>
          <w:tcPr>
            <w:tcW w:w="1559" w:type="dxa"/>
          </w:tcPr>
          <w:p w14:paraId="055529C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A923BC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CA26AA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4171853</w:t>
            </w:r>
          </w:p>
        </w:tc>
        <w:tc>
          <w:tcPr>
            <w:tcW w:w="1276" w:type="dxa"/>
            <w:vAlign w:val="bottom"/>
          </w:tcPr>
          <w:p w14:paraId="0DE2E5E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48601002</w:t>
            </w:r>
          </w:p>
        </w:tc>
        <w:tc>
          <w:tcPr>
            <w:tcW w:w="4678" w:type="dxa"/>
            <w:vAlign w:val="bottom"/>
          </w:tcPr>
          <w:p w14:paraId="549BC4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precerebral artery</w:t>
            </w:r>
          </w:p>
        </w:tc>
        <w:tc>
          <w:tcPr>
            <w:tcW w:w="1559" w:type="dxa"/>
          </w:tcPr>
          <w:p w14:paraId="76BD63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37D702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70CA63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42538998</w:t>
            </w:r>
          </w:p>
        </w:tc>
        <w:tc>
          <w:tcPr>
            <w:tcW w:w="1276" w:type="dxa"/>
            <w:vAlign w:val="bottom"/>
          </w:tcPr>
          <w:p w14:paraId="7B50C8F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653BA9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middle cerebral artery</w:t>
            </w:r>
          </w:p>
        </w:tc>
        <w:tc>
          <w:tcPr>
            <w:tcW w:w="1559" w:type="dxa"/>
          </w:tcPr>
          <w:p w14:paraId="3CE7CB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9BBD6A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E4587B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42535096</w:t>
            </w:r>
          </w:p>
        </w:tc>
        <w:tc>
          <w:tcPr>
            <w:tcW w:w="1276" w:type="dxa"/>
            <w:vAlign w:val="bottom"/>
          </w:tcPr>
          <w:p w14:paraId="6C74BD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5946DD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vertebral artery</w:t>
            </w:r>
          </w:p>
        </w:tc>
        <w:tc>
          <w:tcPr>
            <w:tcW w:w="1559" w:type="dxa"/>
          </w:tcPr>
          <w:p w14:paraId="3A46D0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A09276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62713F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764723</w:t>
            </w:r>
          </w:p>
        </w:tc>
        <w:tc>
          <w:tcPr>
            <w:tcW w:w="1276" w:type="dxa"/>
            <w:vAlign w:val="bottom"/>
          </w:tcPr>
          <w:p w14:paraId="6436E81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5,59E+12</w:t>
            </w:r>
          </w:p>
        </w:tc>
        <w:tc>
          <w:tcPr>
            <w:tcW w:w="4678" w:type="dxa"/>
            <w:vAlign w:val="bottom"/>
          </w:tcPr>
          <w:p w14:paraId="29738F8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anastomotic vein</w:t>
            </w:r>
          </w:p>
        </w:tc>
        <w:tc>
          <w:tcPr>
            <w:tcW w:w="1559" w:type="dxa"/>
          </w:tcPr>
          <w:p w14:paraId="5155221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271539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C39F8A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764703</w:t>
            </w:r>
          </w:p>
        </w:tc>
        <w:tc>
          <w:tcPr>
            <w:tcW w:w="1276" w:type="dxa"/>
            <w:vAlign w:val="bottom"/>
          </w:tcPr>
          <w:p w14:paraId="3705152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5,45E+12</w:t>
            </w:r>
          </w:p>
        </w:tc>
        <w:tc>
          <w:tcPr>
            <w:tcW w:w="4678" w:type="dxa"/>
            <w:vAlign w:val="bottom"/>
          </w:tcPr>
          <w:p w14:paraId="590873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cerebellar artery</w:t>
            </w:r>
          </w:p>
        </w:tc>
        <w:tc>
          <w:tcPr>
            <w:tcW w:w="1559" w:type="dxa"/>
          </w:tcPr>
          <w:p w14:paraId="3443A72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7A9A51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0A0DD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4102203</w:t>
            </w:r>
          </w:p>
        </w:tc>
        <w:tc>
          <w:tcPr>
            <w:tcW w:w="1276" w:type="dxa"/>
            <w:vAlign w:val="bottom"/>
          </w:tcPr>
          <w:p w14:paraId="6669539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71B9A7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longitudinal sinus</w:t>
            </w:r>
          </w:p>
        </w:tc>
        <w:tc>
          <w:tcPr>
            <w:tcW w:w="1559" w:type="dxa"/>
          </w:tcPr>
          <w:p w14:paraId="7A6CB6B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82B635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2FB99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4290940</w:t>
            </w:r>
          </w:p>
        </w:tc>
        <w:tc>
          <w:tcPr>
            <w:tcW w:w="1276" w:type="dxa"/>
            <w:vAlign w:val="bottom"/>
          </w:tcPr>
          <w:p w14:paraId="7BEF222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70607008</w:t>
            </w:r>
          </w:p>
        </w:tc>
        <w:tc>
          <w:tcPr>
            <w:tcW w:w="4678" w:type="dxa"/>
            <w:vAlign w:val="bottom"/>
          </w:tcPr>
          <w:p w14:paraId="1FFE25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sagittal sinus</w:t>
            </w:r>
          </w:p>
        </w:tc>
        <w:tc>
          <w:tcPr>
            <w:tcW w:w="1559" w:type="dxa"/>
          </w:tcPr>
          <w:p w14:paraId="73F6A52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093C94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38F299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4079905</w:t>
            </w:r>
          </w:p>
        </w:tc>
        <w:tc>
          <w:tcPr>
            <w:tcW w:w="1276" w:type="dxa"/>
            <w:vAlign w:val="bottom"/>
          </w:tcPr>
          <w:p w14:paraId="763A908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18322005</w:t>
            </w:r>
          </w:p>
        </w:tc>
        <w:tc>
          <w:tcPr>
            <w:tcW w:w="4678" w:type="dxa"/>
            <w:vAlign w:val="bottom"/>
          </w:tcPr>
          <w:p w14:paraId="3FC706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Thrombosis of torcular </w:t>
            </w:r>
            <w:proofErr w:type="spellStart"/>
            <w:r>
              <w:rPr>
                <w:rFonts w:ascii="Calibri" w:hAnsi="Calibri" w:cs="Calibri"/>
                <w:color w:val="000000"/>
                <w:sz w:val="22"/>
                <w:szCs w:val="22"/>
              </w:rPr>
              <w:t>Herophili</w:t>
            </w:r>
            <w:proofErr w:type="spellEnd"/>
          </w:p>
        </w:tc>
        <w:tc>
          <w:tcPr>
            <w:tcW w:w="1559" w:type="dxa"/>
          </w:tcPr>
          <w:p w14:paraId="516166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CB8E48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09E4FA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4105338</w:t>
            </w:r>
          </w:p>
        </w:tc>
        <w:tc>
          <w:tcPr>
            <w:tcW w:w="1276" w:type="dxa"/>
            <w:vAlign w:val="bottom"/>
          </w:tcPr>
          <w:p w14:paraId="3461F0B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2C5B6CE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transverse sinus</w:t>
            </w:r>
          </w:p>
        </w:tc>
        <w:tc>
          <w:tcPr>
            <w:tcW w:w="1559" w:type="dxa"/>
          </w:tcPr>
          <w:p w14:paraId="4A6E838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626A28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23ED0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4159140</w:t>
            </w:r>
          </w:p>
        </w:tc>
        <w:tc>
          <w:tcPr>
            <w:tcW w:w="1276" w:type="dxa"/>
            <w:vAlign w:val="bottom"/>
          </w:tcPr>
          <w:p w14:paraId="794810A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5CB4004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Thrombotic stroke</w:t>
            </w:r>
          </w:p>
        </w:tc>
        <w:tc>
          <w:tcPr>
            <w:tcW w:w="1559" w:type="dxa"/>
          </w:tcPr>
          <w:p w14:paraId="007C932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7F8183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334E61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4134159</w:t>
            </w:r>
          </w:p>
        </w:tc>
        <w:tc>
          <w:tcPr>
            <w:tcW w:w="1276" w:type="dxa"/>
            <w:vAlign w:val="bottom"/>
          </w:tcPr>
          <w:p w14:paraId="2F6BBA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52D5F8E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Transection of vertebral artery</w:t>
            </w:r>
          </w:p>
        </w:tc>
        <w:tc>
          <w:tcPr>
            <w:tcW w:w="1559" w:type="dxa"/>
          </w:tcPr>
          <w:p w14:paraId="75BB92B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D09569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3C52C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373503</w:t>
            </w:r>
          </w:p>
        </w:tc>
        <w:tc>
          <w:tcPr>
            <w:tcW w:w="1276" w:type="dxa"/>
            <w:vAlign w:val="bottom"/>
          </w:tcPr>
          <w:p w14:paraId="7E4816E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2,66E+08</w:t>
            </w:r>
          </w:p>
        </w:tc>
        <w:tc>
          <w:tcPr>
            <w:tcW w:w="4678" w:type="dxa"/>
            <w:vAlign w:val="bottom"/>
          </w:tcPr>
          <w:p w14:paraId="2EA3091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w:t>
            </w:r>
          </w:p>
        </w:tc>
        <w:tc>
          <w:tcPr>
            <w:tcW w:w="1559" w:type="dxa"/>
          </w:tcPr>
          <w:p w14:paraId="3FA160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5FB01F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4C3C4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4139517</w:t>
            </w:r>
          </w:p>
        </w:tc>
        <w:tc>
          <w:tcPr>
            <w:tcW w:w="1276" w:type="dxa"/>
            <w:vAlign w:val="bottom"/>
          </w:tcPr>
          <w:p w14:paraId="39B0F33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547052A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 due to atrial fibrillation</w:t>
            </w:r>
          </w:p>
        </w:tc>
        <w:tc>
          <w:tcPr>
            <w:tcW w:w="1559" w:type="dxa"/>
          </w:tcPr>
          <w:p w14:paraId="741F0B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0369DC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87999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46272244</w:t>
            </w:r>
          </w:p>
        </w:tc>
        <w:tc>
          <w:tcPr>
            <w:tcW w:w="1276" w:type="dxa"/>
            <w:vAlign w:val="bottom"/>
          </w:tcPr>
          <w:p w14:paraId="121BA0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7,11E+08</w:t>
            </w:r>
          </w:p>
        </w:tc>
        <w:tc>
          <w:tcPr>
            <w:tcW w:w="4678" w:type="dxa"/>
            <w:vAlign w:val="bottom"/>
          </w:tcPr>
          <w:p w14:paraId="48F1D0D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ischemic attack due to embolism</w:t>
            </w:r>
          </w:p>
        </w:tc>
        <w:tc>
          <w:tcPr>
            <w:tcW w:w="1559" w:type="dxa"/>
          </w:tcPr>
          <w:p w14:paraId="7FE6B1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704402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4FCB9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4077197</w:t>
            </w:r>
          </w:p>
        </w:tc>
        <w:tc>
          <w:tcPr>
            <w:tcW w:w="1276" w:type="dxa"/>
            <w:vAlign w:val="bottom"/>
          </w:tcPr>
          <w:p w14:paraId="424304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2005F5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cerebral artery</w:t>
            </w:r>
          </w:p>
        </w:tc>
        <w:tc>
          <w:tcPr>
            <w:tcW w:w="1559" w:type="dxa"/>
          </w:tcPr>
          <w:p w14:paraId="1FB252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41F94E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91E056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4077199</w:t>
            </w:r>
          </w:p>
        </w:tc>
        <w:tc>
          <w:tcPr>
            <w:tcW w:w="1276" w:type="dxa"/>
            <w:vAlign w:val="bottom"/>
          </w:tcPr>
          <w:p w14:paraId="2FC286E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54BE2C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communicating artery</w:t>
            </w:r>
          </w:p>
        </w:tc>
        <w:tc>
          <w:tcPr>
            <w:tcW w:w="1559" w:type="dxa"/>
          </w:tcPr>
          <w:p w14:paraId="1EAFAA2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A648EE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A0299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4078444</w:t>
            </w:r>
          </w:p>
        </w:tc>
        <w:tc>
          <w:tcPr>
            <w:tcW w:w="1276" w:type="dxa"/>
            <w:vAlign w:val="bottom"/>
          </w:tcPr>
          <w:p w14:paraId="4D69B27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6AEF98A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basilar artery</w:t>
            </w:r>
          </w:p>
        </w:tc>
        <w:tc>
          <w:tcPr>
            <w:tcW w:w="1559" w:type="dxa"/>
          </w:tcPr>
          <w:p w14:paraId="04C025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1B1ED2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ECC3FF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4077957</w:t>
            </w:r>
          </w:p>
        </w:tc>
        <w:tc>
          <w:tcPr>
            <w:tcW w:w="1276" w:type="dxa"/>
            <w:vAlign w:val="bottom"/>
          </w:tcPr>
          <w:p w14:paraId="5CBFAC9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404D1B5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middle cerebral artery</w:t>
            </w:r>
          </w:p>
        </w:tc>
        <w:tc>
          <w:tcPr>
            <w:tcW w:w="1559" w:type="dxa"/>
          </w:tcPr>
          <w:p w14:paraId="691E7D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C52A76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E4503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4077198</w:t>
            </w:r>
          </w:p>
        </w:tc>
        <w:tc>
          <w:tcPr>
            <w:tcW w:w="1276" w:type="dxa"/>
            <w:vAlign w:val="bottom"/>
          </w:tcPr>
          <w:p w14:paraId="1EE6B77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418DD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cerebral artery</w:t>
            </w:r>
          </w:p>
        </w:tc>
        <w:tc>
          <w:tcPr>
            <w:tcW w:w="1559" w:type="dxa"/>
          </w:tcPr>
          <w:p w14:paraId="18E4CB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409C9E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9ED0D8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4078443</w:t>
            </w:r>
          </w:p>
        </w:tc>
        <w:tc>
          <w:tcPr>
            <w:tcW w:w="1276" w:type="dxa"/>
            <w:vAlign w:val="bottom"/>
          </w:tcPr>
          <w:p w14:paraId="062C0E1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632473D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communicating artery</w:t>
            </w:r>
          </w:p>
        </w:tc>
        <w:tc>
          <w:tcPr>
            <w:tcW w:w="1559" w:type="dxa"/>
          </w:tcPr>
          <w:p w14:paraId="087D253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E86F51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694A19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4078445</w:t>
            </w:r>
          </w:p>
        </w:tc>
        <w:tc>
          <w:tcPr>
            <w:tcW w:w="1276" w:type="dxa"/>
            <w:vAlign w:val="bottom"/>
          </w:tcPr>
          <w:p w14:paraId="4F0776B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6C6337E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inferior cerebellar artery</w:t>
            </w:r>
          </w:p>
        </w:tc>
        <w:tc>
          <w:tcPr>
            <w:tcW w:w="1559" w:type="dxa"/>
          </w:tcPr>
          <w:p w14:paraId="356493C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40181C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A764AF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4079429</w:t>
            </w:r>
          </w:p>
        </w:tc>
        <w:tc>
          <w:tcPr>
            <w:tcW w:w="1276" w:type="dxa"/>
            <w:vAlign w:val="bottom"/>
          </w:tcPr>
          <w:p w14:paraId="372732F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75DACE8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carotid-anterior communicating artery zone aneurysm</w:t>
            </w:r>
          </w:p>
        </w:tc>
        <w:tc>
          <w:tcPr>
            <w:tcW w:w="1559" w:type="dxa"/>
          </w:tcPr>
          <w:p w14:paraId="6632C0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E0B12C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8DCE70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4079427</w:t>
            </w:r>
          </w:p>
        </w:tc>
        <w:tc>
          <w:tcPr>
            <w:tcW w:w="1276" w:type="dxa"/>
            <w:vAlign w:val="bottom"/>
          </w:tcPr>
          <w:p w14:paraId="1D976C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553C9B9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carotid-posterior communicating artery zone aneurysm</w:t>
            </w:r>
          </w:p>
        </w:tc>
        <w:tc>
          <w:tcPr>
            <w:tcW w:w="1559" w:type="dxa"/>
          </w:tcPr>
          <w:p w14:paraId="112907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95159E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9DD5B4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4215653</w:t>
            </w:r>
          </w:p>
        </w:tc>
        <w:tc>
          <w:tcPr>
            <w:tcW w:w="1276" w:type="dxa"/>
            <w:vAlign w:val="bottom"/>
          </w:tcPr>
          <w:p w14:paraId="7C028E2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4,17E+08</w:t>
            </w:r>
          </w:p>
        </w:tc>
        <w:tc>
          <w:tcPr>
            <w:tcW w:w="4678" w:type="dxa"/>
            <w:vAlign w:val="bottom"/>
          </w:tcPr>
          <w:p w14:paraId="09152B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Vein of Galen malformation</w:t>
            </w:r>
          </w:p>
        </w:tc>
        <w:tc>
          <w:tcPr>
            <w:tcW w:w="1559" w:type="dxa"/>
          </w:tcPr>
          <w:p w14:paraId="0C3ADD8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311FD3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0F31FA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4180026</w:t>
            </w:r>
          </w:p>
        </w:tc>
        <w:tc>
          <w:tcPr>
            <w:tcW w:w="1276" w:type="dxa"/>
            <w:vAlign w:val="bottom"/>
          </w:tcPr>
          <w:p w14:paraId="1A11311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2096064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aneurysm</w:t>
            </w:r>
          </w:p>
        </w:tc>
        <w:tc>
          <w:tcPr>
            <w:tcW w:w="1559" w:type="dxa"/>
          </w:tcPr>
          <w:p w14:paraId="367B4BA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9AEE53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2B0B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4274969</w:t>
            </w:r>
          </w:p>
        </w:tc>
        <w:tc>
          <w:tcPr>
            <w:tcW w:w="1276" w:type="dxa"/>
            <w:vAlign w:val="bottom"/>
          </w:tcPr>
          <w:p w14:paraId="1256D2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65084004</w:t>
            </w:r>
          </w:p>
        </w:tc>
        <w:tc>
          <w:tcPr>
            <w:tcW w:w="4678" w:type="dxa"/>
            <w:vAlign w:val="bottom"/>
          </w:tcPr>
          <w:p w14:paraId="27C3EC4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embolism</w:t>
            </w:r>
          </w:p>
        </w:tc>
        <w:tc>
          <w:tcPr>
            <w:tcW w:w="1559" w:type="dxa"/>
          </w:tcPr>
          <w:p w14:paraId="224C06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450404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59BF53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4185117</w:t>
            </w:r>
          </w:p>
        </w:tc>
        <w:tc>
          <w:tcPr>
            <w:tcW w:w="1276" w:type="dxa"/>
            <w:vAlign w:val="bottom"/>
          </w:tcPr>
          <w:p w14:paraId="6B1A82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43658003</w:t>
            </w:r>
          </w:p>
        </w:tc>
        <w:tc>
          <w:tcPr>
            <w:tcW w:w="4678" w:type="dxa"/>
            <w:vAlign w:val="bottom"/>
          </w:tcPr>
          <w:p w14:paraId="730525C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obstruction</w:t>
            </w:r>
          </w:p>
        </w:tc>
        <w:tc>
          <w:tcPr>
            <w:tcW w:w="1559" w:type="dxa"/>
          </w:tcPr>
          <w:p w14:paraId="278715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87C33B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BF359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439296</w:t>
            </w:r>
          </w:p>
        </w:tc>
        <w:tc>
          <w:tcPr>
            <w:tcW w:w="1276" w:type="dxa"/>
            <w:vAlign w:val="bottom"/>
          </w:tcPr>
          <w:p w14:paraId="6377D2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06D246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w:t>
            </w:r>
          </w:p>
        </w:tc>
        <w:tc>
          <w:tcPr>
            <w:tcW w:w="1559" w:type="dxa"/>
          </w:tcPr>
          <w:p w14:paraId="4BD5146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FE8E1E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FD8E93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763003</w:t>
            </w:r>
          </w:p>
        </w:tc>
        <w:tc>
          <w:tcPr>
            <w:tcW w:w="1276" w:type="dxa"/>
            <w:vAlign w:val="bottom"/>
          </w:tcPr>
          <w:p w14:paraId="1F76E4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F232B9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 infarction</w:t>
            </w:r>
          </w:p>
        </w:tc>
        <w:tc>
          <w:tcPr>
            <w:tcW w:w="1559" w:type="dxa"/>
          </w:tcPr>
          <w:p w14:paraId="734BD9A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8EF3DE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42F7B3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763035</w:t>
            </w:r>
          </w:p>
        </w:tc>
        <w:tc>
          <w:tcPr>
            <w:tcW w:w="1276" w:type="dxa"/>
            <w:vAlign w:val="bottom"/>
          </w:tcPr>
          <w:p w14:paraId="0C95CE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6A23046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without infarction</w:t>
            </w:r>
          </w:p>
        </w:tc>
        <w:tc>
          <w:tcPr>
            <w:tcW w:w="1559" w:type="dxa"/>
          </w:tcPr>
          <w:p w14:paraId="5C6D51F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367164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D27F0A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4121637</w:t>
            </w:r>
          </w:p>
        </w:tc>
        <w:tc>
          <w:tcPr>
            <w:tcW w:w="1276" w:type="dxa"/>
            <w:vAlign w:val="bottom"/>
          </w:tcPr>
          <w:p w14:paraId="404860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33A653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rupture</w:t>
            </w:r>
          </w:p>
        </w:tc>
        <w:tc>
          <w:tcPr>
            <w:tcW w:w="1559" w:type="dxa"/>
          </w:tcPr>
          <w:p w14:paraId="0ECC6C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751C90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4CEE62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00614FA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3038699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7F37B61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E0BB43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9AEE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4DB0619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029C692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457B80D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3318BE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20DA49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306FB29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823D3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216D25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B699D3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ECFFB8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1BF113E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0A96598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44F5F9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16386D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C23C0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6F8681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1613E6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147D2E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16C78C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37E3A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352574C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78FED5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634B0E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EBA2A7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962DB6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708838E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34FC46D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4D35A9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3016D2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FBAC9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6018C76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31A70DF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70CEA79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96C874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8C47A4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149305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674E880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4AC66D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98BE02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8FBC8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764712</w:t>
            </w:r>
          </w:p>
        </w:tc>
        <w:tc>
          <w:tcPr>
            <w:tcW w:w="1276" w:type="dxa"/>
            <w:vAlign w:val="bottom"/>
          </w:tcPr>
          <w:p w14:paraId="0C3FCD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5,5E+12</w:t>
            </w:r>
          </w:p>
        </w:tc>
        <w:tc>
          <w:tcPr>
            <w:tcW w:w="4678" w:type="dxa"/>
            <w:vAlign w:val="bottom"/>
          </w:tcPr>
          <w:p w14:paraId="06AD0EC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internal cerebral vein</w:t>
            </w:r>
          </w:p>
        </w:tc>
        <w:tc>
          <w:tcPr>
            <w:tcW w:w="1559" w:type="dxa"/>
          </w:tcPr>
          <w:p w14:paraId="381DC7E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53E393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623518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764714</w:t>
            </w:r>
          </w:p>
        </w:tc>
        <w:tc>
          <w:tcPr>
            <w:tcW w:w="1276" w:type="dxa"/>
            <w:vAlign w:val="bottom"/>
          </w:tcPr>
          <w:p w14:paraId="03FC3A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5,51E+12</w:t>
            </w:r>
          </w:p>
        </w:tc>
        <w:tc>
          <w:tcPr>
            <w:tcW w:w="4678" w:type="dxa"/>
            <w:vAlign w:val="bottom"/>
          </w:tcPr>
          <w:p w14:paraId="7E65ED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sigmoid sinus</w:t>
            </w:r>
          </w:p>
        </w:tc>
        <w:tc>
          <w:tcPr>
            <w:tcW w:w="1559" w:type="dxa"/>
          </w:tcPr>
          <w:p w14:paraId="275DD1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19AA2C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F26B98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764708</w:t>
            </w:r>
          </w:p>
        </w:tc>
        <w:tc>
          <w:tcPr>
            <w:tcW w:w="1276" w:type="dxa"/>
            <w:vAlign w:val="bottom"/>
          </w:tcPr>
          <w:p w14:paraId="1BA7ED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5,48E+12</w:t>
            </w:r>
          </w:p>
        </w:tc>
        <w:tc>
          <w:tcPr>
            <w:tcW w:w="4678" w:type="dxa"/>
            <w:vAlign w:val="bottom"/>
          </w:tcPr>
          <w:p w14:paraId="144C145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straight sinus</w:t>
            </w:r>
          </w:p>
        </w:tc>
        <w:tc>
          <w:tcPr>
            <w:tcW w:w="1559" w:type="dxa"/>
          </w:tcPr>
          <w:p w14:paraId="45B5FC3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24A893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46468D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763149</w:t>
            </w:r>
          </w:p>
        </w:tc>
        <w:tc>
          <w:tcPr>
            <w:tcW w:w="1276" w:type="dxa"/>
            <w:vAlign w:val="bottom"/>
          </w:tcPr>
          <w:p w14:paraId="2B17D0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4,37E+14</w:t>
            </w:r>
          </w:p>
        </w:tc>
        <w:tc>
          <w:tcPr>
            <w:tcW w:w="4678" w:type="dxa"/>
            <w:vAlign w:val="bottom"/>
          </w:tcPr>
          <w:p w14:paraId="4BB080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anastomotic vein</w:t>
            </w:r>
          </w:p>
        </w:tc>
        <w:tc>
          <w:tcPr>
            <w:tcW w:w="1559" w:type="dxa"/>
          </w:tcPr>
          <w:p w14:paraId="4D41D9B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1112FD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07FCCB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4100224</w:t>
            </w:r>
          </w:p>
        </w:tc>
        <w:tc>
          <w:tcPr>
            <w:tcW w:w="1276" w:type="dxa"/>
            <w:vAlign w:val="bottom"/>
          </w:tcPr>
          <w:p w14:paraId="31DE57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39E04D8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longitudinal venous sinus</w:t>
            </w:r>
          </w:p>
        </w:tc>
        <w:tc>
          <w:tcPr>
            <w:tcW w:w="1559" w:type="dxa"/>
          </w:tcPr>
          <w:p w14:paraId="6D0B2ED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111C9C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664D5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4098706</w:t>
            </w:r>
          </w:p>
        </w:tc>
        <w:tc>
          <w:tcPr>
            <w:tcW w:w="1276" w:type="dxa"/>
            <w:vAlign w:val="bottom"/>
          </w:tcPr>
          <w:p w14:paraId="4EB2A9F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26954004</w:t>
            </w:r>
          </w:p>
        </w:tc>
        <w:tc>
          <w:tcPr>
            <w:tcW w:w="4678" w:type="dxa"/>
            <w:vAlign w:val="bottom"/>
          </w:tcPr>
          <w:p w14:paraId="372F907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sagittal sinus</w:t>
            </w:r>
          </w:p>
        </w:tc>
        <w:tc>
          <w:tcPr>
            <w:tcW w:w="1559" w:type="dxa"/>
          </w:tcPr>
          <w:p w14:paraId="36C726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F509B4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2776B5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4277833</w:t>
            </w:r>
          </w:p>
        </w:tc>
        <w:tc>
          <w:tcPr>
            <w:tcW w:w="1276" w:type="dxa"/>
            <w:vAlign w:val="bottom"/>
          </w:tcPr>
          <w:p w14:paraId="6A5D55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3681008</w:t>
            </w:r>
          </w:p>
        </w:tc>
        <w:tc>
          <w:tcPr>
            <w:tcW w:w="4678" w:type="dxa"/>
            <w:vAlign w:val="bottom"/>
          </w:tcPr>
          <w:p w14:paraId="19AB9C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Thrombophlebitis of torcular </w:t>
            </w:r>
            <w:proofErr w:type="spellStart"/>
            <w:r>
              <w:rPr>
                <w:rFonts w:ascii="Calibri" w:hAnsi="Calibri" w:cs="Calibri"/>
                <w:color w:val="000000"/>
                <w:sz w:val="22"/>
                <w:szCs w:val="22"/>
              </w:rPr>
              <w:t>Herophili</w:t>
            </w:r>
            <w:proofErr w:type="spellEnd"/>
          </w:p>
        </w:tc>
        <w:tc>
          <w:tcPr>
            <w:tcW w:w="1559" w:type="dxa"/>
          </w:tcPr>
          <w:p w14:paraId="67B0A90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2DC889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262B03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764710</w:t>
            </w:r>
          </w:p>
        </w:tc>
        <w:tc>
          <w:tcPr>
            <w:tcW w:w="1276" w:type="dxa"/>
            <w:vAlign w:val="bottom"/>
          </w:tcPr>
          <w:p w14:paraId="2F0E0B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5,49E+12</w:t>
            </w:r>
          </w:p>
        </w:tc>
        <w:tc>
          <w:tcPr>
            <w:tcW w:w="4678" w:type="dxa"/>
            <w:vAlign w:val="bottom"/>
          </w:tcPr>
          <w:p w14:paraId="48E6080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transverse sinus</w:t>
            </w:r>
          </w:p>
        </w:tc>
        <w:tc>
          <w:tcPr>
            <w:tcW w:w="1559" w:type="dxa"/>
          </w:tcPr>
          <w:p w14:paraId="3BCE42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9AA7FC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17119D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764701</w:t>
            </w:r>
          </w:p>
        </w:tc>
        <w:tc>
          <w:tcPr>
            <w:tcW w:w="1276" w:type="dxa"/>
            <w:vAlign w:val="bottom"/>
          </w:tcPr>
          <w:p w14:paraId="3AF939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5,43E+12</w:t>
            </w:r>
          </w:p>
        </w:tc>
        <w:tc>
          <w:tcPr>
            <w:tcW w:w="4678" w:type="dxa"/>
            <w:vAlign w:val="bottom"/>
          </w:tcPr>
          <w:p w14:paraId="061544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cerebral artery</w:t>
            </w:r>
          </w:p>
        </w:tc>
        <w:tc>
          <w:tcPr>
            <w:tcW w:w="1559" w:type="dxa"/>
          </w:tcPr>
          <w:p w14:paraId="78DFB83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E45794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CF5BE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764705</w:t>
            </w:r>
          </w:p>
        </w:tc>
        <w:tc>
          <w:tcPr>
            <w:tcW w:w="1276" w:type="dxa"/>
            <w:vAlign w:val="bottom"/>
          </w:tcPr>
          <w:p w14:paraId="5A9280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5,46E+12</w:t>
            </w:r>
          </w:p>
        </w:tc>
        <w:tc>
          <w:tcPr>
            <w:tcW w:w="4678" w:type="dxa"/>
            <w:vAlign w:val="bottom"/>
          </w:tcPr>
          <w:p w14:paraId="414D9B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inferior cerebellar artery</w:t>
            </w:r>
          </w:p>
        </w:tc>
        <w:tc>
          <w:tcPr>
            <w:tcW w:w="1559" w:type="dxa"/>
          </w:tcPr>
          <w:p w14:paraId="5955DE7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B3735D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4AECD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764726</w:t>
            </w:r>
          </w:p>
        </w:tc>
        <w:tc>
          <w:tcPr>
            <w:tcW w:w="1276" w:type="dxa"/>
            <w:vAlign w:val="bottom"/>
          </w:tcPr>
          <w:p w14:paraId="076CCF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5,61E+12</w:t>
            </w:r>
          </w:p>
        </w:tc>
        <w:tc>
          <w:tcPr>
            <w:tcW w:w="4678" w:type="dxa"/>
            <w:vAlign w:val="bottom"/>
          </w:tcPr>
          <w:p w14:paraId="7464CBB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basal vein</w:t>
            </w:r>
          </w:p>
        </w:tc>
        <w:tc>
          <w:tcPr>
            <w:tcW w:w="1559" w:type="dxa"/>
          </w:tcPr>
          <w:p w14:paraId="59E903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D06E5F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01A314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4228209</w:t>
            </w:r>
          </w:p>
        </w:tc>
        <w:tc>
          <w:tcPr>
            <w:tcW w:w="1276" w:type="dxa"/>
            <w:vAlign w:val="bottom"/>
          </w:tcPr>
          <w:p w14:paraId="37E07F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88922007</w:t>
            </w:r>
          </w:p>
        </w:tc>
        <w:tc>
          <w:tcPr>
            <w:tcW w:w="4678" w:type="dxa"/>
            <w:vAlign w:val="bottom"/>
          </w:tcPr>
          <w:p w14:paraId="3A9698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basilar sinus</w:t>
            </w:r>
          </w:p>
        </w:tc>
        <w:tc>
          <w:tcPr>
            <w:tcW w:w="1559" w:type="dxa"/>
          </w:tcPr>
          <w:p w14:paraId="3E6753C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F20084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CB136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4234264</w:t>
            </w:r>
          </w:p>
        </w:tc>
        <w:tc>
          <w:tcPr>
            <w:tcW w:w="1276" w:type="dxa"/>
            <w:vAlign w:val="bottom"/>
          </w:tcPr>
          <w:p w14:paraId="258AA3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89980009</w:t>
            </w:r>
          </w:p>
        </w:tc>
        <w:tc>
          <w:tcPr>
            <w:tcW w:w="4678" w:type="dxa"/>
            <w:vAlign w:val="bottom"/>
          </w:tcPr>
          <w:p w14:paraId="52B0130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cavernous venous sinus</w:t>
            </w:r>
          </w:p>
        </w:tc>
        <w:tc>
          <w:tcPr>
            <w:tcW w:w="1559" w:type="dxa"/>
          </w:tcPr>
          <w:p w14:paraId="47D630E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4A3C48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EB7D1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762828</w:t>
            </w:r>
          </w:p>
        </w:tc>
        <w:tc>
          <w:tcPr>
            <w:tcW w:w="1276" w:type="dxa"/>
            <w:vAlign w:val="bottom"/>
          </w:tcPr>
          <w:p w14:paraId="072BA7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30BAAF1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medullary veins</w:t>
            </w:r>
          </w:p>
        </w:tc>
        <w:tc>
          <w:tcPr>
            <w:tcW w:w="1559" w:type="dxa"/>
          </w:tcPr>
          <w:p w14:paraId="04DCC5F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946500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B6B46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4319329</w:t>
            </w:r>
          </w:p>
        </w:tc>
        <w:tc>
          <w:tcPr>
            <w:tcW w:w="1276" w:type="dxa"/>
            <w:vAlign w:val="bottom"/>
          </w:tcPr>
          <w:p w14:paraId="313298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95455008</w:t>
            </w:r>
          </w:p>
        </w:tc>
        <w:tc>
          <w:tcPr>
            <w:tcW w:w="4678" w:type="dxa"/>
            <w:vAlign w:val="bottom"/>
          </w:tcPr>
          <w:p w14:paraId="7D01CD0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veins</w:t>
            </w:r>
          </w:p>
        </w:tc>
        <w:tc>
          <w:tcPr>
            <w:tcW w:w="1559" w:type="dxa"/>
          </w:tcPr>
          <w:p w14:paraId="492346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E2C8A9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978256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4048890</w:t>
            </w:r>
          </w:p>
        </w:tc>
        <w:tc>
          <w:tcPr>
            <w:tcW w:w="1276" w:type="dxa"/>
            <w:vAlign w:val="bottom"/>
          </w:tcPr>
          <w:p w14:paraId="213FE7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15742000</w:t>
            </w:r>
          </w:p>
        </w:tc>
        <w:tc>
          <w:tcPr>
            <w:tcW w:w="4678" w:type="dxa"/>
            <w:vAlign w:val="bottom"/>
          </w:tcPr>
          <w:p w14:paraId="2BB2B8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inferior sagittal sinus</w:t>
            </w:r>
          </w:p>
        </w:tc>
        <w:tc>
          <w:tcPr>
            <w:tcW w:w="1559" w:type="dxa"/>
          </w:tcPr>
          <w:p w14:paraId="0266D60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D1856D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DCD1BA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4273550</w:t>
            </w:r>
          </w:p>
        </w:tc>
        <w:tc>
          <w:tcPr>
            <w:tcW w:w="1276" w:type="dxa"/>
            <w:vAlign w:val="bottom"/>
          </w:tcPr>
          <w:p w14:paraId="50AB60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63795001</w:t>
            </w:r>
          </w:p>
        </w:tc>
        <w:tc>
          <w:tcPr>
            <w:tcW w:w="4678" w:type="dxa"/>
            <w:vAlign w:val="bottom"/>
          </w:tcPr>
          <w:p w14:paraId="59902F3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intracranial venous sinus of pregnancy AND/OR puerperium</w:t>
            </w:r>
          </w:p>
        </w:tc>
        <w:tc>
          <w:tcPr>
            <w:tcW w:w="1559" w:type="dxa"/>
          </w:tcPr>
          <w:p w14:paraId="0B6FDA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6A090B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C8F73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4057329</w:t>
            </w:r>
          </w:p>
        </w:tc>
        <w:tc>
          <w:tcPr>
            <w:tcW w:w="1276" w:type="dxa"/>
            <w:vAlign w:val="bottom"/>
          </w:tcPr>
          <w:p w14:paraId="7DBFA7E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21258007</w:t>
            </w:r>
          </w:p>
        </w:tc>
        <w:tc>
          <w:tcPr>
            <w:tcW w:w="4678" w:type="dxa"/>
            <w:vAlign w:val="bottom"/>
          </w:tcPr>
          <w:p w14:paraId="3C9A37D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lateral venous sinus</w:t>
            </w:r>
          </w:p>
        </w:tc>
        <w:tc>
          <w:tcPr>
            <w:tcW w:w="1559" w:type="dxa"/>
          </w:tcPr>
          <w:p w14:paraId="035D1FF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74B66E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8DD71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42535874</w:t>
            </w:r>
          </w:p>
        </w:tc>
        <w:tc>
          <w:tcPr>
            <w:tcW w:w="1276" w:type="dxa"/>
            <w:vAlign w:val="bottom"/>
          </w:tcPr>
          <w:p w14:paraId="62491F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2A56EE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middle cerebral artery</w:t>
            </w:r>
          </w:p>
        </w:tc>
        <w:tc>
          <w:tcPr>
            <w:tcW w:w="1559" w:type="dxa"/>
          </w:tcPr>
          <w:p w14:paraId="63FACB0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94E10C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2B71E2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42535097</w:t>
            </w:r>
          </w:p>
        </w:tc>
        <w:tc>
          <w:tcPr>
            <w:tcW w:w="1276" w:type="dxa"/>
            <w:vAlign w:val="bottom"/>
          </w:tcPr>
          <w:p w14:paraId="160BC8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D04BD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vertebral artery</w:t>
            </w:r>
          </w:p>
        </w:tc>
        <w:tc>
          <w:tcPr>
            <w:tcW w:w="1559" w:type="dxa"/>
          </w:tcPr>
          <w:p w14:paraId="19E31F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700A74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E5CE0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45767657</w:t>
            </w:r>
          </w:p>
        </w:tc>
        <w:tc>
          <w:tcPr>
            <w:tcW w:w="1276" w:type="dxa"/>
            <w:vAlign w:val="bottom"/>
          </w:tcPr>
          <w:p w14:paraId="451CA29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7,05E+08</w:t>
            </w:r>
          </w:p>
        </w:tc>
        <w:tc>
          <w:tcPr>
            <w:tcW w:w="4678" w:type="dxa"/>
            <w:vAlign w:val="bottom"/>
          </w:tcPr>
          <w:p w14:paraId="7695D3A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middle cerebral artery</w:t>
            </w:r>
          </w:p>
        </w:tc>
        <w:tc>
          <w:tcPr>
            <w:tcW w:w="1559" w:type="dxa"/>
          </w:tcPr>
          <w:p w14:paraId="6CE638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4E06A1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F1E524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764722</w:t>
            </w:r>
          </w:p>
        </w:tc>
        <w:tc>
          <w:tcPr>
            <w:tcW w:w="1276" w:type="dxa"/>
            <w:vAlign w:val="bottom"/>
          </w:tcPr>
          <w:p w14:paraId="5947D89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5,58E+12</w:t>
            </w:r>
          </w:p>
        </w:tc>
        <w:tc>
          <w:tcPr>
            <w:tcW w:w="4678" w:type="dxa"/>
            <w:vAlign w:val="bottom"/>
          </w:tcPr>
          <w:p w14:paraId="344E09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cerebral artery</w:t>
            </w:r>
          </w:p>
        </w:tc>
        <w:tc>
          <w:tcPr>
            <w:tcW w:w="1559" w:type="dxa"/>
          </w:tcPr>
          <w:p w14:paraId="30C6C78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3CE742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053DAF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4144150</w:t>
            </w:r>
          </w:p>
        </w:tc>
        <w:tc>
          <w:tcPr>
            <w:tcW w:w="1276" w:type="dxa"/>
            <w:vAlign w:val="bottom"/>
          </w:tcPr>
          <w:p w14:paraId="6C03F5F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4,26E+08</w:t>
            </w:r>
          </w:p>
        </w:tc>
        <w:tc>
          <w:tcPr>
            <w:tcW w:w="4678" w:type="dxa"/>
            <w:vAlign w:val="bottom"/>
          </w:tcPr>
          <w:p w14:paraId="6EFF11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communicating artery</w:t>
            </w:r>
          </w:p>
        </w:tc>
        <w:tc>
          <w:tcPr>
            <w:tcW w:w="1559" w:type="dxa"/>
          </w:tcPr>
          <w:p w14:paraId="4A6019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13B7B9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24BEA9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764725</w:t>
            </w:r>
          </w:p>
        </w:tc>
        <w:tc>
          <w:tcPr>
            <w:tcW w:w="1276" w:type="dxa"/>
            <w:vAlign w:val="bottom"/>
          </w:tcPr>
          <w:p w14:paraId="35729F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5,6E+12</w:t>
            </w:r>
          </w:p>
        </w:tc>
        <w:tc>
          <w:tcPr>
            <w:tcW w:w="4678" w:type="dxa"/>
            <w:vAlign w:val="bottom"/>
          </w:tcPr>
          <w:p w14:paraId="094CC8E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inferior cerebellar artery</w:t>
            </w:r>
          </w:p>
        </w:tc>
        <w:tc>
          <w:tcPr>
            <w:tcW w:w="1559" w:type="dxa"/>
          </w:tcPr>
          <w:p w14:paraId="61C36D0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0B1DC1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20130F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4171853</w:t>
            </w:r>
          </w:p>
        </w:tc>
        <w:tc>
          <w:tcPr>
            <w:tcW w:w="1276" w:type="dxa"/>
            <w:vAlign w:val="bottom"/>
          </w:tcPr>
          <w:p w14:paraId="02C036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48601002</w:t>
            </w:r>
          </w:p>
        </w:tc>
        <w:tc>
          <w:tcPr>
            <w:tcW w:w="4678" w:type="dxa"/>
            <w:vAlign w:val="bottom"/>
          </w:tcPr>
          <w:p w14:paraId="2302D30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precerebral artery</w:t>
            </w:r>
          </w:p>
        </w:tc>
        <w:tc>
          <w:tcPr>
            <w:tcW w:w="1559" w:type="dxa"/>
          </w:tcPr>
          <w:p w14:paraId="3E6696B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E95FAB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255AC8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42538998</w:t>
            </w:r>
          </w:p>
        </w:tc>
        <w:tc>
          <w:tcPr>
            <w:tcW w:w="1276" w:type="dxa"/>
            <w:vAlign w:val="bottom"/>
          </w:tcPr>
          <w:p w14:paraId="6BC9BEF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35B101C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middle cerebral artery</w:t>
            </w:r>
          </w:p>
        </w:tc>
        <w:tc>
          <w:tcPr>
            <w:tcW w:w="1559" w:type="dxa"/>
          </w:tcPr>
          <w:p w14:paraId="629EBBC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FE14CF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BFEDE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42535096</w:t>
            </w:r>
          </w:p>
        </w:tc>
        <w:tc>
          <w:tcPr>
            <w:tcW w:w="1276" w:type="dxa"/>
            <w:vAlign w:val="bottom"/>
          </w:tcPr>
          <w:p w14:paraId="1016DCB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581EF10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vertebral artery</w:t>
            </w:r>
          </w:p>
        </w:tc>
        <w:tc>
          <w:tcPr>
            <w:tcW w:w="1559" w:type="dxa"/>
          </w:tcPr>
          <w:p w14:paraId="3610DC5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7C7B56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1539B3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764723</w:t>
            </w:r>
          </w:p>
        </w:tc>
        <w:tc>
          <w:tcPr>
            <w:tcW w:w="1276" w:type="dxa"/>
            <w:vAlign w:val="bottom"/>
          </w:tcPr>
          <w:p w14:paraId="3F7773B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5,59E+12</w:t>
            </w:r>
          </w:p>
        </w:tc>
        <w:tc>
          <w:tcPr>
            <w:tcW w:w="4678" w:type="dxa"/>
            <w:vAlign w:val="bottom"/>
          </w:tcPr>
          <w:p w14:paraId="649FE7C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anastomotic vein</w:t>
            </w:r>
          </w:p>
        </w:tc>
        <w:tc>
          <w:tcPr>
            <w:tcW w:w="1559" w:type="dxa"/>
          </w:tcPr>
          <w:p w14:paraId="658CDB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7ECB0C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3881D7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764703</w:t>
            </w:r>
          </w:p>
        </w:tc>
        <w:tc>
          <w:tcPr>
            <w:tcW w:w="1276" w:type="dxa"/>
            <w:vAlign w:val="bottom"/>
          </w:tcPr>
          <w:p w14:paraId="47DF5CA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5,45E+12</w:t>
            </w:r>
          </w:p>
        </w:tc>
        <w:tc>
          <w:tcPr>
            <w:tcW w:w="4678" w:type="dxa"/>
            <w:vAlign w:val="bottom"/>
          </w:tcPr>
          <w:p w14:paraId="5EF19D2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cerebellar artery</w:t>
            </w:r>
          </w:p>
        </w:tc>
        <w:tc>
          <w:tcPr>
            <w:tcW w:w="1559" w:type="dxa"/>
          </w:tcPr>
          <w:p w14:paraId="762797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7C4C9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E472FB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4102203</w:t>
            </w:r>
          </w:p>
        </w:tc>
        <w:tc>
          <w:tcPr>
            <w:tcW w:w="1276" w:type="dxa"/>
            <w:vAlign w:val="bottom"/>
          </w:tcPr>
          <w:p w14:paraId="0BFF57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5DC31A2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longitudinal sinus</w:t>
            </w:r>
          </w:p>
        </w:tc>
        <w:tc>
          <w:tcPr>
            <w:tcW w:w="1559" w:type="dxa"/>
          </w:tcPr>
          <w:p w14:paraId="20D007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5AE41D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36E562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4290940</w:t>
            </w:r>
          </w:p>
        </w:tc>
        <w:tc>
          <w:tcPr>
            <w:tcW w:w="1276" w:type="dxa"/>
            <w:vAlign w:val="bottom"/>
          </w:tcPr>
          <w:p w14:paraId="3AEC97D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70607008</w:t>
            </w:r>
          </w:p>
        </w:tc>
        <w:tc>
          <w:tcPr>
            <w:tcW w:w="4678" w:type="dxa"/>
            <w:vAlign w:val="bottom"/>
          </w:tcPr>
          <w:p w14:paraId="218A2CB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sagittal sinus</w:t>
            </w:r>
          </w:p>
        </w:tc>
        <w:tc>
          <w:tcPr>
            <w:tcW w:w="1559" w:type="dxa"/>
          </w:tcPr>
          <w:p w14:paraId="4CE2038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A7B20D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2088E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4079905</w:t>
            </w:r>
          </w:p>
        </w:tc>
        <w:tc>
          <w:tcPr>
            <w:tcW w:w="1276" w:type="dxa"/>
            <w:vAlign w:val="bottom"/>
          </w:tcPr>
          <w:p w14:paraId="50300D4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18322005</w:t>
            </w:r>
          </w:p>
        </w:tc>
        <w:tc>
          <w:tcPr>
            <w:tcW w:w="4678" w:type="dxa"/>
            <w:vAlign w:val="bottom"/>
          </w:tcPr>
          <w:p w14:paraId="5E7A72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Thrombosis of torcular </w:t>
            </w:r>
            <w:proofErr w:type="spellStart"/>
            <w:r>
              <w:rPr>
                <w:rFonts w:ascii="Calibri" w:hAnsi="Calibri" w:cs="Calibri"/>
                <w:color w:val="000000"/>
                <w:sz w:val="22"/>
                <w:szCs w:val="22"/>
              </w:rPr>
              <w:t>Herophili</w:t>
            </w:r>
            <w:proofErr w:type="spellEnd"/>
          </w:p>
        </w:tc>
        <w:tc>
          <w:tcPr>
            <w:tcW w:w="1559" w:type="dxa"/>
          </w:tcPr>
          <w:p w14:paraId="1A848F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EAFAF5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0A6DE9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4105338</w:t>
            </w:r>
          </w:p>
        </w:tc>
        <w:tc>
          <w:tcPr>
            <w:tcW w:w="1276" w:type="dxa"/>
            <w:vAlign w:val="bottom"/>
          </w:tcPr>
          <w:p w14:paraId="6CB56F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078010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transverse sinus</w:t>
            </w:r>
          </w:p>
        </w:tc>
        <w:tc>
          <w:tcPr>
            <w:tcW w:w="1559" w:type="dxa"/>
          </w:tcPr>
          <w:p w14:paraId="56FEF9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979AEB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4E622F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4159140</w:t>
            </w:r>
          </w:p>
        </w:tc>
        <w:tc>
          <w:tcPr>
            <w:tcW w:w="1276" w:type="dxa"/>
            <w:vAlign w:val="bottom"/>
          </w:tcPr>
          <w:p w14:paraId="0BD895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0EDEEC3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Thrombotic stroke</w:t>
            </w:r>
          </w:p>
        </w:tc>
        <w:tc>
          <w:tcPr>
            <w:tcW w:w="1559" w:type="dxa"/>
          </w:tcPr>
          <w:p w14:paraId="191799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CE810B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302EC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4134159</w:t>
            </w:r>
          </w:p>
        </w:tc>
        <w:tc>
          <w:tcPr>
            <w:tcW w:w="1276" w:type="dxa"/>
            <w:vAlign w:val="bottom"/>
          </w:tcPr>
          <w:p w14:paraId="2F7F0D5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382E96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Transection of vertebral artery</w:t>
            </w:r>
          </w:p>
        </w:tc>
        <w:tc>
          <w:tcPr>
            <w:tcW w:w="1559" w:type="dxa"/>
          </w:tcPr>
          <w:p w14:paraId="6E4D77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8FE08A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DD6C4C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373503</w:t>
            </w:r>
          </w:p>
        </w:tc>
        <w:tc>
          <w:tcPr>
            <w:tcW w:w="1276" w:type="dxa"/>
            <w:vAlign w:val="bottom"/>
          </w:tcPr>
          <w:p w14:paraId="1346EC6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2,66E+08</w:t>
            </w:r>
          </w:p>
        </w:tc>
        <w:tc>
          <w:tcPr>
            <w:tcW w:w="4678" w:type="dxa"/>
            <w:vAlign w:val="bottom"/>
          </w:tcPr>
          <w:p w14:paraId="22E78E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w:t>
            </w:r>
          </w:p>
        </w:tc>
        <w:tc>
          <w:tcPr>
            <w:tcW w:w="1559" w:type="dxa"/>
          </w:tcPr>
          <w:p w14:paraId="285B13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8B95D8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49F451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4139517</w:t>
            </w:r>
          </w:p>
        </w:tc>
        <w:tc>
          <w:tcPr>
            <w:tcW w:w="1276" w:type="dxa"/>
            <w:vAlign w:val="bottom"/>
          </w:tcPr>
          <w:p w14:paraId="7D2B3DD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7EEFD5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 due to atrial fibrillation</w:t>
            </w:r>
          </w:p>
        </w:tc>
        <w:tc>
          <w:tcPr>
            <w:tcW w:w="1559" w:type="dxa"/>
          </w:tcPr>
          <w:p w14:paraId="51CFB75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104F9B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A468EA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46272244</w:t>
            </w:r>
          </w:p>
        </w:tc>
        <w:tc>
          <w:tcPr>
            <w:tcW w:w="1276" w:type="dxa"/>
            <w:vAlign w:val="bottom"/>
          </w:tcPr>
          <w:p w14:paraId="2FDAE7B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7,11E+08</w:t>
            </w:r>
          </w:p>
        </w:tc>
        <w:tc>
          <w:tcPr>
            <w:tcW w:w="4678" w:type="dxa"/>
            <w:vAlign w:val="bottom"/>
          </w:tcPr>
          <w:p w14:paraId="7BF7616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ischemic attack due to embolism</w:t>
            </w:r>
          </w:p>
        </w:tc>
        <w:tc>
          <w:tcPr>
            <w:tcW w:w="1559" w:type="dxa"/>
          </w:tcPr>
          <w:p w14:paraId="5C602F5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F97F4E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6EDBF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4077197</w:t>
            </w:r>
          </w:p>
        </w:tc>
        <w:tc>
          <w:tcPr>
            <w:tcW w:w="1276" w:type="dxa"/>
            <w:vAlign w:val="bottom"/>
          </w:tcPr>
          <w:p w14:paraId="49D469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74E8A47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cerebral artery</w:t>
            </w:r>
          </w:p>
        </w:tc>
        <w:tc>
          <w:tcPr>
            <w:tcW w:w="1559" w:type="dxa"/>
          </w:tcPr>
          <w:p w14:paraId="1BFB37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53DF05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9B4EC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4077199</w:t>
            </w:r>
          </w:p>
        </w:tc>
        <w:tc>
          <w:tcPr>
            <w:tcW w:w="1276" w:type="dxa"/>
            <w:vAlign w:val="bottom"/>
          </w:tcPr>
          <w:p w14:paraId="082A3B1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572941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communicating artery</w:t>
            </w:r>
          </w:p>
        </w:tc>
        <w:tc>
          <w:tcPr>
            <w:tcW w:w="1559" w:type="dxa"/>
          </w:tcPr>
          <w:p w14:paraId="64CBB0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52B525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43B1AE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4078444</w:t>
            </w:r>
          </w:p>
        </w:tc>
        <w:tc>
          <w:tcPr>
            <w:tcW w:w="1276" w:type="dxa"/>
            <w:vAlign w:val="bottom"/>
          </w:tcPr>
          <w:p w14:paraId="4A83877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32F032D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basilar artery</w:t>
            </w:r>
          </w:p>
        </w:tc>
        <w:tc>
          <w:tcPr>
            <w:tcW w:w="1559" w:type="dxa"/>
          </w:tcPr>
          <w:p w14:paraId="43DA9F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E94C0A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A036FF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4077957</w:t>
            </w:r>
          </w:p>
        </w:tc>
        <w:tc>
          <w:tcPr>
            <w:tcW w:w="1276" w:type="dxa"/>
            <w:vAlign w:val="bottom"/>
          </w:tcPr>
          <w:p w14:paraId="50EAF05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6013B18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middle cerebral artery</w:t>
            </w:r>
          </w:p>
        </w:tc>
        <w:tc>
          <w:tcPr>
            <w:tcW w:w="1559" w:type="dxa"/>
          </w:tcPr>
          <w:p w14:paraId="6E8EFD3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EA15F1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B0B8B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4077198</w:t>
            </w:r>
          </w:p>
        </w:tc>
        <w:tc>
          <w:tcPr>
            <w:tcW w:w="1276" w:type="dxa"/>
            <w:vAlign w:val="bottom"/>
          </w:tcPr>
          <w:p w14:paraId="35AC094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23ED6B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cerebral artery</w:t>
            </w:r>
          </w:p>
        </w:tc>
        <w:tc>
          <w:tcPr>
            <w:tcW w:w="1559" w:type="dxa"/>
          </w:tcPr>
          <w:p w14:paraId="66510E6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ABF0BF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C952D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4078443</w:t>
            </w:r>
          </w:p>
        </w:tc>
        <w:tc>
          <w:tcPr>
            <w:tcW w:w="1276" w:type="dxa"/>
            <w:vAlign w:val="bottom"/>
          </w:tcPr>
          <w:p w14:paraId="097AD98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48F782A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communicating artery</w:t>
            </w:r>
          </w:p>
        </w:tc>
        <w:tc>
          <w:tcPr>
            <w:tcW w:w="1559" w:type="dxa"/>
          </w:tcPr>
          <w:p w14:paraId="5A5B46F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6AAEB5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3BA59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4078445</w:t>
            </w:r>
          </w:p>
        </w:tc>
        <w:tc>
          <w:tcPr>
            <w:tcW w:w="1276" w:type="dxa"/>
            <w:vAlign w:val="bottom"/>
          </w:tcPr>
          <w:p w14:paraId="214CE3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DCF0D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inferior cerebellar artery</w:t>
            </w:r>
          </w:p>
        </w:tc>
        <w:tc>
          <w:tcPr>
            <w:tcW w:w="1559" w:type="dxa"/>
          </w:tcPr>
          <w:p w14:paraId="2B54FE4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236D35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61244E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4079429</w:t>
            </w:r>
          </w:p>
        </w:tc>
        <w:tc>
          <w:tcPr>
            <w:tcW w:w="1276" w:type="dxa"/>
            <w:vAlign w:val="bottom"/>
          </w:tcPr>
          <w:p w14:paraId="55E996C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7D4B04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carotid-anterior communicating artery zone aneurysm</w:t>
            </w:r>
          </w:p>
        </w:tc>
        <w:tc>
          <w:tcPr>
            <w:tcW w:w="1559" w:type="dxa"/>
          </w:tcPr>
          <w:p w14:paraId="41EED3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754417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577C6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4079427</w:t>
            </w:r>
          </w:p>
        </w:tc>
        <w:tc>
          <w:tcPr>
            <w:tcW w:w="1276" w:type="dxa"/>
            <w:vAlign w:val="bottom"/>
          </w:tcPr>
          <w:p w14:paraId="134BC78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5D3122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carotid-posterior communicating artery zone aneurysm</w:t>
            </w:r>
          </w:p>
        </w:tc>
        <w:tc>
          <w:tcPr>
            <w:tcW w:w="1559" w:type="dxa"/>
          </w:tcPr>
          <w:p w14:paraId="40FEBA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A5BDCB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660A2D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4215653</w:t>
            </w:r>
          </w:p>
        </w:tc>
        <w:tc>
          <w:tcPr>
            <w:tcW w:w="1276" w:type="dxa"/>
            <w:vAlign w:val="bottom"/>
          </w:tcPr>
          <w:p w14:paraId="0453CA7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4,17E+08</w:t>
            </w:r>
          </w:p>
        </w:tc>
        <w:tc>
          <w:tcPr>
            <w:tcW w:w="4678" w:type="dxa"/>
            <w:vAlign w:val="bottom"/>
          </w:tcPr>
          <w:p w14:paraId="1D8A8E6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Vein of Galen malformation</w:t>
            </w:r>
          </w:p>
        </w:tc>
        <w:tc>
          <w:tcPr>
            <w:tcW w:w="1559" w:type="dxa"/>
          </w:tcPr>
          <w:p w14:paraId="678592C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28AE43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12E3F5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4180026</w:t>
            </w:r>
          </w:p>
        </w:tc>
        <w:tc>
          <w:tcPr>
            <w:tcW w:w="1276" w:type="dxa"/>
            <w:vAlign w:val="bottom"/>
          </w:tcPr>
          <w:p w14:paraId="664048D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4B382DD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aneurysm</w:t>
            </w:r>
          </w:p>
        </w:tc>
        <w:tc>
          <w:tcPr>
            <w:tcW w:w="1559" w:type="dxa"/>
          </w:tcPr>
          <w:p w14:paraId="4543511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F10249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5617A9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4274969</w:t>
            </w:r>
          </w:p>
        </w:tc>
        <w:tc>
          <w:tcPr>
            <w:tcW w:w="1276" w:type="dxa"/>
            <w:vAlign w:val="bottom"/>
          </w:tcPr>
          <w:p w14:paraId="67A94C5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65084004</w:t>
            </w:r>
          </w:p>
        </w:tc>
        <w:tc>
          <w:tcPr>
            <w:tcW w:w="4678" w:type="dxa"/>
            <w:vAlign w:val="bottom"/>
          </w:tcPr>
          <w:p w14:paraId="64E3BDF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embolism</w:t>
            </w:r>
          </w:p>
        </w:tc>
        <w:tc>
          <w:tcPr>
            <w:tcW w:w="1559" w:type="dxa"/>
          </w:tcPr>
          <w:p w14:paraId="0FFB84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E2547D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5896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4185117</w:t>
            </w:r>
          </w:p>
        </w:tc>
        <w:tc>
          <w:tcPr>
            <w:tcW w:w="1276" w:type="dxa"/>
            <w:vAlign w:val="bottom"/>
          </w:tcPr>
          <w:p w14:paraId="069D865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43658003</w:t>
            </w:r>
          </w:p>
        </w:tc>
        <w:tc>
          <w:tcPr>
            <w:tcW w:w="4678" w:type="dxa"/>
            <w:vAlign w:val="bottom"/>
          </w:tcPr>
          <w:p w14:paraId="6438ACD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obstruction</w:t>
            </w:r>
          </w:p>
        </w:tc>
        <w:tc>
          <w:tcPr>
            <w:tcW w:w="1559" w:type="dxa"/>
          </w:tcPr>
          <w:p w14:paraId="6D4AEAF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6E31C8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4301C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439296</w:t>
            </w:r>
          </w:p>
        </w:tc>
        <w:tc>
          <w:tcPr>
            <w:tcW w:w="1276" w:type="dxa"/>
            <w:vAlign w:val="bottom"/>
          </w:tcPr>
          <w:p w14:paraId="50A7884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46230D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w:t>
            </w:r>
          </w:p>
        </w:tc>
        <w:tc>
          <w:tcPr>
            <w:tcW w:w="1559" w:type="dxa"/>
          </w:tcPr>
          <w:p w14:paraId="49C85EA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6A4127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1C96EC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763003</w:t>
            </w:r>
          </w:p>
        </w:tc>
        <w:tc>
          <w:tcPr>
            <w:tcW w:w="1276" w:type="dxa"/>
            <w:vAlign w:val="bottom"/>
          </w:tcPr>
          <w:p w14:paraId="57ABDA6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6E683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 infarction</w:t>
            </w:r>
          </w:p>
        </w:tc>
        <w:tc>
          <w:tcPr>
            <w:tcW w:w="1559" w:type="dxa"/>
          </w:tcPr>
          <w:p w14:paraId="043E573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D0C6DA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F6588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763035</w:t>
            </w:r>
          </w:p>
        </w:tc>
        <w:tc>
          <w:tcPr>
            <w:tcW w:w="1276" w:type="dxa"/>
            <w:vAlign w:val="bottom"/>
          </w:tcPr>
          <w:p w14:paraId="353ACFB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C4057C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without infarction</w:t>
            </w:r>
          </w:p>
        </w:tc>
        <w:tc>
          <w:tcPr>
            <w:tcW w:w="1559" w:type="dxa"/>
          </w:tcPr>
          <w:p w14:paraId="3B74707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8AE400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0D6D43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4121637</w:t>
            </w:r>
          </w:p>
        </w:tc>
        <w:tc>
          <w:tcPr>
            <w:tcW w:w="1276" w:type="dxa"/>
            <w:vAlign w:val="bottom"/>
          </w:tcPr>
          <w:p w14:paraId="2C981F4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62F4530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rupture</w:t>
            </w:r>
          </w:p>
        </w:tc>
        <w:tc>
          <w:tcPr>
            <w:tcW w:w="1559" w:type="dxa"/>
          </w:tcPr>
          <w:p w14:paraId="522175B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BE0BE3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FDB361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17B7F4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071CE6D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7AD156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D8ED5B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7ED582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375BE8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5BE4D53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74D369C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D95ADB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BAA554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70975A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96DCC3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044170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BBB885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236A7E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15D492B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170CBCF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5EB909D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AABB69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4699E5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42ED10E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1BAE53D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09D27A5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F3CAEF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888A3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4048785</w:t>
            </w:r>
          </w:p>
        </w:tc>
        <w:tc>
          <w:tcPr>
            <w:tcW w:w="1276" w:type="dxa"/>
            <w:vAlign w:val="bottom"/>
          </w:tcPr>
          <w:p w14:paraId="0CE364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A92EF8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41FC83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F1CCD3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101AE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52E426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15B6D96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22BEDC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831951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EF8DCB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0C3750D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4125EA9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66A5F84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6B9DE1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130F45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7E1A596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53E601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39D6F67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AFC483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89EE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764712</w:t>
            </w:r>
          </w:p>
        </w:tc>
        <w:tc>
          <w:tcPr>
            <w:tcW w:w="1276" w:type="dxa"/>
            <w:vAlign w:val="bottom"/>
          </w:tcPr>
          <w:p w14:paraId="7D87C0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5,5E+12</w:t>
            </w:r>
          </w:p>
        </w:tc>
        <w:tc>
          <w:tcPr>
            <w:tcW w:w="4678" w:type="dxa"/>
            <w:vAlign w:val="bottom"/>
          </w:tcPr>
          <w:p w14:paraId="5BF31DD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internal cerebral vein</w:t>
            </w:r>
          </w:p>
        </w:tc>
        <w:tc>
          <w:tcPr>
            <w:tcW w:w="1559" w:type="dxa"/>
          </w:tcPr>
          <w:p w14:paraId="18CBBC1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25C7E8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B6AB80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764714</w:t>
            </w:r>
          </w:p>
        </w:tc>
        <w:tc>
          <w:tcPr>
            <w:tcW w:w="1276" w:type="dxa"/>
            <w:vAlign w:val="bottom"/>
          </w:tcPr>
          <w:p w14:paraId="6823974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5,51E+12</w:t>
            </w:r>
          </w:p>
        </w:tc>
        <w:tc>
          <w:tcPr>
            <w:tcW w:w="4678" w:type="dxa"/>
            <w:vAlign w:val="bottom"/>
          </w:tcPr>
          <w:p w14:paraId="387030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sigmoid sinus</w:t>
            </w:r>
          </w:p>
        </w:tc>
        <w:tc>
          <w:tcPr>
            <w:tcW w:w="1559" w:type="dxa"/>
          </w:tcPr>
          <w:p w14:paraId="430FDB4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D23E0D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16EAFF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764708</w:t>
            </w:r>
          </w:p>
        </w:tc>
        <w:tc>
          <w:tcPr>
            <w:tcW w:w="1276" w:type="dxa"/>
            <w:vAlign w:val="bottom"/>
          </w:tcPr>
          <w:p w14:paraId="4E60CBE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5,48E+12</w:t>
            </w:r>
          </w:p>
        </w:tc>
        <w:tc>
          <w:tcPr>
            <w:tcW w:w="4678" w:type="dxa"/>
            <w:vAlign w:val="bottom"/>
          </w:tcPr>
          <w:p w14:paraId="727A3EF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straight sinus</w:t>
            </w:r>
          </w:p>
        </w:tc>
        <w:tc>
          <w:tcPr>
            <w:tcW w:w="1559" w:type="dxa"/>
          </w:tcPr>
          <w:p w14:paraId="56CE8D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A1F656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75AEB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763149</w:t>
            </w:r>
          </w:p>
        </w:tc>
        <w:tc>
          <w:tcPr>
            <w:tcW w:w="1276" w:type="dxa"/>
            <w:vAlign w:val="bottom"/>
          </w:tcPr>
          <w:p w14:paraId="61BC59B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4,37E+14</w:t>
            </w:r>
          </w:p>
        </w:tc>
        <w:tc>
          <w:tcPr>
            <w:tcW w:w="4678" w:type="dxa"/>
            <w:vAlign w:val="bottom"/>
          </w:tcPr>
          <w:p w14:paraId="11CA234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anastomotic vein</w:t>
            </w:r>
          </w:p>
        </w:tc>
        <w:tc>
          <w:tcPr>
            <w:tcW w:w="1559" w:type="dxa"/>
          </w:tcPr>
          <w:p w14:paraId="12B879A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8651A6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826F5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4100224</w:t>
            </w:r>
          </w:p>
        </w:tc>
        <w:tc>
          <w:tcPr>
            <w:tcW w:w="1276" w:type="dxa"/>
            <w:vAlign w:val="bottom"/>
          </w:tcPr>
          <w:p w14:paraId="73F75D8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73CB47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longitudinal venous sinus</w:t>
            </w:r>
          </w:p>
        </w:tc>
        <w:tc>
          <w:tcPr>
            <w:tcW w:w="1559" w:type="dxa"/>
          </w:tcPr>
          <w:p w14:paraId="588E5B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2E264E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B27AB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4098706</w:t>
            </w:r>
          </w:p>
        </w:tc>
        <w:tc>
          <w:tcPr>
            <w:tcW w:w="1276" w:type="dxa"/>
            <w:vAlign w:val="bottom"/>
          </w:tcPr>
          <w:p w14:paraId="1F1BB40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26954004</w:t>
            </w:r>
          </w:p>
        </w:tc>
        <w:tc>
          <w:tcPr>
            <w:tcW w:w="4678" w:type="dxa"/>
            <w:vAlign w:val="bottom"/>
          </w:tcPr>
          <w:p w14:paraId="04D529D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sagittal sinus</w:t>
            </w:r>
          </w:p>
        </w:tc>
        <w:tc>
          <w:tcPr>
            <w:tcW w:w="1559" w:type="dxa"/>
          </w:tcPr>
          <w:p w14:paraId="00B2B55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7462D9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244C2A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4277833</w:t>
            </w:r>
          </w:p>
        </w:tc>
        <w:tc>
          <w:tcPr>
            <w:tcW w:w="1276" w:type="dxa"/>
            <w:vAlign w:val="bottom"/>
          </w:tcPr>
          <w:p w14:paraId="42ECB82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3681008</w:t>
            </w:r>
          </w:p>
        </w:tc>
        <w:tc>
          <w:tcPr>
            <w:tcW w:w="4678" w:type="dxa"/>
            <w:vAlign w:val="bottom"/>
          </w:tcPr>
          <w:p w14:paraId="0E621D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Thrombophlebitis of torcular </w:t>
            </w:r>
            <w:proofErr w:type="spellStart"/>
            <w:r>
              <w:rPr>
                <w:rFonts w:ascii="Calibri" w:hAnsi="Calibri" w:cs="Calibri"/>
                <w:color w:val="000000"/>
                <w:sz w:val="22"/>
                <w:szCs w:val="22"/>
              </w:rPr>
              <w:t>Herophili</w:t>
            </w:r>
            <w:proofErr w:type="spellEnd"/>
          </w:p>
        </w:tc>
        <w:tc>
          <w:tcPr>
            <w:tcW w:w="1559" w:type="dxa"/>
          </w:tcPr>
          <w:p w14:paraId="6508A24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BDC4F5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A501C1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764710</w:t>
            </w:r>
          </w:p>
        </w:tc>
        <w:tc>
          <w:tcPr>
            <w:tcW w:w="1276" w:type="dxa"/>
            <w:vAlign w:val="bottom"/>
          </w:tcPr>
          <w:p w14:paraId="6E51E8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5,49E+12</w:t>
            </w:r>
          </w:p>
        </w:tc>
        <w:tc>
          <w:tcPr>
            <w:tcW w:w="4678" w:type="dxa"/>
            <w:vAlign w:val="bottom"/>
          </w:tcPr>
          <w:p w14:paraId="574DC00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transverse sinus</w:t>
            </w:r>
          </w:p>
        </w:tc>
        <w:tc>
          <w:tcPr>
            <w:tcW w:w="1559" w:type="dxa"/>
          </w:tcPr>
          <w:p w14:paraId="5CCC12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76AB5F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DDC8A4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764701</w:t>
            </w:r>
          </w:p>
        </w:tc>
        <w:tc>
          <w:tcPr>
            <w:tcW w:w="1276" w:type="dxa"/>
            <w:vAlign w:val="bottom"/>
          </w:tcPr>
          <w:p w14:paraId="40B2BA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5,43E+12</w:t>
            </w:r>
          </w:p>
        </w:tc>
        <w:tc>
          <w:tcPr>
            <w:tcW w:w="4678" w:type="dxa"/>
            <w:vAlign w:val="bottom"/>
          </w:tcPr>
          <w:p w14:paraId="2397D4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cerebral artery</w:t>
            </w:r>
          </w:p>
        </w:tc>
        <w:tc>
          <w:tcPr>
            <w:tcW w:w="1559" w:type="dxa"/>
          </w:tcPr>
          <w:p w14:paraId="12B07A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7BC7F3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3D49D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764705</w:t>
            </w:r>
          </w:p>
        </w:tc>
        <w:tc>
          <w:tcPr>
            <w:tcW w:w="1276" w:type="dxa"/>
            <w:vAlign w:val="bottom"/>
          </w:tcPr>
          <w:p w14:paraId="3EB2C05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5,46E+12</w:t>
            </w:r>
          </w:p>
        </w:tc>
        <w:tc>
          <w:tcPr>
            <w:tcW w:w="4678" w:type="dxa"/>
            <w:vAlign w:val="bottom"/>
          </w:tcPr>
          <w:p w14:paraId="6A8A454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inferior cerebellar artery</w:t>
            </w:r>
          </w:p>
        </w:tc>
        <w:tc>
          <w:tcPr>
            <w:tcW w:w="1559" w:type="dxa"/>
          </w:tcPr>
          <w:p w14:paraId="559106B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FEDCDB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56932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764726</w:t>
            </w:r>
          </w:p>
        </w:tc>
        <w:tc>
          <w:tcPr>
            <w:tcW w:w="1276" w:type="dxa"/>
            <w:vAlign w:val="bottom"/>
          </w:tcPr>
          <w:p w14:paraId="3FCEC9C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5,61E+12</w:t>
            </w:r>
          </w:p>
        </w:tc>
        <w:tc>
          <w:tcPr>
            <w:tcW w:w="4678" w:type="dxa"/>
            <w:vAlign w:val="bottom"/>
          </w:tcPr>
          <w:p w14:paraId="7B20837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basal vein</w:t>
            </w:r>
          </w:p>
        </w:tc>
        <w:tc>
          <w:tcPr>
            <w:tcW w:w="1559" w:type="dxa"/>
          </w:tcPr>
          <w:p w14:paraId="295FEC0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F7A894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0FA8A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4228209</w:t>
            </w:r>
          </w:p>
        </w:tc>
        <w:tc>
          <w:tcPr>
            <w:tcW w:w="1276" w:type="dxa"/>
            <w:vAlign w:val="bottom"/>
          </w:tcPr>
          <w:p w14:paraId="6698801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88922007</w:t>
            </w:r>
          </w:p>
        </w:tc>
        <w:tc>
          <w:tcPr>
            <w:tcW w:w="4678" w:type="dxa"/>
            <w:vAlign w:val="bottom"/>
          </w:tcPr>
          <w:p w14:paraId="0377D81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basilar sinus</w:t>
            </w:r>
          </w:p>
        </w:tc>
        <w:tc>
          <w:tcPr>
            <w:tcW w:w="1559" w:type="dxa"/>
          </w:tcPr>
          <w:p w14:paraId="27A8BD7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B27076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AF04D7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4234264</w:t>
            </w:r>
          </w:p>
        </w:tc>
        <w:tc>
          <w:tcPr>
            <w:tcW w:w="1276" w:type="dxa"/>
            <w:vAlign w:val="bottom"/>
          </w:tcPr>
          <w:p w14:paraId="1FD8B9A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89980009</w:t>
            </w:r>
          </w:p>
        </w:tc>
        <w:tc>
          <w:tcPr>
            <w:tcW w:w="4678" w:type="dxa"/>
            <w:vAlign w:val="bottom"/>
          </w:tcPr>
          <w:p w14:paraId="58580DF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cavernous venous sinus</w:t>
            </w:r>
          </w:p>
        </w:tc>
        <w:tc>
          <w:tcPr>
            <w:tcW w:w="1559" w:type="dxa"/>
          </w:tcPr>
          <w:p w14:paraId="451CC10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2C3F41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353178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762828</w:t>
            </w:r>
          </w:p>
        </w:tc>
        <w:tc>
          <w:tcPr>
            <w:tcW w:w="1276" w:type="dxa"/>
            <w:vAlign w:val="bottom"/>
          </w:tcPr>
          <w:p w14:paraId="45B9DF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06BCFC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medullary veins</w:t>
            </w:r>
          </w:p>
        </w:tc>
        <w:tc>
          <w:tcPr>
            <w:tcW w:w="1559" w:type="dxa"/>
          </w:tcPr>
          <w:p w14:paraId="1B20C2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EA132C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27794C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4319329</w:t>
            </w:r>
          </w:p>
        </w:tc>
        <w:tc>
          <w:tcPr>
            <w:tcW w:w="1276" w:type="dxa"/>
            <w:vAlign w:val="bottom"/>
          </w:tcPr>
          <w:p w14:paraId="00939D9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95455008</w:t>
            </w:r>
          </w:p>
        </w:tc>
        <w:tc>
          <w:tcPr>
            <w:tcW w:w="4678" w:type="dxa"/>
            <w:vAlign w:val="bottom"/>
          </w:tcPr>
          <w:p w14:paraId="3A126B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veins</w:t>
            </w:r>
          </w:p>
        </w:tc>
        <w:tc>
          <w:tcPr>
            <w:tcW w:w="1559" w:type="dxa"/>
          </w:tcPr>
          <w:p w14:paraId="6FB3C53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495D5C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926FD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4048890</w:t>
            </w:r>
          </w:p>
        </w:tc>
        <w:tc>
          <w:tcPr>
            <w:tcW w:w="1276" w:type="dxa"/>
            <w:vAlign w:val="bottom"/>
          </w:tcPr>
          <w:p w14:paraId="17DDA9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15742000</w:t>
            </w:r>
          </w:p>
        </w:tc>
        <w:tc>
          <w:tcPr>
            <w:tcW w:w="4678" w:type="dxa"/>
            <w:vAlign w:val="bottom"/>
          </w:tcPr>
          <w:p w14:paraId="2DCE285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inferior sagittal sinus</w:t>
            </w:r>
          </w:p>
        </w:tc>
        <w:tc>
          <w:tcPr>
            <w:tcW w:w="1559" w:type="dxa"/>
          </w:tcPr>
          <w:p w14:paraId="58EE99F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DF8464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36F17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4273550</w:t>
            </w:r>
          </w:p>
        </w:tc>
        <w:tc>
          <w:tcPr>
            <w:tcW w:w="1276" w:type="dxa"/>
            <w:vAlign w:val="bottom"/>
          </w:tcPr>
          <w:p w14:paraId="3DDAF2B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63795001</w:t>
            </w:r>
          </w:p>
        </w:tc>
        <w:tc>
          <w:tcPr>
            <w:tcW w:w="4678" w:type="dxa"/>
            <w:vAlign w:val="bottom"/>
          </w:tcPr>
          <w:p w14:paraId="139F54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intracranial venous sinus of pregnancy AND/OR puerperium</w:t>
            </w:r>
          </w:p>
        </w:tc>
        <w:tc>
          <w:tcPr>
            <w:tcW w:w="1559" w:type="dxa"/>
          </w:tcPr>
          <w:p w14:paraId="6289727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BF032D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8ADA50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4057329</w:t>
            </w:r>
          </w:p>
        </w:tc>
        <w:tc>
          <w:tcPr>
            <w:tcW w:w="1276" w:type="dxa"/>
            <w:vAlign w:val="bottom"/>
          </w:tcPr>
          <w:p w14:paraId="489FF7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21258007</w:t>
            </w:r>
          </w:p>
        </w:tc>
        <w:tc>
          <w:tcPr>
            <w:tcW w:w="4678" w:type="dxa"/>
            <w:vAlign w:val="bottom"/>
          </w:tcPr>
          <w:p w14:paraId="3BE97E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lateral venous sinus</w:t>
            </w:r>
          </w:p>
        </w:tc>
        <w:tc>
          <w:tcPr>
            <w:tcW w:w="1559" w:type="dxa"/>
          </w:tcPr>
          <w:p w14:paraId="07A97B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C11A2F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8DBA88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42535874</w:t>
            </w:r>
          </w:p>
        </w:tc>
        <w:tc>
          <w:tcPr>
            <w:tcW w:w="1276" w:type="dxa"/>
            <w:vAlign w:val="bottom"/>
          </w:tcPr>
          <w:p w14:paraId="3DDCA9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5553A37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middle cerebral artery</w:t>
            </w:r>
          </w:p>
        </w:tc>
        <w:tc>
          <w:tcPr>
            <w:tcW w:w="1559" w:type="dxa"/>
          </w:tcPr>
          <w:p w14:paraId="04B26D2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EC0A6B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A4DF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42535097</w:t>
            </w:r>
          </w:p>
        </w:tc>
        <w:tc>
          <w:tcPr>
            <w:tcW w:w="1276" w:type="dxa"/>
            <w:vAlign w:val="bottom"/>
          </w:tcPr>
          <w:p w14:paraId="5F1E22A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22258BD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vertebral artery</w:t>
            </w:r>
          </w:p>
        </w:tc>
        <w:tc>
          <w:tcPr>
            <w:tcW w:w="1559" w:type="dxa"/>
          </w:tcPr>
          <w:p w14:paraId="157258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DA21BE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FC860F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45767657</w:t>
            </w:r>
          </w:p>
        </w:tc>
        <w:tc>
          <w:tcPr>
            <w:tcW w:w="1276" w:type="dxa"/>
            <w:vAlign w:val="bottom"/>
          </w:tcPr>
          <w:p w14:paraId="653DD8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7,05E+08</w:t>
            </w:r>
          </w:p>
        </w:tc>
        <w:tc>
          <w:tcPr>
            <w:tcW w:w="4678" w:type="dxa"/>
            <w:vAlign w:val="bottom"/>
          </w:tcPr>
          <w:p w14:paraId="109634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middle cerebral artery</w:t>
            </w:r>
          </w:p>
        </w:tc>
        <w:tc>
          <w:tcPr>
            <w:tcW w:w="1559" w:type="dxa"/>
          </w:tcPr>
          <w:p w14:paraId="6D5B964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5D7B7E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F14762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764722</w:t>
            </w:r>
          </w:p>
        </w:tc>
        <w:tc>
          <w:tcPr>
            <w:tcW w:w="1276" w:type="dxa"/>
            <w:vAlign w:val="bottom"/>
          </w:tcPr>
          <w:p w14:paraId="4F05BA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5,58E+12</w:t>
            </w:r>
          </w:p>
        </w:tc>
        <w:tc>
          <w:tcPr>
            <w:tcW w:w="4678" w:type="dxa"/>
            <w:vAlign w:val="bottom"/>
          </w:tcPr>
          <w:p w14:paraId="29C7A58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cerebral artery</w:t>
            </w:r>
          </w:p>
        </w:tc>
        <w:tc>
          <w:tcPr>
            <w:tcW w:w="1559" w:type="dxa"/>
          </w:tcPr>
          <w:p w14:paraId="6B2642A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F18CFF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FB67AB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4144150</w:t>
            </w:r>
          </w:p>
        </w:tc>
        <w:tc>
          <w:tcPr>
            <w:tcW w:w="1276" w:type="dxa"/>
            <w:vAlign w:val="bottom"/>
          </w:tcPr>
          <w:p w14:paraId="068EDD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4,26E+08</w:t>
            </w:r>
          </w:p>
        </w:tc>
        <w:tc>
          <w:tcPr>
            <w:tcW w:w="4678" w:type="dxa"/>
            <w:vAlign w:val="bottom"/>
          </w:tcPr>
          <w:p w14:paraId="31CDBC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communicating artery</w:t>
            </w:r>
          </w:p>
        </w:tc>
        <w:tc>
          <w:tcPr>
            <w:tcW w:w="1559" w:type="dxa"/>
          </w:tcPr>
          <w:p w14:paraId="3CBFA4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6FC3B9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EE7A7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764725</w:t>
            </w:r>
          </w:p>
        </w:tc>
        <w:tc>
          <w:tcPr>
            <w:tcW w:w="1276" w:type="dxa"/>
            <w:vAlign w:val="bottom"/>
          </w:tcPr>
          <w:p w14:paraId="78DDE5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5,6E+12</w:t>
            </w:r>
          </w:p>
        </w:tc>
        <w:tc>
          <w:tcPr>
            <w:tcW w:w="4678" w:type="dxa"/>
            <w:vAlign w:val="bottom"/>
          </w:tcPr>
          <w:p w14:paraId="73C3D68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inferior cerebellar artery</w:t>
            </w:r>
          </w:p>
        </w:tc>
        <w:tc>
          <w:tcPr>
            <w:tcW w:w="1559" w:type="dxa"/>
          </w:tcPr>
          <w:p w14:paraId="3B09187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78E4CB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87BA3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4171853</w:t>
            </w:r>
          </w:p>
        </w:tc>
        <w:tc>
          <w:tcPr>
            <w:tcW w:w="1276" w:type="dxa"/>
            <w:vAlign w:val="bottom"/>
          </w:tcPr>
          <w:p w14:paraId="72FFDB6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48601002</w:t>
            </w:r>
          </w:p>
        </w:tc>
        <w:tc>
          <w:tcPr>
            <w:tcW w:w="4678" w:type="dxa"/>
            <w:vAlign w:val="bottom"/>
          </w:tcPr>
          <w:p w14:paraId="5C91996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precerebral artery</w:t>
            </w:r>
          </w:p>
        </w:tc>
        <w:tc>
          <w:tcPr>
            <w:tcW w:w="1559" w:type="dxa"/>
          </w:tcPr>
          <w:p w14:paraId="58B7A0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67E6CB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921198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42538998</w:t>
            </w:r>
          </w:p>
        </w:tc>
        <w:tc>
          <w:tcPr>
            <w:tcW w:w="1276" w:type="dxa"/>
            <w:vAlign w:val="bottom"/>
          </w:tcPr>
          <w:p w14:paraId="15DC90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498F3E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middle cerebral artery</w:t>
            </w:r>
          </w:p>
        </w:tc>
        <w:tc>
          <w:tcPr>
            <w:tcW w:w="1559" w:type="dxa"/>
          </w:tcPr>
          <w:p w14:paraId="175517C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60BEC9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B1E45A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42535096</w:t>
            </w:r>
          </w:p>
        </w:tc>
        <w:tc>
          <w:tcPr>
            <w:tcW w:w="1276" w:type="dxa"/>
            <w:vAlign w:val="bottom"/>
          </w:tcPr>
          <w:p w14:paraId="4363244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4D74C23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vertebral artery</w:t>
            </w:r>
          </w:p>
        </w:tc>
        <w:tc>
          <w:tcPr>
            <w:tcW w:w="1559" w:type="dxa"/>
          </w:tcPr>
          <w:p w14:paraId="134B97D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544F21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2812C0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764723</w:t>
            </w:r>
          </w:p>
        </w:tc>
        <w:tc>
          <w:tcPr>
            <w:tcW w:w="1276" w:type="dxa"/>
            <w:vAlign w:val="bottom"/>
          </w:tcPr>
          <w:p w14:paraId="508234E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5,59E+12</w:t>
            </w:r>
          </w:p>
        </w:tc>
        <w:tc>
          <w:tcPr>
            <w:tcW w:w="4678" w:type="dxa"/>
            <w:vAlign w:val="bottom"/>
          </w:tcPr>
          <w:p w14:paraId="2E3526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anastomotic vein</w:t>
            </w:r>
          </w:p>
        </w:tc>
        <w:tc>
          <w:tcPr>
            <w:tcW w:w="1559" w:type="dxa"/>
          </w:tcPr>
          <w:p w14:paraId="481914E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15DC61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108FB7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764703</w:t>
            </w:r>
          </w:p>
        </w:tc>
        <w:tc>
          <w:tcPr>
            <w:tcW w:w="1276" w:type="dxa"/>
            <w:vAlign w:val="bottom"/>
          </w:tcPr>
          <w:p w14:paraId="10A479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5,45E+12</w:t>
            </w:r>
          </w:p>
        </w:tc>
        <w:tc>
          <w:tcPr>
            <w:tcW w:w="4678" w:type="dxa"/>
            <w:vAlign w:val="bottom"/>
          </w:tcPr>
          <w:p w14:paraId="10CF1E4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cerebellar artery</w:t>
            </w:r>
          </w:p>
        </w:tc>
        <w:tc>
          <w:tcPr>
            <w:tcW w:w="1559" w:type="dxa"/>
          </w:tcPr>
          <w:p w14:paraId="74C840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A9E8AD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584FD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4102203</w:t>
            </w:r>
          </w:p>
        </w:tc>
        <w:tc>
          <w:tcPr>
            <w:tcW w:w="1276" w:type="dxa"/>
            <w:vAlign w:val="bottom"/>
          </w:tcPr>
          <w:p w14:paraId="1A0F49D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578F98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longitudinal sinus</w:t>
            </w:r>
          </w:p>
        </w:tc>
        <w:tc>
          <w:tcPr>
            <w:tcW w:w="1559" w:type="dxa"/>
          </w:tcPr>
          <w:p w14:paraId="3AC88B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257AAC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F416C8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4290940</w:t>
            </w:r>
          </w:p>
        </w:tc>
        <w:tc>
          <w:tcPr>
            <w:tcW w:w="1276" w:type="dxa"/>
            <w:vAlign w:val="bottom"/>
          </w:tcPr>
          <w:p w14:paraId="3BECDA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70607008</w:t>
            </w:r>
          </w:p>
        </w:tc>
        <w:tc>
          <w:tcPr>
            <w:tcW w:w="4678" w:type="dxa"/>
            <w:vAlign w:val="bottom"/>
          </w:tcPr>
          <w:p w14:paraId="08984B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sagittal sinus</w:t>
            </w:r>
          </w:p>
        </w:tc>
        <w:tc>
          <w:tcPr>
            <w:tcW w:w="1559" w:type="dxa"/>
          </w:tcPr>
          <w:p w14:paraId="5591B8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6FE19C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83E669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4079905</w:t>
            </w:r>
          </w:p>
        </w:tc>
        <w:tc>
          <w:tcPr>
            <w:tcW w:w="1276" w:type="dxa"/>
            <w:vAlign w:val="bottom"/>
          </w:tcPr>
          <w:p w14:paraId="5CF346D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18322005</w:t>
            </w:r>
          </w:p>
        </w:tc>
        <w:tc>
          <w:tcPr>
            <w:tcW w:w="4678" w:type="dxa"/>
            <w:vAlign w:val="bottom"/>
          </w:tcPr>
          <w:p w14:paraId="7BF25E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Thrombosis of torcular </w:t>
            </w:r>
            <w:proofErr w:type="spellStart"/>
            <w:r>
              <w:rPr>
                <w:rFonts w:ascii="Calibri" w:hAnsi="Calibri" w:cs="Calibri"/>
                <w:color w:val="000000"/>
                <w:sz w:val="22"/>
                <w:szCs w:val="22"/>
              </w:rPr>
              <w:t>Herophili</w:t>
            </w:r>
            <w:proofErr w:type="spellEnd"/>
          </w:p>
        </w:tc>
        <w:tc>
          <w:tcPr>
            <w:tcW w:w="1559" w:type="dxa"/>
          </w:tcPr>
          <w:p w14:paraId="1C1119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975D40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D2F946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4105338</w:t>
            </w:r>
          </w:p>
        </w:tc>
        <w:tc>
          <w:tcPr>
            <w:tcW w:w="1276" w:type="dxa"/>
            <w:vAlign w:val="bottom"/>
          </w:tcPr>
          <w:p w14:paraId="555CF4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6A1259E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transverse sinus</w:t>
            </w:r>
          </w:p>
        </w:tc>
        <w:tc>
          <w:tcPr>
            <w:tcW w:w="1559" w:type="dxa"/>
          </w:tcPr>
          <w:p w14:paraId="5D1068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C8DA76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855028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4159140</w:t>
            </w:r>
          </w:p>
        </w:tc>
        <w:tc>
          <w:tcPr>
            <w:tcW w:w="1276" w:type="dxa"/>
            <w:vAlign w:val="bottom"/>
          </w:tcPr>
          <w:p w14:paraId="104F3FB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4B4C83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Thrombotic stroke</w:t>
            </w:r>
          </w:p>
        </w:tc>
        <w:tc>
          <w:tcPr>
            <w:tcW w:w="1559" w:type="dxa"/>
          </w:tcPr>
          <w:p w14:paraId="514AC5A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B3B6C3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15B1CE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4134159</w:t>
            </w:r>
          </w:p>
        </w:tc>
        <w:tc>
          <w:tcPr>
            <w:tcW w:w="1276" w:type="dxa"/>
            <w:vAlign w:val="bottom"/>
          </w:tcPr>
          <w:p w14:paraId="3F710D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6F1944E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Transection of vertebral artery</w:t>
            </w:r>
          </w:p>
        </w:tc>
        <w:tc>
          <w:tcPr>
            <w:tcW w:w="1559" w:type="dxa"/>
          </w:tcPr>
          <w:p w14:paraId="37762A2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298C06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1B42CB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373503</w:t>
            </w:r>
          </w:p>
        </w:tc>
        <w:tc>
          <w:tcPr>
            <w:tcW w:w="1276" w:type="dxa"/>
            <w:vAlign w:val="bottom"/>
          </w:tcPr>
          <w:p w14:paraId="38251A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2,66E+08</w:t>
            </w:r>
          </w:p>
        </w:tc>
        <w:tc>
          <w:tcPr>
            <w:tcW w:w="4678" w:type="dxa"/>
            <w:vAlign w:val="bottom"/>
          </w:tcPr>
          <w:p w14:paraId="0278E03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w:t>
            </w:r>
          </w:p>
        </w:tc>
        <w:tc>
          <w:tcPr>
            <w:tcW w:w="1559" w:type="dxa"/>
          </w:tcPr>
          <w:p w14:paraId="723EE9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565B46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197BA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4139517</w:t>
            </w:r>
          </w:p>
        </w:tc>
        <w:tc>
          <w:tcPr>
            <w:tcW w:w="1276" w:type="dxa"/>
            <w:vAlign w:val="bottom"/>
          </w:tcPr>
          <w:p w14:paraId="11A92F2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2282A63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 due to atrial fibrillation</w:t>
            </w:r>
          </w:p>
        </w:tc>
        <w:tc>
          <w:tcPr>
            <w:tcW w:w="1559" w:type="dxa"/>
          </w:tcPr>
          <w:p w14:paraId="092F448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D97A56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C5E1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46272244</w:t>
            </w:r>
          </w:p>
        </w:tc>
        <w:tc>
          <w:tcPr>
            <w:tcW w:w="1276" w:type="dxa"/>
            <w:vAlign w:val="bottom"/>
          </w:tcPr>
          <w:p w14:paraId="17612EC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7,11E+08</w:t>
            </w:r>
          </w:p>
        </w:tc>
        <w:tc>
          <w:tcPr>
            <w:tcW w:w="4678" w:type="dxa"/>
            <w:vAlign w:val="bottom"/>
          </w:tcPr>
          <w:p w14:paraId="064B45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ischemic attack due to embolism</w:t>
            </w:r>
          </w:p>
        </w:tc>
        <w:tc>
          <w:tcPr>
            <w:tcW w:w="1559" w:type="dxa"/>
          </w:tcPr>
          <w:p w14:paraId="10A9CFD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19EDDA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DB0432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4077197</w:t>
            </w:r>
          </w:p>
        </w:tc>
        <w:tc>
          <w:tcPr>
            <w:tcW w:w="1276" w:type="dxa"/>
            <w:vAlign w:val="bottom"/>
          </w:tcPr>
          <w:p w14:paraId="0E0CB22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81BD9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cerebral artery</w:t>
            </w:r>
          </w:p>
        </w:tc>
        <w:tc>
          <w:tcPr>
            <w:tcW w:w="1559" w:type="dxa"/>
          </w:tcPr>
          <w:p w14:paraId="7F6BB2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D95965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A96AB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4077199</w:t>
            </w:r>
          </w:p>
        </w:tc>
        <w:tc>
          <w:tcPr>
            <w:tcW w:w="1276" w:type="dxa"/>
            <w:vAlign w:val="bottom"/>
          </w:tcPr>
          <w:p w14:paraId="4C70BB2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BC9005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communicating artery</w:t>
            </w:r>
          </w:p>
        </w:tc>
        <w:tc>
          <w:tcPr>
            <w:tcW w:w="1559" w:type="dxa"/>
          </w:tcPr>
          <w:p w14:paraId="091DF6E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3F836C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EB6728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4078444</w:t>
            </w:r>
          </w:p>
        </w:tc>
        <w:tc>
          <w:tcPr>
            <w:tcW w:w="1276" w:type="dxa"/>
            <w:vAlign w:val="bottom"/>
          </w:tcPr>
          <w:p w14:paraId="4855ACB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9CEECD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basilar artery</w:t>
            </w:r>
          </w:p>
        </w:tc>
        <w:tc>
          <w:tcPr>
            <w:tcW w:w="1559" w:type="dxa"/>
          </w:tcPr>
          <w:p w14:paraId="326125E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30BCDF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59858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4077957</w:t>
            </w:r>
          </w:p>
        </w:tc>
        <w:tc>
          <w:tcPr>
            <w:tcW w:w="1276" w:type="dxa"/>
            <w:vAlign w:val="bottom"/>
          </w:tcPr>
          <w:p w14:paraId="29641F6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01147AA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middle cerebral artery</w:t>
            </w:r>
          </w:p>
        </w:tc>
        <w:tc>
          <w:tcPr>
            <w:tcW w:w="1559" w:type="dxa"/>
          </w:tcPr>
          <w:p w14:paraId="09B0E9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62C0C8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6EA6FE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4077198</w:t>
            </w:r>
          </w:p>
        </w:tc>
        <w:tc>
          <w:tcPr>
            <w:tcW w:w="1276" w:type="dxa"/>
            <w:vAlign w:val="bottom"/>
          </w:tcPr>
          <w:p w14:paraId="7AD33B1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48FDE1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cerebral artery</w:t>
            </w:r>
          </w:p>
        </w:tc>
        <w:tc>
          <w:tcPr>
            <w:tcW w:w="1559" w:type="dxa"/>
          </w:tcPr>
          <w:p w14:paraId="6E4708D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732EE2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2EA909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4078443</w:t>
            </w:r>
          </w:p>
        </w:tc>
        <w:tc>
          <w:tcPr>
            <w:tcW w:w="1276" w:type="dxa"/>
            <w:vAlign w:val="bottom"/>
          </w:tcPr>
          <w:p w14:paraId="0BBA6F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0A4764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communicating artery</w:t>
            </w:r>
          </w:p>
        </w:tc>
        <w:tc>
          <w:tcPr>
            <w:tcW w:w="1559" w:type="dxa"/>
          </w:tcPr>
          <w:p w14:paraId="6FE60A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1F29BF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7E7070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4078445</w:t>
            </w:r>
          </w:p>
        </w:tc>
        <w:tc>
          <w:tcPr>
            <w:tcW w:w="1276" w:type="dxa"/>
            <w:vAlign w:val="bottom"/>
          </w:tcPr>
          <w:p w14:paraId="6505DF4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2D54708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inferior cerebellar artery</w:t>
            </w:r>
          </w:p>
        </w:tc>
        <w:tc>
          <w:tcPr>
            <w:tcW w:w="1559" w:type="dxa"/>
          </w:tcPr>
          <w:p w14:paraId="1B6EBA6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1FD98E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56780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4079429</w:t>
            </w:r>
          </w:p>
        </w:tc>
        <w:tc>
          <w:tcPr>
            <w:tcW w:w="1276" w:type="dxa"/>
            <w:vAlign w:val="bottom"/>
          </w:tcPr>
          <w:p w14:paraId="37474C7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54DF4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carotid-anterior communicating artery zone aneurysm</w:t>
            </w:r>
          </w:p>
        </w:tc>
        <w:tc>
          <w:tcPr>
            <w:tcW w:w="1559" w:type="dxa"/>
          </w:tcPr>
          <w:p w14:paraId="5AA61EE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4DA39D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8DFCD3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4079427</w:t>
            </w:r>
          </w:p>
        </w:tc>
        <w:tc>
          <w:tcPr>
            <w:tcW w:w="1276" w:type="dxa"/>
            <w:vAlign w:val="bottom"/>
          </w:tcPr>
          <w:p w14:paraId="6CD0245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080E55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carotid-posterior communicating artery zone aneurysm</w:t>
            </w:r>
          </w:p>
        </w:tc>
        <w:tc>
          <w:tcPr>
            <w:tcW w:w="1559" w:type="dxa"/>
          </w:tcPr>
          <w:p w14:paraId="28E85A3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8B177A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2E9AD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4215653</w:t>
            </w:r>
          </w:p>
        </w:tc>
        <w:tc>
          <w:tcPr>
            <w:tcW w:w="1276" w:type="dxa"/>
            <w:vAlign w:val="bottom"/>
          </w:tcPr>
          <w:p w14:paraId="09B66F6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4,17E+08</w:t>
            </w:r>
          </w:p>
        </w:tc>
        <w:tc>
          <w:tcPr>
            <w:tcW w:w="4678" w:type="dxa"/>
            <w:vAlign w:val="bottom"/>
          </w:tcPr>
          <w:p w14:paraId="36DB7B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Vein of Galen malformation</w:t>
            </w:r>
          </w:p>
        </w:tc>
        <w:tc>
          <w:tcPr>
            <w:tcW w:w="1559" w:type="dxa"/>
          </w:tcPr>
          <w:p w14:paraId="1D2893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782C2D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B47AC3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4180026</w:t>
            </w:r>
          </w:p>
        </w:tc>
        <w:tc>
          <w:tcPr>
            <w:tcW w:w="1276" w:type="dxa"/>
            <w:vAlign w:val="bottom"/>
          </w:tcPr>
          <w:p w14:paraId="57A77B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4F4AE04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aneurysm</w:t>
            </w:r>
          </w:p>
        </w:tc>
        <w:tc>
          <w:tcPr>
            <w:tcW w:w="1559" w:type="dxa"/>
          </w:tcPr>
          <w:p w14:paraId="068C18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0BDD52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E7AC84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4274969</w:t>
            </w:r>
          </w:p>
        </w:tc>
        <w:tc>
          <w:tcPr>
            <w:tcW w:w="1276" w:type="dxa"/>
            <w:vAlign w:val="bottom"/>
          </w:tcPr>
          <w:p w14:paraId="4762B29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65084004</w:t>
            </w:r>
          </w:p>
        </w:tc>
        <w:tc>
          <w:tcPr>
            <w:tcW w:w="4678" w:type="dxa"/>
            <w:vAlign w:val="bottom"/>
          </w:tcPr>
          <w:p w14:paraId="3069764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embolism</w:t>
            </w:r>
          </w:p>
        </w:tc>
        <w:tc>
          <w:tcPr>
            <w:tcW w:w="1559" w:type="dxa"/>
          </w:tcPr>
          <w:p w14:paraId="58EABF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86B990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DA7AB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4185117</w:t>
            </w:r>
          </w:p>
        </w:tc>
        <w:tc>
          <w:tcPr>
            <w:tcW w:w="1276" w:type="dxa"/>
            <w:vAlign w:val="bottom"/>
          </w:tcPr>
          <w:p w14:paraId="34595E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43658003</w:t>
            </w:r>
          </w:p>
        </w:tc>
        <w:tc>
          <w:tcPr>
            <w:tcW w:w="4678" w:type="dxa"/>
            <w:vAlign w:val="bottom"/>
          </w:tcPr>
          <w:p w14:paraId="639E37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obstruction</w:t>
            </w:r>
          </w:p>
        </w:tc>
        <w:tc>
          <w:tcPr>
            <w:tcW w:w="1559" w:type="dxa"/>
          </w:tcPr>
          <w:p w14:paraId="47C7D60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5A84D2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DA4F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439296</w:t>
            </w:r>
          </w:p>
        </w:tc>
        <w:tc>
          <w:tcPr>
            <w:tcW w:w="1276" w:type="dxa"/>
            <w:vAlign w:val="bottom"/>
          </w:tcPr>
          <w:p w14:paraId="7C167C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05BFE78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w:t>
            </w:r>
          </w:p>
        </w:tc>
        <w:tc>
          <w:tcPr>
            <w:tcW w:w="1559" w:type="dxa"/>
          </w:tcPr>
          <w:p w14:paraId="2E22BC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390AA3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4A3D80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763003</w:t>
            </w:r>
          </w:p>
        </w:tc>
        <w:tc>
          <w:tcPr>
            <w:tcW w:w="1276" w:type="dxa"/>
            <w:vAlign w:val="bottom"/>
          </w:tcPr>
          <w:p w14:paraId="3CA2A99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7507F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 infarction</w:t>
            </w:r>
          </w:p>
        </w:tc>
        <w:tc>
          <w:tcPr>
            <w:tcW w:w="1559" w:type="dxa"/>
          </w:tcPr>
          <w:p w14:paraId="7631E7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CC8F17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FDFC56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763035</w:t>
            </w:r>
          </w:p>
        </w:tc>
        <w:tc>
          <w:tcPr>
            <w:tcW w:w="1276" w:type="dxa"/>
            <w:vAlign w:val="bottom"/>
          </w:tcPr>
          <w:p w14:paraId="16A488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112F4D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without infarction</w:t>
            </w:r>
          </w:p>
        </w:tc>
        <w:tc>
          <w:tcPr>
            <w:tcW w:w="1559" w:type="dxa"/>
          </w:tcPr>
          <w:p w14:paraId="0F48F4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9D9CCE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E45DA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4121637</w:t>
            </w:r>
          </w:p>
        </w:tc>
        <w:tc>
          <w:tcPr>
            <w:tcW w:w="1276" w:type="dxa"/>
            <w:vAlign w:val="bottom"/>
          </w:tcPr>
          <w:p w14:paraId="2AE9165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4B0B2FE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rupture</w:t>
            </w:r>
          </w:p>
        </w:tc>
        <w:tc>
          <w:tcPr>
            <w:tcW w:w="1559" w:type="dxa"/>
          </w:tcPr>
          <w:p w14:paraId="07393CA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212C7E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396B71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77FC0E1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1BB606B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312D4DE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1AAC4C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58B9DB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282F5E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C375B3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32B2D53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EB10A8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F4C9ED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1975E0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5A41554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1772804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C50BB3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8EE916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434BD4A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4F2A277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1F39ED4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9A1EB5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02A576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436846B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126D9F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1295030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40AD47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3CDA97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13EA29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193D1D8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58A243A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4CE595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E8658F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530FACE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1B6839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08836B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63042E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B46978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0E2FFAF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61BBEFB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01E7D70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1FEF19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483E70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4167985</w:t>
            </w:r>
          </w:p>
        </w:tc>
        <w:tc>
          <w:tcPr>
            <w:tcW w:w="1276" w:type="dxa"/>
            <w:vAlign w:val="bottom"/>
          </w:tcPr>
          <w:p w14:paraId="03429D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48248005</w:t>
            </w:r>
          </w:p>
        </w:tc>
        <w:tc>
          <w:tcPr>
            <w:tcW w:w="4678" w:type="dxa"/>
            <w:vAlign w:val="bottom"/>
          </w:tcPr>
          <w:p w14:paraId="2DAAE78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inferior sagittal sinus</w:t>
            </w:r>
          </w:p>
        </w:tc>
        <w:tc>
          <w:tcPr>
            <w:tcW w:w="1559" w:type="dxa"/>
          </w:tcPr>
          <w:p w14:paraId="10810DE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8151242"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C87212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764712</w:t>
            </w:r>
          </w:p>
        </w:tc>
        <w:tc>
          <w:tcPr>
            <w:tcW w:w="1276" w:type="dxa"/>
            <w:vAlign w:val="bottom"/>
          </w:tcPr>
          <w:p w14:paraId="17105D5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5,5E+12</w:t>
            </w:r>
          </w:p>
        </w:tc>
        <w:tc>
          <w:tcPr>
            <w:tcW w:w="4678" w:type="dxa"/>
            <w:vAlign w:val="bottom"/>
          </w:tcPr>
          <w:p w14:paraId="69DAA49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internal cerebral vein</w:t>
            </w:r>
          </w:p>
        </w:tc>
        <w:tc>
          <w:tcPr>
            <w:tcW w:w="1559" w:type="dxa"/>
          </w:tcPr>
          <w:p w14:paraId="03E9B6C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ACFB21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B6A496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764714</w:t>
            </w:r>
          </w:p>
        </w:tc>
        <w:tc>
          <w:tcPr>
            <w:tcW w:w="1276" w:type="dxa"/>
            <w:vAlign w:val="bottom"/>
          </w:tcPr>
          <w:p w14:paraId="578E4B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5,51E+12</w:t>
            </w:r>
          </w:p>
        </w:tc>
        <w:tc>
          <w:tcPr>
            <w:tcW w:w="4678" w:type="dxa"/>
            <w:vAlign w:val="bottom"/>
          </w:tcPr>
          <w:p w14:paraId="0901ECA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sigmoid sinus</w:t>
            </w:r>
          </w:p>
        </w:tc>
        <w:tc>
          <w:tcPr>
            <w:tcW w:w="1559" w:type="dxa"/>
          </w:tcPr>
          <w:p w14:paraId="29E17E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86A43B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CEF6A8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764708</w:t>
            </w:r>
          </w:p>
        </w:tc>
        <w:tc>
          <w:tcPr>
            <w:tcW w:w="1276" w:type="dxa"/>
            <w:vAlign w:val="bottom"/>
          </w:tcPr>
          <w:p w14:paraId="27D69EE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5,48E+12</w:t>
            </w:r>
          </w:p>
        </w:tc>
        <w:tc>
          <w:tcPr>
            <w:tcW w:w="4678" w:type="dxa"/>
            <w:vAlign w:val="bottom"/>
          </w:tcPr>
          <w:p w14:paraId="6F9ABFE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straight sinus</w:t>
            </w:r>
          </w:p>
        </w:tc>
        <w:tc>
          <w:tcPr>
            <w:tcW w:w="1559" w:type="dxa"/>
          </w:tcPr>
          <w:p w14:paraId="1EC2209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CB464E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FB46FB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763149</w:t>
            </w:r>
          </w:p>
        </w:tc>
        <w:tc>
          <w:tcPr>
            <w:tcW w:w="1276" w:type="dxa"/>
            <w:vAlign w:val="bottom"/>
          </w:tcPr>
          <w:p w14:paraId="082D93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4,37E+14</w:t>
            </w:r>
          </w:p>
        </w:tc>
        <w:tc>
          <w:tcPr>
            <w:tcW w:w="4678" w:type="dxa"/>
            <w:vAlign w:val="bottom"/>
          </w:tcPr>
          <w:p w14:paraId="5775B4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anastomotic vein</w:t>
            </w:r>
          </w:p>
        </w:tc>
        <w:tc>
          <w:tcPr>
            <w:tcW w:w="1559" w:type="dxa"/>
          </w:tcPr>
          <w:p w14:paraId="59A792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ADF481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F90A7E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4100224</w:t>
            </w:r>
          </w:p>
        </w:tc>
        <w:tc>
          <w:tcPr>
            <w:tcW w:w="1276" w:type="dxa"/>
            <w:vAlign w:val="bottom"/>
          </w:tcPr>
          <w:p w14:paraId="6B85E73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0B0304F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longitudinal venous sinus</w:t>
            </w:r>
          </w:p>
        </w:tc>
        <w:tc>
          <w:tcPr>
            <w:tcW w:w="1559" w:type="dxa"/>
          </w:tcPr>
          <w:p w14:paraId="0DE23A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0C64F3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2DC549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4098706</w:t>
            </w:r>
          </w:p>
        </w:tc>
        <w:tc>
          <w:tcPr>
            <w:tcW w:w="1276" w:type="dxa"/>
            <w:vAlign w:val="bottom"/>
          </w:tcPr>
          <w:p w14:paraId="79A724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26954004</w:t>
            </w:r>
          </w:p>
        </w:tc>
        <w:tc>
          <w:tcPr>
            <w:tcW w:w="4678" w:type="dxa"/>
            <w:vAlign w:val="bottom"/>
          </w:tcPr>
          <w:p w14:paraId="1C2429C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superior sagittal sinus</w:t>
            </w:r>
          </w:p>
        </w:tc>
        <w:tc>
          <w:tcPr>
            <w:tcW w:w="1559" w:type="dxa"/>
          </w:tcPr>
          <w:p w14:paraId="3263266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8B7D87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2D8964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4277833</w:t>
            </w:r>
          </w:p>
        </w:tc>
        <w:tc>
          <w:tcPr>
            <w:tcW w:w="1276" w:type="dxa"/>
            <w:vAlign w:val="bottom"/>
          </w:tcPr>
          <w:p w14:paraId="7A09808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3681008</w:t>
            </w:r>
          </w:p>
        </w:tc>
        <w:tc>
          <w:tcPr>
            <w:tcW w:w="4678" w:type="dxa"/>
            <w:vAlign w:val="bottom"/>
          </w:tcPr>
          <w:p w14:paraId="59947C0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Thrombophlebitis of torcular </w:t>
            </w:r>
            <w:proofErr w:type="spellStart"/>
            <w:r>
              <w:rPr>
                <w:rFonts w:ascii="Calibri" w:hAnsi="Calibri" w:cs="Calibri"/>
                <w:color w:val="000000"/>
                <w:sz w:val="22"/>
                <w:szCs w:val="22"/>
              </w:rPr>
              <w:t>Herophili</w:t>
            </w:r>
            <w:proofErr w:type="spellEnd"/>
          </w:p>
        </w:tc>
        <w:tc>
          <w:tcPr>
            <w:tcW w:w="1559" w:type="dxa"/>
          </w:tcPr>
          <w:p w14:paraId="30661EC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2D29FA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F91A9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764710</w:t>
            </w:r>
          </w:p>
        </w:tc>
        <w:tc>
          <w:tcPr>
            <w:tcW w:w="1276" w:type="dxa"/>
            <w:vAlign w:val="bottom"/>
          </w:tcPr>
          <w:p w14:paraId="327DCAE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5,49E+12</w:t>
            </w:r>
          </w:p>
        </w:tc>
        <w:tc>
          <w:tcPr>
            <w:tcW w:w="4678" w:type="dxa"/>
            <w:vAlign w:val="bottom"/>
          </w:tcPr>
          <w:p w14:paraId="1EDDD4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Thrombophlebitis of transverse sinus</w:t>
            </w:r>
          </w:p>
        </w:tc>
        <w:tc>
          <w:tcPr>
            <w:tcW w:w="1559" w:type="dxa"/>
          </w:tcPr>
          <w:p w14:paraId="3F3441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972637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42BE9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764701</w:t>
            </w:r>
          </w:p>
        </w:tc>
        <w:tc>
          <w:tcPr>
            <w:tcW w:w="1276" w:type="dxa"/>
            <w:vAlign w:val="bottom"/>
          </w:tcPr>
          <w:p w14:paraId="1C96EEF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5,43E+12</w:t>
            </w:r>
          </w:p>
        </w:tc>
        <w:tc>
          <w:tcPr>
            <w:tcW w:w="4678" w:type="dxa"/>
            <w:vAlign w:val="bottom"/>
          </w:tcPr>
          <w:p w14:paraId="655B400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cerebral artery</w:t>
            </w:r>
          </w:p>
        </w:tc>
        <w:tc>
          <w:tcPr>
            <w:tcW w:w="1559" w:type="dxa"/>
          </w:tcPr>
          <w:p w14:paraId="78B4C18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903BF1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45DAD7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764705</w:t>
            </w:r>
          </w:p>
        </w:tc>
        <w:tc>
          <w:tcPr>
            <w:tcW w:w="1276" w:type="dxa"/>
            <w:vAlign w:val="bottom"/>
          </w:tcPr>
          <w:p w14:paraId="58D43F5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5,46E+12</w:t>
            </w:r>
          </w:p>
        </w:tc>
        <w:tc>
          <w:tcPr>
            <w:tcW w:w="4678" w:type="dxa"/>
            <w:vAlign w:val="bottom"/>
          </w:tcPr>
          <w:p w14:paraId="618DC9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anterior inferior cerebellar artery</w:t>
            </w:r>
          </w:p>
        </w:tc>
        <w:tc>
          <w:tcPr>
            <w:tcW w:w="1559" w:type="dxa"/>
          </w:tcPr>
          <w:p w14:paraId="1783092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269EA0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FC5C01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764726</w:t>
            </w:r>
          </w:p>
        </w:tc>
        <w:tc>
          <w:tcPr>
            <w:tcW w:w="1276" w:type="dxa"/>
            <w:vAlign w:val="bottom"/>
          </w:tcPr>
          <w:p w14:paraId="20675F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5,61E+12</w:t>
            </w:r>
          </w:p>
        </w:tc>
        <w:tc>
          <w:tcPr>
            <w:tcW w:w="4678" w:type="dxa"/>
            <w:vAlign w:val="bottom"/>
          </w:tcPr>
          <w:p w14:paraId="38C81C0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basal vein</w:t>
            </w:r>
          </w:p>
        </w:tc>
        <w:tc>
          <w:tcPr>
            <w:tcW w:w="1559" w:type="dxa"/>
          </w:tcPr>
          <w:p w14:paraId="6FE8008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00BE60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444E3D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4228209</w:t>
            </w:r>
          </w:p>
        </w:tc>
        <w:tc>
          <w:tcPr>
            <w:tcW w:w="1276" w:type="dxa"/>
            <w:vAlign w:val="bottom"/>
          </w:tcPr>
          <w:p w14:paraId="01E5974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88922007</w:t>
            </w:r>
          </w:p>
        </w:tc>
        <w:tc>
          <w:tcPr>
            <w:tcW w:w="4678" w:type="dxa"/>
            <w:vAlign w:val="bottom"/>
          </w:tcPr>
          <w:p w14:paraId="5FE884E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basilar sinus</w:t>
            </w:r>
          </w:p>
        </w:tc>
        <w:tc>
          <w:tcPr>
            <w:tcW w:w="1559" w:type="dxa"/>
          </w:tcPr>
          <w:p w14:paraId="763EBDF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24A52F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385A23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4234264</w:t>
            </w:r>
          </w:p>
        </w:tc>
        <w:tc>
          <w:tcPr>
            <w:tcW w:w="1276" w:type="dxa"/>
            <w:vAlign w:val="bottom"/>
          </w:tcPr>
          <w:p w14:paraId="78AC1C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89980009</w:t>
            </w:r>
          </w:p>
        </w:tc>
        <w:tc>
          <w:tcPr>
            <w:tcW w:w="4678" w:type="dxa"/>
            <w:vAlign w:val="bottom"/>
          </w:tcPr>
          <w:p w14:paraId="7DC8676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cavernous venous sinus</w:t>
            </w:r>
          </w:p>
        </w:tc>
        <w:tc>
          <w:tcPr>
            <w:tcW w:w="1559" w:type="dxa"/>
          </w:tcPr>
          <w:p w14:paraId="0C34025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081664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85DB0A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762828</w:t>
            </w:r>
          </w:p>
        </w:tc>
        <w:tc>
          <w:tcPr>
            <w:tcW w:w="1276" w:type="dxa"/>
            <w:vAlign w:val="bottom"/>
          </w:tcPr>
          <w:p w14:paraId="7D4E2E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4,32E+14</w:t>
            </w:r>
          </w:p>
        </w:tc>
        <w:tc>
          <w:tcPr>
            <w:tcW w:w="4678" w:type="dxa"/>
            <w:vAlign w:val="bottom"/>
          </w:tcPr>
          <w:p w14:paraId="3B49F54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medullary veins</w:t>
            </w:r>
          </w:p>
        </w:tc>
        <w:tc>
          <w:tcPr>
            <w:tcW w:w="1559" w:type="dxa"/>
          </w:tcPr>
          <w:p w14:paraId="1F537A2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B2AFCC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F3DC2A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4319329</w:t>
            </w:r>
          </w:p>
        </w:tc>
        <w:tc>
          <w:tcPr>
            <w:tcW w:w="1276" w:type="dxa"/>
            <w:vAlign w:val="bottom"/>
          </w:tcPr>
          <w:p w14:paraId="5F6078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95455008</w:t>
            </w:r>
          </w:p>
        </w:tc>
        <w:tc>
          <w:tcPr>
            <w:tcW w:w="4678" w:type="dxa"/>
            <w:vAlign w:val="bottom"/>
          </w:tcPr>
          <w:p w14:paraId="12FF64D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cerebral veins</w:t>
            </w:r>
          </w:p>
        </w:tc>
        <w:tc>
          <w:tcPr>
            <w:tcW w:w="1559" w:type="dxa"/>
          </w:tcPr>
          <w:p w14:paraId="6ACB7A9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C5EE61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31076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4048890</w:t>
            </w:r>
          </w:p>
        </w:tc>
        <w:tc>
          <w:tcPr>
            <w:tcW w:w="1276" w:type="dxa"/>
            <w:vAlign w:val="bottom"/>
          </w:tcPr>
          <w:p w14:paraId="02F51C5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15742000</w:t>
            </w:r>
          </w:p>
        </w:tc>
        <w:tc>
          <w:tcPr>
            <w:tcW w:w="4678" w:type="dxa"/>
            <w:vAlign w:val="bottom"/>
          </w:tcPr>
          <w:p w14:paraId="104BD7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inferior sagittal sinus</w:t>
            </w:r>
          </w:p>
        </w:tc>
        <w:tc>
          <w:tcPr>
            <w:tcW w:w="1559" w:type="dxa"/>
          </w:tcPr>
          <w:p w14:paraId="488975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E71748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FAE43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4273550</w:t>
            </w:r>
          </w:p>
        </w:tc>
        <w:tc>
          <w:tcPr>
            <w:tcW w:w="1276" w:type="dxa"/>
            <w:vAlign w:val="bottom"/>
          </w:tcPr>
          <w:p w14:paraId="1B734B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63795001</w:t>
            </w:r>
          </w:p>
        </w:tc>
        <w:tc>
          <w:tcPr>
            <w:tcW w:w="4678" w:type="dxa"/>
            <w:vAlign w:val="bottom"/>
          </w:tcPr>
          <w:p w14:paraId="3119D5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intracranial venous sinus of pregnancy AND/OR puerperium</w:t>
            </w:r>
          </w:p>
        </w:tc>
        <w:tc>
          <w:tcPr>
            <w:tcW w:w="1559" w:type="dxa"/>
          </w:tcPr>
          <w:p w14:paraId="4729ECE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F895E5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190B53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4057329</w:t>
            </w:r>
          </w:p>
        </w:tc>
        <w:tc>
          <w:tcPr>
            <w:tcW w:w="1276" w:type="dxa"/>
            <w:vAlign w:val="bottom"/>
          </w:tcPr>
          <w:p w14:paraId="3783D1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21258007</w:t>
            </w:r>
          </w:p>
        </w:tc>
        <w:tc>
          <w:tcPr>
            <w:tcW w:w="4678" w:type="dxa"/>
            <w:vAlign w:val="bottom"/>
          </w:tcPr>
          <w:p w14:paraId="56FE48E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lateral venous sinus</w:t>
            </w:r>
          </w:p>
        </w:tc>
        <w:tc>
          <w:tcPr>
            <w:tcW w:w="1559" w:type="dxa"/>
          </w:tcPr>
          <w:p w14:paraId="7440A86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27A62C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3F62C2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42535874</w:t>
            </w:r>
          </w:p>
        </w:tc>
        <w:tc>
          <w:tcPr>
            <w:tcW w:w="1276" w:type="dxa"/>
            <w:vAlign w:val="bottom"/>
          </w:tcPr>
          <w:p w14:paraId="160936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7A77E90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middle cerebral artery</w:t>
            </w:r>
          </w:p>
        </w:tc>
        <w:tc>
          <w:tcPr>
            <w:tcW w:w="1559" w:type="dxa"/>
          </w:tcPr>
          <w:p w14:paraId="6533777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44CDB1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2B2FC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42535097</w:t>
            </w:r>
          </w:p>
        </w:tc>
        <w:tc>
          <w:tcPr>
            <w:tcW w:w="1276" w:type="dxa"/>
            <w:vAlign w:val="bottom"/>
          </w:tcPr>
          <w:p w14:paraId="0FD498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69EA26C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left vertebral artery</w:t>
            </w:r>
          </w:p>
        </w:tc>
        <w:tc>
          <w:tcPr>
            <w:tcW w:w="1559" w:type="dxa"/>
          </w:tcPr>
          <w:p w14:paraId="56DDC14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D7AD88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7D1B4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45767657</w:t>
            </w:r>
          </w:p>
        </w:tc>
        <w:tc>
          <w:tcPr>
            <w:tcW w:w="1276" w:type="dxa"/>
            <w:vAlign w:val="bottom"/>
          </w:tcPr>
          <w:p w14:paraId="518D4A0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7,05E+08</w:t>
            </w:r>
          </w:p>
        </w:tc>
        <w:tc>
          <w:tcPr>
            <w:tcW w:w="4678" w:type="dxa"/>
            <w:vAlign w:val="bottom"/>
          </w:tcPr>
          <w:p w14:paraId="345E3F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middle cerebral artery</w:t>
            </w:r>
          </w:p>
        </w:tc>
        <w:tc>
          <w:tcPr>
            <w:tcW w:w="1559" w:type="dxa"/>
          </w:tcPr>
          <w:p w14:paraId="1EA93C4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5857E9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CD146E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764722</w:t>
            </w:r>
          </w:p>
        </w:tc>
        <w:tc>
          <w:tcPr>
            <w:tcW w:w="1276" w:type="dxa"/>
            <w:vAlign w:val="bottom"/>
          </w:tcPr>
          <w:p w14:paraId="1399C49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5,58E+12</w:t>
            </w:r>
          </w:p>
        </w:tc>
        <w:tc>
          <w:tcPr>
            <w:tcW w:w="4678" w:type="dxa"/>
            <w:vAlign w:val="bottom"/>
          </w:tcPr>
          <w:p w14:paraId="0D16AE7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cerebral artery</w:t>
            </w:r>
          </w:p>
        </w:tc>
        <w:tc>
          <w:tcPr>
            <w:tcW w:w="1559" w:type="dxa"/>
          </w:tcPr>
          <w:p w14:paraId="3A2EEE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1604AF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D553F9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4144150</w:t>
            </w:r>
          </w:p>
        </w:tc>
        <w:tc>
          <w:tcPr>
            <w:tcW w:w="1276" w:type="dxa"/>
            <w:vAlign w:val="bottom"/>
          </w:tcPr>
          <w:p w14:paraId="2A765A0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4,26E+08</w:t>
            </w:r>
          </w:p>
        </w:tc>
        <w:tc>
          <w:tcPr>
            <w:tcW w:w="4678" w:type="dxa"/>
            <w:vAlign w:val="bottom"/>
          </w:tcPr>
          <w:p w14:paraId="196993C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communicating artery</w:t>
            </w:r>
          </w:p>
        </w:tc>
        <w:tc>
          <w:tcPr>
            <w:tcW w:w="1559" w:type="dxa"/>
          </w:tcPr>
          <w:p w14:paraId="0256A76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2C4C099"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629DDC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764725</w:t>
            </w:r>
          </w:p>
        </w:tc>
        <w:tc>
          <w:tcPr>
            <w:tcW w:w="1276" w:type="dxa"/>
            <w:vAlign w:val="bottom"/>
          </w:tcPr>
          <w:p w14:paraId="3F2EBEB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5,6E+12</w:t>
            </w:r>
          </w:p>
        </w:tc>
        <w:tc>
          <w:tcPr>
            <w:tcW w:w="4678" w:type="dxa"/>
            <w:vAlign w:val="bottom"/>
          </w:tcPr>
          <w:p w14:paraId="7F564F3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posterior inferior cerebellar artery</w:t>
            </w:r>
          </w:p>
        </w:tc>
        <w:tc>
          <w:tcPr>
            <w:tcW w:w="1559" w:type="dxa"/>
          </w:tcPr>
          <w:p w14:paraId="2D29AC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2CEF7E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11D7C4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4171853</w:t>
            </w:r>
          </w:p>
        </w:tc>
        <w:tc>
          <w:tcPr>
            <w:tcW w:w="1276" w:type="dxa"/>
            <w:vAlign w:val="bottom"/>
          </w:tcPr>
          <w:p w14:paraId="2334BF2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48601002</w:t>
            </w:r>
          </w:p>
        </w:tc>
        <w:tc>
          <w:tcPr>
            <w:tcW w:w="4678" w:type="dxa"/>
            <w:vAlign w:val="bottom"/>
          </w:tcPr>
          <w:p w14:paraId="3996FAF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precerebral artery</w:t>
            </w:r>
          </w:p>
        </w:tc>
        <w:tc>
          <w:tcPr>
            <w:tcW w:w="1559" w:type="dxa"/>
          </w:tcPr>
          <w:p w14:paraId="702692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EE9405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908B31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42538998</w:t>
            </w:r>
          </w:p>
        </w:tc>
        <w:tc>
          <w:tcPr>
            <w:tcW w:w="1276" w:type="dxa"/>
            <w:vAlign w:val="bottom"/>
          </w:tcPr>
          <w:p w14:paraId="4DCAEA8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7,34E+08</w:t>
            </w:r>
          </w:p>
        </w:tc>
        <w:tc>
          <w:tcPr>
            <w:tcW w:w="4678" w:type="dxa"/>
            <w:vAlign w:val="bottom"/>
          </w:tcPr>
          <w:p w14:paraId="7C93CB8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middle cerebral artery</w:t>
            </w:r>
          </w:p>
        </w:tc>
        <w:tc>
          <w:tcPr>
            <w:tcW w:w="1559" w:type="dxa"/>
          </w:tcPr>
          <w:p w14:paraId="4CF2EFE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ED2AD3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5512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42535096</w:t>
            </w:r>
          </w:p>
        </w:tc>
        <w:tc>
          <w:tcPr>
            <w:tcW w:w="1276" w:type="dxa"/>
            <w:vAlign w:val="bottom"/>
          </w:tcPr>
          <w:p w14:paraId="5BA195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1,6E+16</w:t>
            </w:r>
          </w:p>
        </w:tc>
        <w:tc>
          <w:tcPr>
            <w:tcW w:w="4678" w:type="dxa"/>
            <w:vAlign w:val="bottom"/>
          </w:tcPr>
          <w:p w14:paraId="6104306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right vertebral artery</w:t>
            </w:r>
          </w:p>
        </w:tc>
        <w:tc>
          <w:tcPr>
            <w:tcW w:w="1559" w:type="dxa"/>
          </w:tcPr>
          <w:p w14:paraId="78C2A8C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D5244D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4B203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764723</w:t>
            </w:r>
          </w:p>
        </w:tc>
        <w:tc>
          <w:tcPr>
            <w:tcW w:w="1276" w:type="dxa"/>
            <w:vAlign w:val="bottom"/>
          </w:tcPr>
          <w:p w14:paraId="041FE20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5,59E+12</w:t>
            </w:r>
          </w:p>
        </w:tc>
        <w:tc>
          <w:tcPr>
            <w:tcW w:w="4678" w:type="dxa"/>
            <w:vAlign w:val="bottom"/>
          </w:tcPr>
          <w:p w14:paraId="562E1C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anastomotic vein</w:t>
            </w:r>
          </w:p>
        </w:tc>
        <w:tc>
          <w:tcPr>
            <w:tcW w:w="1559" w:type="dxa"/>
          </w:tcPr>
          <w:p w14:paraId="41FACB3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365EFA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82883E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764703</w:t>
            </w:r>
          </w:p>
        </w:tc>
        <w:tc>
          <w:tcPr>
            <w:tcW w:w="1276" w:type="dxa"/>
            <w:vAlign w:val="bottom"/>
          </w:tcPr>
          <w:p w14:paraId="75587EB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5,45E+12</w:t>
            </w:r>
          </w:p>
        </w:tc>
        <w:tc>
          <w:tcPr>
            <w:tcW w:w="4678" w:type="dxa"/>
            <w:vAlign w:val="bottom"/>
          </w:tcPr>
          <w:p w14:paraId="5F0332B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cerebellar artery</w:t>
            </w:r>
          </w:p>
        </w:tc>
        <w:tc>
          <w:tcPr>
            <w:tcW w:w="1559" w:type="dxa"/>
          </w:tcPr>
          <w:p w14:paraId="18BD5B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57D750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8A875D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4102203</w:t>
            </w:r>
          </w:p>
        </w:tc>
        <w:tc>
          <w:tcPr>
            <w:tcW w:w="1276" w:type="dxa"/>
            <w:vAlign w:val="bottom"/>
          </w:tcPr>
          <w:p w14:paraId="21BEC4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2E82705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longitudinal sinus</w:t>
            </w:r>
          </w:p>
        </w:tc>
        <w:tc>
          <w:tcPr>
            <w:tcW w:w="1559" w:type="dxa"/>
          </w:tcPr>
          <w:p w14:paraId="5D1BFB1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DDA145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8FE8FA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4290940</w:t>
            </w:r>
          </w:p>
        </w:tc>
        <w:tc>
          <w:tcPr>
            <w:tcW w:w="1276" w:type="dxa"/>
            <w:vAlign w:val="bottom"/>
          </w:tcPr>
          <w:p w14:paraId="28DA409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70607008</w:t>
            </w:r>
          </w:p>
        </w:tc>
        <w:tc>
          <w:tcPr>
            <w:tcW w:w="4678" w:type="dxa"/>
            <w:vAlign w:val="bottom"/>
          </w:tcPr>
          <w:p w14:paraId="57ED37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of superior sagittal sinus</w:t>
            </w:r>
          </w:p>
        </w:tc>
        <w:tc>
          <w:tcPr>
            <w:tcW w:w="1559" w:type="dxa"/>
          </w:tcPr>
          <w:p w14:paraId="427AD8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357C30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24C331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4079905</w:t>
            </w:r>
          </w:p>
        </w:tc>
        <w:tc>
          <w:tcPr>
            <w:tcW w:w="1276" w:type="dxa"/>
            <w:vAlign w:val="bottom"/>
          </w:tcPr>
          <w:p w14:paraId="3050C4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18322005</w:t>
            </w:r>
          </w:p>
        </w:tc>
        <w:tc>
          <w:tcPr>
            <w:tcW w:w="4678" w:type="dxa"/>
            <w:vAlign w:val="bottom"/>
          </w:tcPr>
          <w:p w14:paraId="258410B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Thrombosis of torcular </w:t>
            </w:r>
            <w:proofErr w:type="spellStart"/>
            <w:r>
              <w:rPr>
                <w:rFonts w:ascii="Calibri" w:hAnsi="Calibri" w:cs="Calibri"/>
                <w:color w:val="000000"/>
                <w:sz w:val="22"/>
                <w:szCs w:val="22"/>
              </w:rPr>
              <w:t>Herophili</w:t>
            </w:r>
            <w:proofErr w:type="spellEnd"/>
          </w:p>
        </w:tc>
        <w:tc>
          <w:tcPr>
            <w:tcW w:w="1559" w:type="dxa"/>
          </w:tcPr>
          <w:p w14:paraId="56818EF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4E03F4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8E196B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4105338</w:t>
            </w:r>
          </w:p>
        </w:tc>
        <w:tc>
          <w:tcPr>
            <w:tcW w:w="1276" w:type="dxa"/>
            <w:vAlign w:val="bottom"/>
          </w:tcPr>
          <w:p w14:paraId="215FED0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1,93E+08</w:t>
            </w:r>
          </w:p>
        </w:tc>
        <w:tc>
          <w:tcPr>
            <w:tcW w:w="4678" w:type="dxa"/>
            <w:vAlign w:val="bottom"/>
          </w:tcPr>
          <w:p w14:paraId="7814293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Thrombosis transverse sinus</w:t>
            </w:r>
          </w:p>
        </w:tc>
        <w:tc>
          <w:tcPr>
            <w:tcW w:w="1559" w:type="dxa"/>
          </w:tcPr>
          <w:p w14:paraId="387ED5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1B1078A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9E9650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4159140</w:t>
            </w:r>
          </w:p>
        </w:tc>
        <w:tc>
          <w:tcPr>
            <w:tcW w:w="1276" w:type="dxa"/>
            <w:vAlign w:val="bottom"/>
          </w:tcPr>
          <w:p w14:paraId="69D4D74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3,71E+08</w:t>
            </w:r>
          </w:p>
        </w:tc>
        <w:tc>
          <w:tcPr>
            <w:tcW w:w="4678" w:type="dxa"/>
            <w:vAlign w:val="bottom"/>
          </w:tcPr>
          <w:p w14:paraId="255327D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Thrombotic stroke</w:t>
            </w:r>
          </w:p>
        </w:tc>
        <w:tc>
          <w:tcPr>
            <w:tcW w:w="1559" w:type="dxa"/>
          </w:tcPr>
          <w:p w14:paraId="022D332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64245A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1F0459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4134159</w:t>
            </w:r>
          </w:p>
        </w:tc>
        <w:tc>
          <w:tcPr>
            <w:tcW w:w="1276" w:type="dxa"/>
            <w:vAlign w:val="bottom"/>
          </w:tcPr>
          <w:p w14:paraId="59AB0D9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2,63E+08</w:t>
            </w:r>
          </w:p>
        </w:tc>
        <w:tc>
          <w:tcPr>
            <w:tcW w:w="4678" w:type="dxa"/>
            <w:vAlign w:val="bottom"/>
          </w:tcPr>
          <w:p w14:paraId="12365D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Transection of vertebral artery</w:t>
            </w:r>
          </w:p>
        </w:tc>
        <w:tc>
          <w:tcPr>
            <w:tcW w:w="1559" w:type="dxa"/>
          </w:tcPr>
          <w:p w14:paraId="4A9DE40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C4954C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777C2D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373503</w:t>
            </w:r>
          </w:p>
        </w:tc>
        <w:tc>
          <w:tcPr>
            <w:tcW w:w="1276" w:type="dxa"/>
            <w:vAlign w:val="bottom"/>
          </w:tcPr>
          <w:p w14:paraId="287B30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2,66E+08</w:t>
            </w:r>
          </w:p>
        </w:tc>
        <w:tc>
          <w:tcPr>
            <w:tcW w:w="4678" w:type="dxa"/>
            <w:vAlign w:val="bottom"/>
          </w:tcPr>
          <w:p w14:paraId="1902D87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w:t>
            </w:r>
          </w:p>
        </w:tc>
        <w:tc>
          <w:tcPr>
            <w:tcW w:w="1559" w:type="dxa"/>
          </w:tcPr>
          <w:p w14:paraId="1D36D9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39319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4473AF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4139517</w:t>
            </w:r>
          </w:p>
        </w:tc>
        <w:tc>
          <w:tcPr>
            <w:tcW w:w="1276" w:type="dxa"/>
            <w:vAlign w:val="bottom"/>
          </w:tcPr>
          <w:p w14:paraId="3BAD6D7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4,27E+08</w:t>
            </w:r>
          </w:p>
        </w:tc>
        <w:tc>
          <w:tcPr>
            <w:tcW w:w="4678" w:type="dxa"/>
            <w:vAlign w:val="bottom"/>
          </w:tcPr>
          <w:p w14:paraId="074E663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cerebral ischemia due to atrial fibrillation</w:t>
            </w:r>
          </w:p>
        </w:tc>
        <w:tc>
          <w:tcPr>
            <w:tcW w:w="1559" w:type="dxa"/>
          </w:tcPr>
          <w:p w14:paraId="65B45E5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A5D4E3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D442A5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46272244</w:t>
            </w:r>
          </w:p>
        </w:tc>
        <w:tc>
          <w:tcPr>
            <w:tcW w:w="1276" w:type="dxa"/>
            <w:vAlign w:val="bottom"/>
          </w:tcPr>
          <w:p w14:paraId="4B1841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7,11E+08</w:t>
            </w:r>
          </w:p>
        </w:tc>
        <w:tc>
          <w:tcPr>
            <w:tcW w:w="4678" w:type="dxa"/>
            <w:vAlign w:val="bottom"/>
          </w:tcPr>
          <w:p w14:paraId="7C9901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Transient ischemic attack due to embolism</w:t>
            </w:r>
          </w:p>
        </w:tc>
        <w:tc>
          <w:tcPr>
            <w:tcW w:w="1559" w:type="dxa"/>
          </w:tcPr>
          <w:p w14:paraId="14D63F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5228625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88E65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4077197</w:t>
            </w:r>
          </w:p>
        </w:tc>
        <w:tc>
          <w:tcPr>
            <w:tcW w:w="1276" w:type="dxa"/>
            <w:vAlign w:val="bottom"/>
          </w:tcPr>
          <w:p w14:paraId="39DE913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2A757A6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cerebral artery</w:t>
            </w:r>
          </w:p>
        </w:tc>
        <w:tc>
          <w:tcPr>
            <w:tcW w:w="1559" w:type="dxa"/>
          </w:tcPr>
          <w:p w14:paraId="77E61E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D1533E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2510A5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4077199</w:t>
            </w:r>
          </w:p>
        </w:tc>
        <w:tc>
          <w:tcPr>
            <w:tcW w:w="1276" w:type="dxa"/>
            <w:vAlign w:val="bottom"/>
          </w:tcPr>
          <w:p w14:paraId="2A0716B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6CFFDD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anterior communicating artery</w:t>
            </w:r>
          </w:p>
        </w:tc>
        <w:tc>
          <w:tcPr>
            <w:tcW w:w="1559" w:type="dxa"/>
          </w:tcPr>
          <w:p w14:paraId="2EE0471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4489AAE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175BF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4078444</w:t>
            </w:r>
          </w:p>
        </w:tc>
        <w:tc>
          <w:tcPr>
            <w:tcW w:w="1276" w:type="dxa"/>
            <w:vAlign w:val="bottom"/>
          </w:tcPr>
          <w:p w14:paraId="7D3C7D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4B301D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basilar artery</w:t>
            </w:r>
          </w:p>
        </w:tc>
        <w:tc>
          <w:tcPr>
            <w:tcW w:w="1559" w:type="dxa"/>
          </w:tcPr>
          <w:p w14:paraId="325A12A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38A9BF9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06EB99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4077957</w:t>
            </w:r>
          </w:p>
        </w:tc>
        <w:tc>
          <w:tcPr>
            <w:tcW w:w="1276" w:type="dxa"/>
            <w:vAlign w:val="bottom"/>
          </w:tcPr>
          <w:p w14:paraId="62D27C8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3FFFC9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middle cerebral artery</w:t>
            </w:r>
          </w:p>
        </w:tc>
        <w:tc>
          <w:tcPr>
            <w:tcW w:w="1559" w:type="dxa"/>
          </w:tcPr>
          <w:p w14:paraId="52E8664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7BD25B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27C3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4077198</w:t>
            </w:r>
          </w:p>
        </w:tc>
        <w:tc>
          <w:tcPr>
            <w:tcW w:w="1276" w:type="dxa"/>
            <w:vAlign w:val="bottom"/>
          </w:tcPr>
          <w:p w14:paraId="0796D3B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4044272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cerebral artery</w:t>
            </w:r>
          </w:p>
        </w:tc>
        <w:tc>
          <w:tcPr>
            <w:tcW w:w="1559" w:type="dxa"/>
          </w:tcPr>
          <w:p w14:paraId="119E2A8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2A2A9DB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00B45E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4078443</w:t>
            </w:r>
          </w:p>
        </w:tc>
        <w:tc>
          <w:tcPr>
            <w:tcW w:w="1276" w:type="dxa"/>
            <w:vAlign w:val="bottom"/>
          </w:tcPr>
          <w:p w14:paraId="5B84D9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12A17A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communicating artery</w:t>
            </w:r>
          </w:p>
        </w:tc>
        <w:tc>
          <w:tcPr>
            <w:tcW w:w="1559" w:type="dxa"/>
          </w:tcPr>
          <w:p w14:paraId="57DBE69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22A8EB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FF1C5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4078445</w:t>
            </w:r>
          </w:p>
        </w:tc>
        <w:tc>
          <w:tcPr>
            <w:tcW w:w="1276" w:type="dxa"/>
            <w:vAlign w:val="bottom"/>
          </w:tcPr>
          <w:p w14:paraId="392383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2,76E+08</w:t>
            </w:r>
          </w:p>
        </w:tc>
        <w:tc>
          <w:tcPr>
            <w:tcW w:w="4678" w:type="dxa"/>
            <w:vAlign w:val="bottom"/>
          </w:tcPr>
          <w:p w14:paraId="226B9A6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aneurysm of posterior inferior cerebellar artery</w:t>
            </w:r>
          </w:p>
        </w:tc>
        <w:tc>
          <w:tcPr>
            <w:tcW w:w="1559" w:type="dxa"/>
          </w:tcPr>
          <w:p w14:paraId="150E56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07C45B1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5B174D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4079429</w:t>
            </w:r>
          </w:p>
        </w:tc>
        <w:tc>
          <w:tcPr>
            <w:tcW w:w="1276" w:type="dxa"/>
            <w:vAlign w:val="bottom"/>
          </w:tcPr>
          <w:p w14:paraId="53DC5A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4777D84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carotid-anterior communicating artery zone aneurysm</w:t>
            </w:r>
          </w:p>
        </w:tc>
        <w:tc>
          <w:tcPr>
            <w:tcW w:w="1559" w:type="dxa"/>
          </w:tcPr>
          <w:p w14:paraId="5BAFF12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C2394">
              <w:rPr>
                <w:rFonts w:ascii="Calibri" w:hAnsi="Calibri"/>
                <w:color w:val="000000"/>
                <w:sz w:val="22"/>
                <w:szCs w:val="22"/>
              </w:rPr>
              <w:t>Yes</w:t>
            </w:r>
          </w:p>
        </w:tc>
      </w:tr>
      <w:tr w:rsidR="00C56403" w:rsidRPr="00691F9C" w14:paraId="67178C2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2E6372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4079427</w:t>
            </w:r>
          </w:p>
        </w:tc>
        <w:tc>
          <w:tcPr>
            <w:tcW w:w="1276" w:type="dxa"/>
            <w:vAlign w:val="bottom"/>
          </w:tcPr>
          <w:p w14:paraId="24DD96F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2,77E+08</w:t>
            </w:r>
          </w:p>
        </w:tc>
        <w:tc>
          <w:tcPr>
            <w:tcW w:w="4678" w:type="dxa"/>
            <w:vAlign w:val="bottom"/>
          </w:tcPr>
          <w:p w14:paraId="63F4B7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Unruptured internal carotid-posterior communicating artery zone aneurysm</w:t>
            </w:r>
          </w:p>
        </w:tc>
        <w:tc>
          <w:tcPr>
            <w:tcW w:w="1559" w:type="dxa"/>
          </w:tcPr>
          <w:p w14:paraId="3E29DD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91A170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6958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4215653</w:t>
            </w:r>
          </w:p>
        </w:tc>
        <w:tc>
          <w:tcPr>
            <w:tcW w:w="1276" w:type="dxa"/>
            <w:vAlign w:val="bottom"/>
          </w:tcPr>
          <w:p w14:paraId="1D87B60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4,17E+08</w:t>
            </w:r>
          </w:p>
        </w:tc>
        <w:tc>
          <w:tcPr>
            <w:tcW w:w="4678" w:type="dxa"/>
            <w:vAlign w:val="bottom"/>
          </w:tcPr>
          <w:p w14:paraId="7A6010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Vein of Galen malformation</w:t>
            </w:r>
          </w:p>
        </w:tc>
        <w:tc>
          <w:tcPr>
            <w:tcW w:w="1559" w:type="dxa"/>
          </w:tcPr>
          <w:p w14:paraId="525C46E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963E27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8F1C64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4180026</w:t>
            </w:r>
          </w:p>
        </w:tc>
        <w:tc>
          <w:tcPr>
            <w:tcW w:w="1276" w:type="dxa"/>
            <w:vAlign w:val="bottom"/>
          </w:tcPr>
          <w:p w14:paraId="2E5052C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2,97E+08</w:t>
            </w:r>
          </w:p>
        </w:tc>
        <w:tc>
          <w:tcPr>
            <w:tcW w:w="4678" w:type="dxa"/>
            <w:vAlign w:val="bottom"/>
          </w:tcPr>
          <w:p w14:paraId="5A83A2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aneurysm</w:t>
            </w:r>
          </w:p>
        </w:tc>
        <w:tc>
          <w:tcPr>
            <w:tcW w:w="1559" w:type="dxa"/>
          </w:tcPr>
          <w:p w14:paraId="06FC555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A47206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F30D7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4274969</w:t>
            </w:r>
          </w:p>
        </w:tc>
        <w:tc>
          <w:tcPr>
            <w:tcW w:w="1276" w:type="dxa"/>
            <w:vAlign w:val="bottom"/>
          </w:tcPr>
          <w:p w14:paraId="3257CD0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65084004</w:t>
            </w:r>
          </w:p>
        </w:tc>
        <w:tc>
          <w:tcPr>
            <w:tcW w:w="4678" w:type="dxa"/>
            <w:vAlign w:val="bottom"/>
          </w:tcPr>
          <w:p w14:paraId="6D61F7C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embolism</w:t>
            </w:r>
          </w:p>
        </w:tc>
        <w:tc>
          <w:tcPr>
            <w:tcW w:w="1559" w:type="dxa"/>
          </w:tcPr>
          <w:p w14:paraId="626BBD3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32E95E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B3E4F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4185117</w:t>
            </w:r>
          </w:p>
        </w:tc>
        <w:tc>
          <w:tcPr>
            <w:tcW w:w="1276" w:type="dxa"/>
            <w:vAlign w:val="bottom"/>
          </w:tcPr>
          <w:p w14:paraId="1162C83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43658003</w:t>
            </w:r>
          </w:p>
        </w:tc>
        <w:tc>
          <w:tcPr>
            <w:tcW w:w="4678" w:type="dxa"/>
            <w:vAlign w:val="bottom"/>
          </w:tcPr>
          <w:p w14:paraId="15A8D28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obstruction</w:t>
            </w:r>
          </w:p>
        </w:tc>
        <w:tc>
          <w:tcPr>
            <w:tcW w:w="1559" w:type="dxa"/>
          </w:tcPr>
          <w:p w14:paraId="08A092D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4A5719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D3A920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439296</w:t>
            </w:r>
          </w:p>
        </w:tc>
        <w:tc>
          <w:tcPr>
            <w:tcW w:w="1276" w:type="dxa"/>
            <w:vAlign w:val="bottom"/>
          </w:tcPr>
          <w:p w14:paraId="4B018DE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1,95E+08</w:t>
            </w:r>
          </w:p>
        </w:tc>
        <w:tc>
          <w:tcPr>
            <w:tcW w:w="4678" w:type="dxa"/>
            <w:vAlign w:val="bottom"/>
          </w:tcPr>
          <w:p w14:paraId="15ACE18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w:t>
            </w:r>
          </w:p>
        </w:tc>
        <w:tc>
          <w:tcPr>
            <w:tcW w:w="1559" w:type="dxa"/>
          </w:tcPr>
          <w:p w14:paraId="2453F9D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A5D2A0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A04AE8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763003</w:t>
            </w:r>
          </w:p>
        </w:tc>
        <w:tc>
          <w:tcPr>
            <w:tcW w:w="1276" w:type="dxa"/>
            <w:vAlign w:val="bottom"/>
          </w:tcPr>
          <w:p w14:paraId="40A8AC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1EC29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 infarction</w:t>
            </w:r>
          </w:p>
        </w:tc>
        <w:tc>
          <w:tcPr>
            <w:tcW w:w="1559" w:type="dxa"/>
          </w:tcPr>
          <w:p w14:paraId="7BFCBFF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35CF81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321B9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763035</w:t>
            </w:r>
          </w:p>
        </w:tc>
        <w:tc>
          <w:tcPr>
            <w:tcW w:w="1276" w:type="dxa"/>
            <w:vAlign w:val="bottom"/>
          </w:tcPr>
          <w:p w14:paraId="4FE1482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09A153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occlusion without infarction</w:t>
            </w:r>
          </w:p>
        </w:tc>
        <w:tc>
          <w:tcPr>
            <w:tcW w:w="1559" w:type="dxa"/>
          </w:tcPr>
          <w:p w14:paraId="022C2A3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E05CD4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0A58DD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4121637</w:t>
            </w:r>
          </w:p>
        </w:tc>
        <w:tc>
          <w:tcPr>
            <w:tcW w:w="1276" w:type="dxa"/>
            <w:vAlign w:val="bottom"/>
          </w:tcPr>
          <w:p w14:paraId="7A3ECCE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2,34E+08</w:t>
            </w:r>
          </w:p>
        </w:tc>
        <w:tc>
          <w:tcPr>
            <w:tcW w:w="4678" w:type="dxa"/>
            <w:vAlign w:val="bottom"/>
          </w:tcPr>
          <w:p w14:paraId="5648111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rupture</w:t>
            </w:r>
          </w:p>
        </w:tc>
        <w:tc>
          <w:tcPr>
            <w:tcW w:w="1559" w:type="dxa"/>
          </w:tcPr>
          <w:p w14:paraId="25C552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0D93EA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FA0D19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3796766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2249761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7743D89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A51CB7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946254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0310D1A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7472C1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4072AC8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387D8F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EF7DAA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058B9ED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58589EA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5ACB47A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2B7CD4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D9B174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51D9DF2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2E53CB5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5FAD9EF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636F51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04A35E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3A0343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2A33ED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2522E1A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4E4B8A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564789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3A7457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1C56975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40F7FE5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C3FB55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58DAE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3774BBE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145A99A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72C5E06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06B15B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1D0BF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2C62085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47E779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16247A0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FFC934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2D1B3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187B0CD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43A85C9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2CF3CC9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57A2A1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A9C24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068F41A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0D6D3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0C8641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ABE118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ADD88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4A58658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C3C6F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7594DBB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F49A21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8B4949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62B4043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2F12C31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7DD429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46CCC4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6DB3C6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33A9B15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1004E9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277591F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3249FC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CE49D3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296F813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35BD3D6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37EA50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B529B1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13A82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5027E0B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24E413C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5CD6E66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5864C6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B15BE9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37110515</w:t>
            </w:r>
          </w:p>
        </w:tc>
        <w:tc>
          <w:tcPr>
            <w:tcW w:w="1276" w:type="dxa"/>
            <w:vAlign w:val="bottom"/>
          </w:tcPr>
          <w:p w14:paraId="3C3D87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1F92F1F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635A980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F16BDE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C2F11A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24C4C02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2B0D8B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41A842C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E63A3C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67F6F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71D336F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EF13A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175AB87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7EB51F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F8E7DA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3878502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AA6EC9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70D008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DE79E0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9B513F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52CC39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7FB99D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0EDB4B6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FD9949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A671E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516D3C7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66B61B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73383F1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288FAB6"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92593D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61A62B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3ED419E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69F336C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69585A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C06D51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3D2A677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1ED0275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3281BF5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9E46E4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13541D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132BBDB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101992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40070F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6053AD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B673BF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42741F9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7BED9C6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659526F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8ADB84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AEDA7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1BFEEB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D9BA92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77B4A86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168862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8390F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315D931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6DE0FC9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6B48581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F1AA45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EE921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2867E1C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344DBCE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2554BE7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776E51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C1F1B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50805FF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67EF72F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6819F9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586C3C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74074F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3ED4AD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003A78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273FCC2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0B9A94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E11EDB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00D9790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3204921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7465CEC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EC4E00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D9EEA7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37110515</w:t>
            </w:r>
          </w:p>
        </w:tc>
        <w:tc>
          <w:tcPr>
            <w:tcW w:w="1276" w:type="dxa"/>
            <w:vAlign w:val="bottom"/>
          </w:tcPr>
          <w:p w14:paraId="0495DED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04932D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1D4E454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7FECD6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1D2621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3F09595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64B4D0F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07C191B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538D9A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519BDC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7793712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6E6A00E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73B155E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AEF7ED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103B79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26A5D09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23F79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181BBB5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CF0307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0E2678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18A9B8E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42262A4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4D3031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CEDBA8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580302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11C429B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2D818B1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5DC1552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5284CD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719875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1969D43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BFF4A5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5BD428A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2C60D1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19649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3735F3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2BC61B3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6A0DE98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7F328B0"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2F0BB5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184EE0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2501B2F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4D3A7DA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CF8015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66CCA8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36A311D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28F0025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1A96243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F888E7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158124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4AC276C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15283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759490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69C4ED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4CE584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4B1C741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D9EF60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7650D8D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98C0F8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58A06C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1B336E6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1F1FBC1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1F7F813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1A775D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3CF9B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7744167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0A1F26F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68272AF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3A6701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0613AA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3D133E2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26444E3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2578501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637BEB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3269F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2BC7DB8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2D3EA3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57092E0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785D0C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39BB20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37110515</w:t>
            </w:r>
          </w:p>
        </w:tc>
        <w:tc>
          <w:tcPr>
            <w:tcW w:w="1276" w:type="dxa"/>
            <w:vAlign w:val="bottom"/>
          </w:tcPr>
          <w:p w14:paraId="370A21B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1ABD56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6CAA97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EA1362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3A704D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0971557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5BE89A4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0572C2A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3D32A2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9A6B78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7BDB959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20618F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2EF7CF2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D22FAB5"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70578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77DA9E9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9034FA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2F13FEC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332ED1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1F8AB6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2BD34F8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649DC23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13313E6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BD2897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3BFAE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5BA7A7A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49D853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0B1911F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477A65F"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6F0938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4658F1E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D44B3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2F9725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753292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36666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7B023ED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2032F49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5DDDF6D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2D23554"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C5E02C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7D9E393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3A056BB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7D020DA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A9CAB0D"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554AEF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7CC8C5D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3D5BBFD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03DAC3F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AD7774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75B072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2A2D957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1CBE89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76A609E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0E68E9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706CE4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7B23850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1CB4441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4AA46C9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263FCD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7F9C18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53821D2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41A440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554EFD9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6102DA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0E7EC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3C7BB62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71079C8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4C0CE73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51A104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5B3803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624A61B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A93C25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719325B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C53E41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3F056E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7641C7B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5497600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4E4B5DA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48E83A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96166A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37110515</w:t>
            </w:r>
          </w:p>
        </w:tc>
        <w:tc>
          <w:tcPr>
            <w:tcW w:w="1276" w:type="dxa"/>
            <w:vAlign w:val="bottom"/>
          </w:tcPr>
          <w:p w14:paraId="28ACB00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03EA950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5962F64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4132D9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A5DFF5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7319FD6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471C47B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22F820E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C957961"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EC7B98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1F24CC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61C16D6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548E927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0991BF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5E672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79A78EF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C239C9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6D3B8CE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058D0EB"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CD18BA6"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7DE72163"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26F8DB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33FA9CA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D961EE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A5392D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53347F1E"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1FFD934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5E076A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7A4C0C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2DADF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6A7788D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06CA5F9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1CC25E3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EC9157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683EACF"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7DD3C53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40429E4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56BF2A5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BD7E16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34859D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09ABFD4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261F602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1CB8E28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A447921"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3EEE1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1E53B2F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0C0470E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216C7EA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5813D83"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FE7CF5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4B0AFD9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FAFB61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12EA671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63ED64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A219CD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468B8EB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2EE164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32D9BD4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E15854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13B0712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72F2114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4B8DB36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16282B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56132B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AA6C87D"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2B66392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0BAA79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25F2242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C55AA8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CE2CAA8"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7385496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B5DBB0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35DBCD0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9B83DC4"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D7C229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6E46AB2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2820E3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10D36AE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6A6C94A"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C263DA0"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37110515</w:t>
            </w:r>
          </w:p>
        </w:tc>
        <w:tc>
          <w:tcPr>
            <w:tcW w:w="1276" w:type="dxa"/>
            <w:vAlign w:val="bottom"/>
          </w:tcPr>
          <w:p w14:paraId="7217108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79E19FA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5FB67B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DDF9A5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85126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47207A7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44083C1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0AF5418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8438A9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0631656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300B2FA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82FE55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207E4C58"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A719A9A"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22956D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46F4691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2970770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5A9392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CDE949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44F1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26ED754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7EB9DAF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3B13422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ACB48AC"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1F708F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6D20013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7FDB5CC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1D82B7A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AE57F88"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3AFB64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26F028F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66616D6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42AE7C5B"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CC9EEA2"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15A6165"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5357232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50EB6EB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730473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AD924C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9D4737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265ED2C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1EC8223D"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7ED635C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E6A2B1F"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7649CEA"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69E4A6E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03E2F8E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357396B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73D808E"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3A051E07"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715DBD3E"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3431F76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7BECD1E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1E8159A3"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D79A852"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5F3B185F"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7922D265"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47EE5D6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3C75AB5"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63587E4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54F26A19"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72DD334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2B04D76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D47A216"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1EFD3FB"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28A41256"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39603207"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3A6C06A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810ADB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2021FE0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531B6327"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5CB7BEB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101D1DE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7CEA8C57"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2E5F371"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0AB9105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78B4AEB9"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469FD63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554668F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D16EFE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lastRenderedPageBreak/>
              <w:t>37110515</w:t>
            </w:r>
          </w:p>
        </w:tc>
        <w:tc>
          <w:tcPr>
            <w:tcW w:w="1276" w:type="dxa"/>
            <w:vAlign w:val="bottom"/>
          </w:tcPr>
          <w:p w14:paraId="03FF169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6C11666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72918FCC"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58E2CCE"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093690B3"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380423</w:t>
            </w:r>
          </w:p>
        </w:tc>
        <w:tc>
          <w:tcPr>
            <w:tcW w:w="1276" w:type="dxa"/>
            <w:vAlign w:val="bottom"/>
          </w:tcPr>
          <w:p w14:paraId="0D59CDE4"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90520006</w:t>
            </w:r>
          </w:p>
        </w:tc>
        <w:tc>
          <w:tcPr>
            <w:tcW w:w="4678" w:type="dxa"/>
            <w:vAlign w:val="bottom"/>
          </w:tcPr>
          <w:p w14:paraId="493C5368"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w:t>
            </w:r>
          </w:p>
        </w:tc>
        <w:tc>
          <w:tcPr>
            <w:tcW w:w="1559" w:type="dxa"/>
          </w:tcPr>
          <w:p w14:paraId="2A58A3BC"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0A548CD"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5A599594"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763004</w:t>
            </w:r>
          </w:p>
        </w:tc>
        <w:tc>
          <w:tcPr>
            <w:tcW w:w="1276" w:type="dxa"/>
            <w:vAlign w:val="bottom"/>
          </w:tcPr>
          <w:p w14:paraId="39CC383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6A94791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 infarction</w:t>
            </w:r>
          </w:p>
        </w:tc>
        <w:tc>
          <w:tcPr>
            <w:tcW w:w="1559" w:type="dxa"/>
          </w:tcPr>
          <w:p w14:paraId="5CF5E6D4"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3810CBDB"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3FE6CEF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765609</w:t>
            </w:r>
          </w:p>
        </w:tc>
        <w:tc>
          <w:tcPr>
            <w:tcW w:w="1276" w:type="dxa"/>
            <w:vAlign w:val="bottom"/>
          </w:tcPr>
          <w:p w14:paraId="149FBD0B"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4,35E+14</w:t>
            </w:r>
          </w:p>
        </w:tc>
        <w:tc>
          <w:tcPr>
            <w:tcW w:w="4678" w:type="dxa"/>
            <w:vAlign w:val="bottom"/>
          </w:tcPr>
          <w:p w14:paraId="4F240F82"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stenosis without infarction</w:t>
            </w:r>
          </w:p>
        </w:tc>
        <w:tc>
          <w:tcPr>
            <w:tcW w:w="1559" w:type="dxa"/>
          </w:tcPr>
          <w:p w14:paraId="3573D72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0515AAD9"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7769533E"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434656</w:t>
            </w:r>
          </w:p>
        </w:tc>
        <w:tc>
          <w:tcPr>
            <w:tcW w:w="1276" w:type="dxa"/>
            <w:vAlign w:val="bottom"/>
          </w:tcPr>
          <w:p w14:paraId="1EAB64B1"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34781003</w:t>
            </w:r>
          </w:p>
        </w:tc>
        <w:tc>
          <w:tcPr>
            <w:tcW w:w="4678" w:type="dxa"/>
            <w:vAlign w:val="bottom"/>
          </w:tcPr>
          <w:p w14:paraId="304294D2"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syndrome</w:t>
            </w:r>
          </w:p>
        </w:tc>
        <w:tc>
          <w:tcPr>
            <w:tcW w:w="1559" w:type="dxa"/>
          </w:tcPr>
          <w:p w14:paraId="055410D0"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2B67C1F8"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B47EB8C"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4273526</w:t>
            </w:r>
          </w:p>
        </w:tc>
        <w:tc>
          <w:tcPr>
            <w:tcW w:w="1276" w:type="dxa"/>
            <w:vAlign w:val="bottom"/>
          </w:tcPr>
          <w:p w14:paraId="012433DA"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64775002</w:t>
            </w:r>
          </w:p>
        </w:tc>
        <w:tc>
          <w:tcPr>
            <w:tcW w:w="4678" w:type="dxa"/>
            <w:vAlign w:val="bottom"/>
          </w:tcPr>
          <w:p w14:paraId="64E5EB7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Vertebral artery thrombosis</w:t>
            </w:r>
          </w:p>
        </w:tc>
        <w:tc>
          <w:tcPr>
            <w:tcW w:w="1559" w:type="dxa"/>
          </w:tcPr>
          <w:p w14:paraId="63861F33"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D811847"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68903C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4048785</w:t>
            </w:r>
          </w:p>
        </w:tc>
        <w:tc>
          <w:tcPr>
            <w:tcW w:w="1276" w:type="dxa"/>
            <w:vAlign w:val="bottom"/>
          </w:tcPr>
          <w:p w14:paraId="116314C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2,31E+08</w:t>
            </w:r>
          </w:p>
        </w:tc>
        <w:tc>
          <w:tcPr>
            <w:tcW w:w="4678" w:type="dxa"/>
            <w:vAlign w:val="bottom"/>
          </w:tcPr>
          <w:p w14:paraId="2121F40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Vertebrobasilar territory transient ischemic attack</w:t>
            </w:r>
          </w:p>
        </w:tc>
        <w:tc>
          <w:tcPr>
            <w:tcW w:w="1559" w:type="dxa"/>
          </w:tcPr>
          <w:p w14:paraId="2E9CB965"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62289C70" w14:textId="77777777" w:rsidTr="00A4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C8D4BA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4086178</w:t>
            </w:r>
          </w:p>
        </w:tc>
        <w:tc>
          <w:tcPr>
            <w:tcW w:w="1276" w:type="dxa"/>
            <w:vAlign w:val="bottom"/>
          </w:tcPr>
          <w:p w14:paraId="039C7381"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24654003</w:t>
            </w:r>
          </w:p>
        </w:tc>
        <w:tc>
          <w:tcPr>
            <w:tcW w:w="4678" w:type="dxa"/>
            <w:vAlign w:val="bottom"/>
          </w:tcPr>
          <w:p w14:paraId="2407DEED"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Weber-</w:t>
            </w:r>
            <w:proofErr w:type="spellStart"/>
            <w:r>
              <w:rPr>
                <w:rFonts w:ascii="Calibri" w:hAnsi="Calibri" w:cs="Calibri"/>
                <w:color w:val="000000"/>
                <w:sz w:val="22"/>
                <w:szCs w:val="22"/>
              </w:rPr>
              <w:t>Gubler</w:t>
            </w:r>
            <w:proofErr w:type="spellEnd"/>
            <w:r>
              <w:rPr>
                <w:rFonts w:ascii="Calibri" w:hAnsi="Calibri" w:cs="Calibri"/>
                <w:color w:val="000000"/>
                <w:sz w:val="22"/>
                <w:szCs w:val="22"/>
              </w:rPr>
              <w:t xml:space="preserve"> syndrome</w:t>
            </w:r>
          </w:p>
        </w:tc>
        <w:tc>
          <w:tcPr>
            <w:tcW w:w="1559" w:type="dxa"/>
          </w:tcPr>
          <w:p w14:paraId="5CFFF360" w14:textId="77777777" w:rsidR="00C56403" w:rsidRDefault="00C56403" w:rsidP="00A41636">
            <w:pPr>
              <w:pStyle w:val="BayerBodyTextFull"/>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r w:rsidR="00C56403" w:rsidRPr="00691F9C" w14:paraId="4ECC888C" w14:textId="77777777" w:rsidTr="00A41636">
        <w:tc>
          <w:tcPr>
            <w:cnfStyle w:val="001000000000" w:firstRow="0" w:lastRow="0" w:firstColumn="1" w:lastColumn="0" w:oddVBand="0" w:evenVBand="0" w:oddHBand="0" w:evenHBand="0" w:firstRowFirstColumn="0" w:firstRowLastColumn="0" w:lastRowFirstColumn="0" w:lastRowLastColumn="0"/>
            <w:tcW w:w="1129" w:type="dxa"/>
            <w:vAlign w:val="bottom"/>
          </w:tcPr>
          <w:p w14:paraId="4B066A79" w14:textId="77777777" w:rsidR="00C56403" w:rsidRDefault="00C56403" w:rsidP="00A41636">
            <w:pPr>
              <w:pStyle w:val="BayerBodyTextFull"/>
              <w:spacing w:line="360" w:lineRule="auto"/>
              <w:rPr>
                <w:rFonts w:ascii="Calibri" w:hAnsi="Calibri" w:cs="Calibri"/>
                <w:color w:val="000000"/>
                <w:sz w:val="22"/>
                <w:szCs w:val="22"/>
              </w:rPr>
            </w:pPr>
            <w:r>
              <w:rPr>
                <w:rFonts w:ascii="Calibri" w:hAnsi="Calibri" w:cs="Calibri"/>
                <w:color w:val="000000"/>
                <w:sz w:val="22"/>
                <w:szCs w:val="22"/>
              </w:rPr>
              <w:t>37110515</w:t>
            </w:r>
          </w:p>
        </w:tc>
        <w:tc>
          <w:tcPr>
            <w:tcW w:w="1276" w:type="dxa"/>
            <w:vAlign w:val="bottom"/>
          </w:tcPr>
          <w:p w14:paraId="502F927A"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7,25E+08</w:t>
            </w:r>
          </w:p>
        </w:tc>
        <w:tc>
          <w:tcPr>
            <w:tcW w:w="4678" w:type="dxa"/>
            <w:vAlign w:val="bottom"/>
          </w:tcPr>
          <w:p w14:paraId="4C132916"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White matter disorder co-occurrent and due to cerebral autosomal dominant arteriopathy with subcortical infarcts and leukoencephalopathy</w:t>
            </w:r>
          </w:p>
        </w:tc>
        <w:tc>
          <w:tcPr>
            <w:tcW w:w="1559" w:type="dxa"/>
          </w:tcPr>
          <w:p w14:paraId="161C17DF" w14:textId="77777777" w:rsidR="00C56403" w:rsidRDefault="00C56403" w:rsidP="00A41636">
            <w:pPr>
              <w:pStyle w:val="BayerBodyTextFull"/>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0137">
              <w:rPr>
                <w:rFonts w:ascii="Calibri" w:hAnsi="Calibri"/>
                <w:color w:val="000000"/>
                <w:sz w:val="22"/>
                <w:szCs w:val="22"/>
              </w:rPr>
              <w:t>Yes</w:t>
            </w:r>
          </w:p>
        </w:tc>
      </w:tr>
    </w:tbl>
    <w:p w14:paraId="54997BA1" w14:textId="77777777" w:rsidR="00C56403" w:rsidRDefault="00C56403"/>
    <w:p w14:paraId="09BF2188" w14:textId="77777777" w:rsidR="00BD699B" w:rsidRDefault="00BD699B">
      <w:pPr>
        <w:pStyle w:val="Heading1"/>
        <w:numPr>
          <w:ilvl w:val="0"/>
          <w:numId w:val="0"/>
        </w:numPr>
        <w:ind w:left="851" w:hanging="851"/>
      </w:pPr>
      <w:bookmarkStart w:id="258" w:name="_Annex_4:_Description"/>
      <w:bookmarkStart w:id="259" w:name="_Annex_5:_Signature"/>
      <w:bookmarkStart w:id="260" w:name="_Toc396315399"/>
      <w:bookmarkStart w:id="261" w:name="_Toc396411150"/>
      <w:bookmarkStart w:id="262" w:name="_Toc401784160"/>
      <w:bookmarkStart w:id="263" w:name="_Toc426018068"/>
      <w:bookmarkStart w:id="264" w:name="_Toc445993624"/>
      <w:bookmarkStart w:id="265" w:name="_Toc40861155"/>
      <w:bookmarkEnd w:id="258"/>
      <w:bookmarkEnd w:id="259"/>
    </w:p>
    <w:p w14:paraId="41DDAE29" w14:textId="77777777" w:rsidR="00BD699B" w:rsidRDefault="00BD699B">
      <w:pPr>
        <w:pStyle w:val="Heading1"/>
        <w:numPr>
          <w:ilvl w:val="0"/>
          <w:numId w:val="0"/>
        </w:numPr>
        <w:ind w:left="851" w:hanging="851"/>
      </w:pPr>
    </w:p>
    <w:p w14:paraId="74698BED" w14:textId="77777777" w:rsidR="00BD699B" w:rsidRDefault="00BD699B">
      <w:pPr>
        <w:pStyle w:val="Heading1"/>
        <w:numPr>
          <w:ilvl w:val="0"/>
          <w:numId w:val="0"/>
        </w:numPr>
        <w:ind w:left="851" w:hanging="851"/>
      </w:pPr>
    </w:p>
    <w:p w14:paraId="328EE39B" w14:textId="77777777" w:rsidR="00BD699B" w:rsidRDefault="00BD699B">
      <w:pPr>
        <w:pStyle w:val="Heading1"/>
        <w:numPr>
          <w:ilvl w:val="0"/>
          <w:numId w:val="0"/>
        </w:numPr>
        <w:ind w:left="851" w:hanging="851"/>
      </w:pPr>
    </w:p>
    <w:p w14:paraId="5DA27159" w14:textId="77777777" w:rsidR="00BD699B" w:rsidRDefault="00BD699B">
      <w:pPr>
        <w:pStyle w:val="Heading1"/>
        <w:numPr>
          <w:ilvl w:val="0"/>
          <w:numId w:val="0"/>
        </w:numPr>
        <w:ind w:left="851" w:hanging="851"/>
      </w:pPr>
    </w:p>
    <w:p w14:paraId="19A59C07" w14:textId="77777777" w:rsidR="00BD699B" w:rsidRDefault="00BD699B">
      <w:pPr>
        <w:pStyle w:val="Heading1"/>
        <w:numPr>
          <w:ilvl w:val="0"/>
          <w:numId w:val="0"/>
        </w:numPr>
        <w:ind w:left="851" w:hanging="851"/>
      </w:pPr>
    </w:p>
    <w:p w14:paraId="45D6A0F2" w14:textId="55E92D32" w:rsidR="00BD699B" w:rsidRDefault="00BD699B">
      <w:pPr>
        <w:pStyle w:val="Heading1"/>
        <w:numPr>
          <w:ilvl w:val="0"/>
          <w:numId w:val="0"/>
        </w:numPr>
        <w:ind w:left="851" w:hanging="851"/>
      </w:pPr>
    </w:p>
    <w:p w14:paraId="6D77AED4" w14:textId="77777777" w:rsidR="00BD699B" w:rsidRPr="00BD699B" w:rsidRDefault="00BD699B" w:rsidP="00BD699B">
      <w:pPr>
        <w:pStyle w:val="BayerBodyTextFull"/>
      </w:pPr>
    </w:p>
    <w:p w14:paraId="7A6A4A52" w14:textId="015F734A" w:rsidR="007B4973" w:rsidRPr="001B77DC" w:rsidRDefault="007B4973">
      <w:pPr>
        <w:pStyle w:val="Heading1"/>
        <w:numPr>
          <w:ilvl w:val="0"/>
          <w:numId w:val="0"/>
        </w:numPr>
        <w:ind w:left="851" w:hanging="851"/>
      </w:pPr>
      <w:r w:rsidRPr="001B77DC">
        <w:lastRenderedPageBreak/>
        <w:t xml:space="preserve">Annex </w:t>
      </w:r>
      <w:r w:rsidR="001B77DC" w:rsidRPr="001B77DC">
        <w:t>3</w:t>
      </w:r>
      <w:r w:rsidRPr="001B77DC">
        <w:t>: Signature pages</w:t>
      </w:r>
      <w:bookmarkEnd w:id="260"/>
      <w:bookmarkEnd w:id="261"/>
      <w:bookmarkEnd w:id="262"/>
      <w:bookmarkEnd w:id="263"/>
      <w:bookmarkEnd w:id="264"/>
      <w:bookmarkEnd w:id="265"/>
    </w:p>
    <w:p w14:paraId="3A9FF52D" w14:textId="5C458EA7" w:rsidR="007B4973" w:rsidRDefault="007B4973" w:rsidP="00625988">
      <w:pPr>
        <w:rPr>
          <w:rFonts w:eastAsia="Verdana"/>
          <w:b/>
          <w:sz w:val="26"/>
          <w:szCs w:val="26"/>
          <w:lang w:val="fr-FR" w:eastAsia="en-GB"/>
        </w:rPr>
      </w:pPr>
    </w:p>
    <w:p w14:paraId="0E0873D5" w14:textId="5E2B5FC7" w:rsidR="001B77DC" w:rsidRPr="00BD050E" w:rsidRDefault="001B77DC" w:rsidP="001B77DC">
      <w:pPr>
        <w:pStyle w:val="Heading1"/>
        <w:numPr>
          <w:ilvl w:val="0"/>
          <w:numId w:val="0"/>
        </w:numPr>
        <w:rPr>
          <w:lang w:val="fr-FR"/>
        </w:rPr>
      </w:pPr>
      <w:bookmarkStart w:id="266" w:name="_Toc40861156"/>
      <w:r w:rsidRPr="00BD050E">
        <w:rPr>
          <w:lang w:val="fr-FR"/>
        </w:rPr>
        <w:t xml:space="preserve">Signature Page – </w:t>
      </w:r>
      <w:proofErr w:type="spellStart"/>
      <w:r w:rsidRPr="00BD050E">
        <w:rPr>
          <w:lang w:val="fr-FR"/>
        </w:rPr>
        <w:t>Study</w:t>
      </w:r>
      <w:proofErr w:type="spellEnd"/>
      <w:r w:rsidRPr="00BD050E">
        <w:rPr>
          <w:lang w:val="fr-FR"/>
        </w:rPr>
        <w:t xml:space="preserve"> </w:t>
      </w:r>
      <w:proofErr w:type="spellStart"/>
      <w:r w:rsidRPr="00BD050E">
        <w:rPr>
          <w:lang w:val="fr-FR"/>
        </w:rPr>
        <w:t>Conduct</w:t>
      </w:r>
      <w:proofErr w:type="spellEnd"/>
      <w:r w:rsidRPr="00BD050E">
        <w:rPr>
          <w:lang w:val="fr-FR"/>
        </w:rPr>
        <w:t xml:space="preserve"> </w:t>
      </w:r>
      <w:proofErr w:type="spellStart"/>
      <w:r w:rsidRPr="00BD050E">
        <w:rPr>
          <w:lang w:val="fr-FR"/>
        </w:rPr>
        <w:t>Responsible</w:t>
      </w:r>
      <w:proofErr w:type="spellEnd"/>
      <w:r w:rsidR="00535173">
        <w:rPr>
          <w:lang w:val="fr-FR"/>
        </w:rPr>
        <w:t xml:space="preserve"> &amp; </w:t>
      </w:r>
      <w:proofErr w:type="spellStart"/>
      <w:r w:rsidR="00535173">
        <w:rPr>
          <w:lang w:val="fr-FR"/>
        </w:rPr>
        <w:t>Epidemiologist</w:t>
      </w:r>
      <w:bookmarkEnd w:id="266"/>
      <w:proofErr w:type="spellEnd"/>
      <w:r w:rsidRPr="00BD050E">
        <w:rPr>
          <w:lang w:val="fr-FR"/>
        </w:rPr>
        <w:t xml:space="preserve"> </w:t>
      </w:r>
    </w:p>
    <w:p w14:paraId="75505F8F" w14:textId="77777777" w:rsidR="001B77DC" w:rsidRPr="00887682" w:rsidRDefault="001B77DC" w:rsidP="001B77DC">
      <w:pPr>
        <w:pStyle w:val="BayerBodyTextFull"/>
        <w:rPr>
          <w:rStyle w:val="Hyperlink"/>
          <w:i/>
          <w:color w:val="0000CC"/>
          <w:u w:val="none"/>
        </w:rPr>
      </w:pPr>
    </w:p>
    <w:tbl>
      <w:tblPr>
        <w:tblW w:w="0" w:type="auto"/>
        <w:tblLook w:val="04A0" w:firstRow="1" w:lastRow="0" w:firstColumn="1" w:lastColumn="0" w:noHBand="0" w:noVBand="1"/>
      </w:tblPr>
      <w:tblGrid>
        <w:gridCol w:w="3453"/>
        <w:gridCol w:w="6243"/>
      </w:tblGrid>
      <w:tr w:rsidR="001B77DC" w:rsidRPr="00496BBA" w14:paraId="12CEBF97" w14:textId="77777777" w:rsidTr="001B77DC">
        <w:tc>
          <w:tcPr>
            <w:tcW w:w="3510" w:type="dxa"/>
            <w:shd w:val="clear" w:color="auto" w:fill="auto"/>
          </w:tcPr>
          <w:p w14:paraId="276EDF18" w14:textId="77777777" w:rsidR="001B77DC" w:rsidRPr="00887682" w:rsidRDefault="001B77DC" w:rsidP="001B77DC">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63717628" w14:textId="0B3B34C3" w:rsidR="001B77DC" w:rsidRPr="000740BC" w:rsidRDefault="00535173" w:rsidP="001B77DC">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1B77DC" w:rsidRPr="00496BBA" w14:paraId="0CA88C66" w14:textId="77777777" w:rsidTr="001B77DC">
        <w:tc>
          <w:tcPr>
            <w:tcW w:w="3510" w:type="dxa"/>
            <w:shd w:val="clear" w:color="auto" w:fill="auto"/>
          </w:tcPr>
          <w:p w14:paraId="2098BC47" w14:textId="77777777" w:rsidR="001B77DC" w:rsidRPr="001326B7" w:rsidRDefault="001B77DC" w:rsidP="001B77DC">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1E7BC105" w14:textId="057348D6" w:rsidR="001B77DC" w:rsidRPr="009C1996" w:rsidRDefault="00535173" w:rsidP="001B77DC">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1B77DC" w:rsidRPr="00496BBA" w14:paraId="0C835A86" w14:textId="77777777" w:rsidTr="001B77DC">
        <w:tc>
          <w:tcPr>
            <w:tcW w:w="3510" w:type="dxa"/>
            <w:shd w:val="clear" w:color="auto" w:fill="auto"/>
          </w:tcPr>
          <w:p w14:paraId="391EE5A5" w14:textId="77777777" w:rsidR="001B77DC" w:rsidRPr="00535173" w:rsidRDefault="001B77DC" w:rsidP="001B77DC">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715CB472" w14:textId="77777777" w:rsidR="001B77DC" w:rsidRPr="001326B7" w:rsidRDefault="001B77DC" w:rsidP="001B77DC">
            <w:pPr>
              <w:pStyle w:val="BodytextAgency"/>
              <w:spacing w:before="120" w:after="120" w:line="240" w:lineRule="auto"/>
              <w:rPr>
                <w:rFonts w:ascii="Times New Roman" w:hAnsi="Times New Roman" w:cs="Times New Roman"/>
                <w:i/>
                <w:color w:val="0000CC"/>
                <w:sz w:val="22"/>
                <w:szCs w:val="22"/>
                <w:lang w:val="en-US"/>
              </w:rPr>
            </w:pPr>
          </w:p>
        </w:tc>
      </w:tr>
      <w:tr w:rsidR="001B77DC" w:rsidRPr="00496BBA" w14:paraId="519C088E" w14:textId="77777777" w:rsidTr="001B77DC">
        <w:tc>
          <w:tcPr>
            <w:tcW w:w="3510" w:type="dxa"/>
            <w:shd w:val="clear" w:color="auto" w:fill="auto"/>
          </w:tcPr>
          <w:p w14:paraId="263489BE" w14:textId="77777777" w:rsidR="001B77DC" w:rsidRPr="00227795" w:rsidRDefault="001B77DC" w:rsidP="001B77DC">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4895074E" w14:textId="77777777" w:rsidR="001B77DC" w:rsidRPr="009E41D0" w:rsidRDefault="001B77DC" w:rsidP="001B77DC">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1846078A" w14:textId="77777777" w:rsidR="001B77DC" w:rsidRPr="009E41D0" w:rsidRDefault="001B77DC" w:rsidP="001B77DC">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1B77DC" w:rsidRPr="00496BBA" w14:paraId="26AD0AB2" w14:textId="77777777" w:rsidTr="001B77DC">
        <w:tc>
          <w:tcPr>
            <w:tcW w:w="3510" w:type="dxa"/>
            <w:shd w:val="clear" w:color="auto" w:fill="auto"/>
          </w:tcPr>
          <w:p w14:paraId="6A011E1A" w14:textId="77777777" w:rsidR="001B77DC" w:rsidRDefault="001B77DC" w:rsidP="001B77DC">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47ECC893" w14:textId="77777777" w:rsidR="001B77DC" w:rsidRPr="000740BC" w:rsidRDefault="001B77DC" w:rsidP="001B77DC">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61D79647" w14:textId="77777777" w:rsidR="001B77DC" w:rsidRPr="009E41D0" w:rsidRDefault="001B77DC" w:rsidP="001B77DC">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1B77DC" w:rsidRPr="00496BBA" w14:paraId="5195AE85" w14:textId="77777777" w:rsidTr="001B77DC">
        <w:tc>
          <w:tcPr>
            <w:tcW w:w="3510" w:type="dxa"/>
            <w:shd w:val="clear" w:color="auto" w:fill="auto"/>
          </w:tcPr>
          <w:p w14:paraId="57800D87" w14:textId="77777777" w:rsidR="001B77DC" w:rsidRPr="00887682" w:rsidRDefault="001B77DC" w:rsidP="001B77DC">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6693DD17" w14:textId="77777777" w:rsidR="001B77DC" w:rsidRPr="00887682" w:rsidRDefault="001B77DC" w:rsidP="001B77DC">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7655051F" w14:textId="77777777" w:rsidR="001B77DC" w:rsidRDefault="001B77DC" w:rsidP="001B77DC">
      <w:pPr>
        <w:rPr>
          <w:snapToGrid w:val="0"/>
        </w:rPr>
      </w:pPr>
    </w:p>
    <w:p w14:paraId="36B26A2D" w14:textId="77777777" w:rsidR="001B77DC" w:rsidRPr="00047687" w:rsidRDefault="001B77DC" w:rsidP="001B77DC">
      <w:pPr>
        <w:rPr>
          <w:snapToGrid w:val="0"/>
        </w:rPr>
      </w:pPr>
    </w:p>
    <w:p w14:paraId="75A01A2F" w14:textId="77777777" w:rsidR="001B77DC" w:rsidRDefault="001B77DC" w:rsidP="001B77DC">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1A19751D" w14:textId="77777777" w:rsidR="001B77DC" w:rsidRDefault="001B77DC" w:rsidP="001B77DC">
      <w:pPr>
        <w:rPr>
          <w:i/>
        </w:rPr>
      </w:pPr>
    </w:p>
    <w:p w14:paraId="5DAE8CB6" w14:textId="77777777" w:rsidR="001B77DC" w:rsidRPr="004D0F9E" w:rsidRDefault="001B77DC" w:rsidP="001B77DC">
      <w:pPr>
        <w:rPr>
          <w:i/>
          <w:sz w:val="22"/>
        </w:rPr>
      </w:pPr>
    </w:p>
    <w:p w14:paraId="0C58FE48" w14:textId="52194442" w:rsidR="001B77DC" w:rsidRDefault="001B77DC" w:rsidP="001B77DC">
      <w:pPr>
        <w:rPr>
          <w:i/>
          <w:color w:val="0000CC"/>
          <w:sz w:val="22"/>
        </w:rPr>
      </w:pPr>
      <w:r>
        <w:rPr>
          <w:sz w:val="22"/>
        </w:rPr>
        <w:t>Print Name</w:t>
      </w:r>
      <w:r w:rsidRPr="004D0F9E">
        <w:rPr>
          <w:sz w:val="22"/>
        </w:rPr>
        <w:t>:</w:t>
      </w:r>
      <w:r>
        <w:rPr>
          <w:sz w:val="22"/>
        </w:rPr>
        <w:tab/>
        <w:t>David Vizcaya</w:t>
      </w:r>
    </w:p>
    <w:p w14:paraId="4D1FD3AB" w14:textId="77777777" w:rsidR="001B77DC" w:rsidRDefault="001B77DC" w:rsidP="001B77DC">
      <w:pPr>
        <w:rPr>
          <w:sz w:val="22"/>
        </w:rPr>
      </w:pPr>
    </w:p>
    <w:p w14:paraId="590813D9" w14:textId="77777777" w:rsidR="001B77DC" w:rsidRPr="00047687" w:rsidRDefault="001B77DC" w:rsidP="001B77DC">
      <w:pPr>
        <w:rPr>
          <w:snapToGrid w:val="0"/>
        </w:rPr>
      </w:pPr>
    </w:p>
    <w:p w14:paraId="25EE45AC" w14:textId="77777777" w:rsidR="001B77DC" w:rsidRDefault="001B77DC" w:rsidP="001B77DC">
      <w:pPr>
        <w:rPr>
          <w:sz w:val="22"/>
        </w:rPr>
      </w:pPr>
      <w:r w:rsidRPr="004D0F9E">
        <w:rPr>
          <w:sz w:val="22"/>
        </w:rPr>
        <w:t>Date, Signature:</w:t>
      </w:r>
      <w:r>
        <w:rPr>
          <w:sz w:val="22"/>
        </w:rPr>
        <w:tab/>
      </w:r>
      <w:r w:rsidRPr="004D0F9E">
        <w:rPr>
          <w:sz w:val="22"/>
        </w:rPr>
        <w:t>__________________, _________________________________________________</w:t>
      </w:r>
    </w:p>
    <w:p w14:paraId="1292612D" w14:textId="77777777" w:rsidR="007B4973" w:rsidRDefault="007B4973" w:rsidP="00625988">
      <w:pPr>
        <w:pStyle w:val="BayerBodyTextFull"/>
      </w:pPr>
    </w:p>
    <w:p w14:paraId="7AE2013B" w14:textId="7EF48964" w:rsidR="00535173" w:rsidRDefault="00535173">
      <w:r>
        <w:br w:type="page"/>
      </w:r>
    </w:p>
    <w:p w14:paraId="31806551" w14:textId="0591B062" w:rsidR="00535173" w:rsidRPr="00BD050E" w:rsidRDefault="00535173" w:rsidP="00535173">
      <w:pPr>
        <w:pStyle w:val="Heading1"/>
        <w:numPr>
          <w:ilvl w:val="0"/>
          <w:numId w:val="0"/>
        </w:numPr>
        <w:rPr>
          <w:lang w:val="fr-FR"/>
        </w:rPr>
      </w:pPr>
      <w:bookmarkStart w:id="267" w:name="_Toc40861157"/>
      <w:r w:rsidRPr="00BD050E">
        <w:rPr>
          <w:lang w:val="fr-FR"/>
        </w:rPr>
        <w:lastRenderedPageBreak/>
        <w:t xml:space="preserve">Signature Page – </w:t>
      </w:r>
      <w:proofErr w:type="spellStart"/>
      <w:r w:rsidRPr="00BD050E">
        <w:rPr>
          <w:lang w:val="fr-FR"/>
        </w:rPr>
        <w:t>Study</w:t>
      </w:r>
      <w:proofErr w:type="spellEnd"/>
      <w:r w:rsidRPr="00BD050E">
        <w:rPr>
          <w:lang w:val="fr-FR"/>
        </w:rPr>
        <w:t xml:space="preserve"> </w:t>
      </w:r>
      <w:proofErr w:type="spellStart"/>
      <w:r>
        <w:rPr>
          <w:lang w:val="fr-FR"/>
        </w:rPr>
        <w:t>Safety</w:t>
      </w:r>
      <w:proofErr w:type="spellEnd"/>
      <w:r>
        <w:rPr>
          <w:lang w:val="fr-FR"/>
        </w:rPr>
        <w:t xml:space="preserve"> Lead</w:t>
      </w:r>
      <w:bookmarkEnd w:id="267"/>
    </w:p>
    <w:p w14:paraId="25BB9158" w14:textId="77777777" w:rsidR="00535173" w:rsidRPr="00887682" w:rsidRDefault="00535173" w:rsidP="00535173">
      <w:pPr>
        <w:pStyle w:val="BayerBodyTextFull"/>
        <w:rPr>
          <w:rStyle w:val="Hyperlink"/>
          <w:i/>
          <w:color w:val="0000CC"/>
          <w:u w:val="none"/>
        </w:rPr>
      </w:pPr>
    </w:p>
    <w:tbl>
      <w:tblPr>
        <w:tblW w:w="0" w:type="auto"/>
        <w:tblLook w:val="04A0" w:firstRow="1" w:lastRow="0" w:firstColumn="1" w:lastColumn="0" w:noHBand="0" w:noVBand="1"/>
      </w:tblPr>
      <w:tblGrid>
        <w:gridCol w:w="3453"/>
        <w:gridCol w:w="6243"/>
      </w:tblGrid>
      <w:tr w:rsidR="00535173" w:rsidRPr="00496BBA" w14:paraId="0BF7D4AA" w14:textId="77777777" w:rsidTr="00287077">
        <w:tc>
          <w:tcPr>
            <w:tcW w:w="3510" w:type="dxa"/>
            <w:shd w:val="clear" w:color="auto" w:fill="auto"/>
          </w:tcPr>
          <w:p w14:paraId="27C3AA4C"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1868EA79" w14:textId="77777777" w:rsidR="00535173" w:rsidRPr="000740BC"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535173" w:rsidRPr="00496BBA" w14:paraId="7CC89143" w14:textId="77777777" w:rsidTr="00287077">
        <w:tc>
          <w:tcPr>
            <w:tcW w:w="3510" w:type="dxa"/>
            <w:shd w:val="clear" w:color="auto" w:fill="auto"/>
          </w:tcPr>
          <w:p w14:paraId="3DA633C8" w14:textId="77777777" w:rsidR="00535173" w:rsidRPr="001326B7"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2C1D5813" w14:textId="77777777" w:rsidR="00535173" w:rsidRPr="009C1996"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535173" w:rsidRPr="00496BBA" w14:paraId="4CC23C1D" w14:textId="77777777" w:rsidTr="00287077">
        <w:tc>
          <w:tcPr>
            <w:tcW w:w="3510" w:type="dxa"/>
            <w:shd w:val="clear" w:color="auto" w:fill="auto"/>
          </w:tcPr>
          <w:p w14:paraId="3579B8AB" w14:textId="77777777" w:rsidR="00535173" w:rsidRPr="00535173" w:rsidRDefault="00535173" w:rsidP="00287077">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19AE3F61" w14:textId="77777777" w:rsidR="00535173" w:rsidRPr="001326B7" w:rsidRDefault="00535173" w:rsidP="00287077">
            <w:pPr>
              <w:pStyle w:val="BodytextAgency"/>
              <w:spacing w:before="120" w:after="120" w:line="240" w:lineRule="auto"/>
              <w:rPr>
                <w:rFonts w:ascii="Times New Roman" w:hAnsi="Times New Roman" w:cs="Times New Roman"/>
                <w:i/>
                <w:color w:val="0000CC"/>
                <w:sz w:val="22"/>
                <w:szCs w:val="22"/>
                <w:lang w:val="en-US"/>
              </w:rPr>
            </w:pPr>
          </w:p>
        </w:tc>
      </w:tr>
      <w:tr w:rsidR="00535173" w:rsidRPr="00496BBA" w14:paraId="3011ACF3" w14:textId="77777777" w:rsidTr="00287077">
        <w:tc>
          <w:tcPr>
            <w:tcW w:w="3510" w:type="dxa"/>
            <w:shd w:val="clear" w:color="auto" w:fill="auto"/>
          </w:tcPr>
          <w:p w14:paraId="5288F023" w14:textId="77777777" w:rsidR="00535173" w:rsidRPr="00227795" w:rsidRDefault="00535173" w:rsidP="00287077">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6A71531E" w14:textId="77777777" w:rsidR="00535173" w:rsidRPr="009E41D0" w:rsidRDefault="00535173" w:rsidP="00287077">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188E8F07" w14:textId="77777777" w:rsidR="00535173" w:rsidRPr="009E41D0" w:rsidRDefault="00535173" w:rsidP="00287077">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535173" w:rsidRPr="00496BBA" w14:paraId="400A53E4" w14:textId="77777777" w:rsidTr="00287077">
        <w:tc>
          <w:tcPr>
            <w:tcW w:w="3510" w:type="dxa"/>
            <w:shd w:val="clear" w:color="auto" w:fill="auto"/>
          </w:tcPr>
          <w:p w14:paraId="3124C2F7" w14:textId="77777777" w:rsidR="00535173"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6A584BA7" w14:textId="77777777" w:rsidR="00535173" w:rsidRPr="000740BC" w:rsidRDefault="00535173" w:rsidP="00287077">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585B4246" w14:textId="77777777" w:rsidR="00535173" w:rsidRPr="009E41D0" w:rsidRDefault="00535173" w:rsidP="00287077">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535173" w:rsidRPr="00496BBA" w14:paraId="512CB10B" w14:textId="77777777" w:rsidTr="00287077">
        <w:tc>
          <w:tcPr>
            <w:tcW w:w="3510" w:type="dxa"/>
            <w:shd w:val="clear" w:color="auto" w:fill="auto"/>
          </w:tcPr>
          <w:p w14:paraId="67413136"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4B09C739" w14:textId="77777777" w:rsidR="00535173" w:rsidRPr="00887682" w:rsidRDefault="00535173" w:rsidP="00287077">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3A90DCF2" w14:textId="77777777" w:rsidR="00535173" w:rsidRDefault="00535173" w:rsidP="00535173">
      <w:pPr>
        <w:rPr>
          <w:snapToGrid w:val="0"/>
        </w:rPr>
      </w:pPr>
    </w:p>
    <w:p w14:paraId="6279039B" w14:textId="77777777" w:rsidR="00535173" w:rsidRPr="00047687" w:rsidRDefault="00535173" w:rsidP="00535173">
      <w:pPr>
        <w:rPr>
          <w:snapToGrid w:val="0"/>
        </w:rPr>
      </w:pPr>
    </w:p>
    <w:p w14:paraId="578C4D64" w14:textId="77777777" w:rsidR="00535173" w:rsidRDefault="00535173" w:rsidP="00535173">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3C81C760" w14:textId="77777777" w:rsidR="00535173" w:rsidRDefault="00535173" w:rsidP="00535173">
      <w:pPr>
        <w:rPr>
          <w:i/>
        </w:rPr>
      </w:pPr>
    </w:p>
    <w:p w14:paraId="59CA83BE" w14:textId="77777777" w:rsidR="00535173" w:rsidRPr="004D0F9E" w:rsidRDefault="00535173" w:rsidP="00535173">
      <w:pPr>
        <w:rPr>
          <w:i/>
          <w:sz w:val="22"/>
        </w:rPr>
      </w:pPr>
    </w:p>
    <w:p w14:paraId="492CF002" w14:textId="6B01E25D" w:rsidR="00535173" w:rsidRDefault="00535173" w:rsidP="00535173">
      <w:pPr>
        <w:rPr>
          <w:i/>
          <w:color w:val="0000CC"/>
          <w:sz w:val="22"/>
        </w:rPr>
      </w:pPr>
      <w:r>
        <w:rPr>
          <w:sz w:val="22"/>
        </w:rPr>
        <w:t>Print Name</w:t>
      </w:r>
      <w:r w:rsidRPr="004D0F9E">
        <w:rPr>
          <w:sz w:val="22"/>
        </w:rPr>
        <w:t>:</w:t>
      </w:r>
      <w:r>
        <w:rPr>
          <w:sz w:val="22"/>
        </w:rPr>
        <w:tab/>
        <w:t>Andrea Horvat-Broecker</w:t>
      </w:r>
    </w:p>
    <w:p w14:paraId="5C004A5A" w14:textId="77777777" w:rsidR="00535173" w:rsidRDefault="00535173" w:rsidP="00535173">
      <w:pPr>
        <w:rPr>
          <w:sz w:val="22"/>
        </w:rPr>
      </w:pPr>
    </w:p>
    <w:p w14:paraId="12313F6E" w14:textId="77777777" w:rsidR="00535173" w:rsidRPr="00047687" w:rsidRDefault="00535173" w:rsidP="00535173">
      <w:pPr>
        <w:rPr>
          <w:snapToGrid w:val="0"/>
        </w:rPr>
      </w:pPr>
    </w:p>
    <w:p w14:paraId="065B258C" w14:textId="77777777" w:rsidR="00535173" w:rsidRDefault="00535173" w:rsidP="00535173">
      <w:pPr>
        <w:rPr>
          <w:sz w:val="22"/>
        </w:rPr>
      </w:pPr>
      <w:r w:rsidRPr="004D0F9E">
        <w:rPr>
          <w:sz w:val="22"/>
        </w:rPr>
        <w:t>Date, Signature:</w:t>
      </w:r>
      <w:r>
        <w:rPr>
          <w:sz w:val="22"/>
        </w:rPr>
        <w:tab/>
      </w:r>
      <w:r w:rsidRPr="004D0F9E">
        <w:rPr>
          <w:sz w:val="22"/>
        </w:rPr>
        <w:t>__________________, _________________________________________________</w:t>
      </w:r>
    </w:p>
    <w:p w14:paraId="71BC2361" w14:textId="77777777" w:rsidR="00535173" w:rsidRDefault="00535173" w:rsidP="00535173">
      <w:pPr>
        <w:pStyle w:val="BayerBodyTextFull"/>
      </w:pPr>
    </w:p>
    <w:p w14:paraId="0647C368" w14:textId="41286390" w:rsidR="00535173" w:rsidRDefault="00535173">
      <w:r>
        <w:br w:type="page"/>
      </w:r>
    </w:p>
    <w:p w14:paraId="68428B85" w14:textId="3B451D21" w:rsidR="00535173" w:rsidRPr="00BD050E" w:rsidRDefault="00535173" w:rsidP="00535173">
      <w:pPr>
        <w:pStyle w:val="Heading1"/>
        <w:numPr>
          <w:ilvl w:val="0"/>
          <w:numId w:val="0"/>
        </w:numPr>
        <w:rPr>
          <w:lang w:val="fr-FR"/>
        </w:rPr>
      </w:pPr>
      <w:bookmarkStart w:id="268" w:name="_Toc40861158"/>
      <w:r w:rsidRPr="00BD050E">
        <w:rPr>
          <w:lang w:val="fr-FR"/>
        </w:rPr>
        <w:lastRenderedPageBreak/>
        <w:t xml:space="preserve">Signature Page – </w:t>
      </w:r>
      <w:proofErr w:type="spellStart"/>
      <w:r w:rsidRPr="00BD050E">
        <w:rPr>
          <w:lang w:val="fr-FR"/>
        </w:rPr>
        <w:t>Study</w:t>
      </w:r>
      <w:proofErr w:type="spellEnd"/>
      <w:r w:rsidRPr="00BD050E">
        <w:rPr>
          <w:lang w:val="fr-FR"/>
        </w:rPr>
        <w:t xml:space="preserve"> </w:t>
      </w:r>
      <w:proofErr w:type="spellStart"/>
      <w:r>
        <w:rPr>
          <w:lang w:val="fr-FR"/>
        </w:rPr>
        <w:t>Medical</w:t>
      </w:r>
      <w:proofErr w:type="spellEnd"/>
      <w:r>
        <w:rPr>
          <w:lang w:val="fr-FR"/>
        </w:rPr>
        <w:t xml:space="preserve"> Expert</w:t>
      </w:r>
      <w:bookmarkEnd w:id="268"/>
    </w:p>
    <w:p w14:paraId="5BEF6799" w14:textId="77777777" w:rsidR="00535173" w:rsidRPr="00887682" w:rsidRDefault="00535173" w:rsidP="00535173">
      <w:pPr>
        <w:pStyle w:val="BayerBodyTextFull"/>
        <w:rPr>
          <w:rStyle w:val="Hyperlink"/>
          <w:i/>
          <w:color w:val="0000CC"/>
          <w:u w:val="none"/>
        </w:rPr>
      </w:pPr>
    </w:p>
    <w:tbl>
      <w:tblPr>
        <w:tblW w:w="0" w:type="auto"/>
        <w:tblLook w:val="04A0" w:firstRow="1" w:lastRow="0" w:firstColumn="1" w:lastColumn="0" w:noHBand="0" w:noVBand="1"/>
      </w:tblPr>
      <w:tblGrid>
        <w:gridCol w:w="3453"/>
        <w:gridCol w:w="6243"/>
      </w:tblGrid>
      <w:tr w:rsidR="00535173" w:rsidRPr="00496BBA" w14:paraId="2B7C872E" w14:textId="77777777" w:rsidTr="00287077">
        <w:tc>
          <w:tcPr>
            <w:tcW w:w="3510" w:type="dxa"/>
            <w:shd w:val="clear" w:color="auto" w:fill="auto"/>
          </w:tcPr>
          <w:p w14:paraId="0A664335"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102D0DF1" w14:textId="77777777" w:rsidR="00535173" w:rsidRPr="000740BC"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535173" w:rsidRPr="00496BBA" w14:paraId="15E27E09" w14:textId="77777777" w:rsidTr="00287077">
        <w:tc>
          <w:tcPr>
            <w:tcW w:w="3510" w:type="dxa"/>
            <w:shd w:val="clear" w:color="auto" w:fill="auto"/>
          </w:tcPr>
          <w:p w14:paraId="635AC521" w14:textId="77777777" w:rsidR="00535173" w:rsidRPr="001326B7"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2C495F87" w14:textId="77777777" w:rsidR="00535173" w:rsidRPr="009C1996"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535173" w:rsidRPr="00496BBA" w14:paraId="1FB0AD10" w14:textId="77777777" w:rsidTr="00287077">
        <w:tc>
          <w:tcPr>
            <w:tcW w:w="3510" w:type="dxa"/>
            <w:shd w:val="clear" w:color="auto" w:fill="auto"/>
          </w:tcPr>
          <w:p w14:paraId="2D09D764" w14:textId="77777777" w:rsidR="00535173" w:rsidRPr="00535173" w:rsidRDefault="00535173" w:rsidP="00287077">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6D98F30A" w14:textId="77777777" w:rsidR="00535173" w:rsidRPr="001326B7" w:rsidRDefault="00535173" w:rsidP="00287077">
            <w:pPr>
              <w:pStyle w:val="BodytextAgency"/>
              <w:spacing w:before="120" w:after="120" w:line="240" w:lineRule="auto"/>
              <w:rPr>
                <w:rFonts w:ascii="Times New Roman" w:hAnsi="Times New Roman" w:cs="Times New Roman"/>
                <w:i/>
                <w:color w:val="0000CC"/>
                <w:sz w:val="22"/>
                <w:szCs w:val="22"/>
                <w:lang w:val="en-US"/>
              </w:rPr>
            </w:pPr>
          </w:p>
        </w:tc>
      </w:tr>
      <w:tr w:rsidR="00535173" w:rsidRPr="00496BBA" w14:paraId="1091A6AE" w14:textId="77777777" w:rsidTr="00287077">
        <w:tc>
          <w:tcPr>
            <w:tcW w:w="3510" w:type="dxa"/>
            <w:shd w:val="clear" w:color="auto" w:fill="auto"/>
          </w:tcPr>
          <w:p w14:paraId="57EBFDFA" w14:textId="77777777" w:rsidR="00535173" w:rsidRPr="00227795" w:rsidRDefault="00535173" w:rsidP="00287077">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137B3E62" w14:textId="77777777" w:rsidR="00535173" w:rsidRPr="009E41D0" w:rsidRDefault="00535173" w:rsidP="00287077">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7A14F1EA" w14:textId="77777777" w:rsidR="00535173" w:rsidRPr="009E41D0" w:rsidRDefault="00535173" w:rsidP="00287077">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535173" w:rsidRPr="00496BBA" w14:paraId="1C9D437C" w14:textId="77777777" w:rsidTr="00287077">
        <w:tc>
          <w:tcPr>
            <w:tcW w:w="3510" w:type="dxa"/>
            <w:shd w:val="clear" w:color="auto" w:fill="auto"/>
          </w:tcPr>
          <w:p w14:paraId="3EB420AD" w14:textId="77777777" w:rsidR="00535173"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1F5660EB" w14:textId="77777777" w:rsidR="00535173" w:rsidRPr="000740BC" w:rsidRDefault="00535173" w:rsidP="00287077">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4FD0E991" w14:textId="77777777" w:rsidR="00535173" w:rsidRPr="009E41D0" w:rsidRDefault="00535173" w:rsidP="00287077">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535173" w:rsidRPr="00496BBA" w14:paraId="08A02626" w14:textId="77777777" w:rsidTr="00287077">
        <w:tc>
          <w:tcPr>
            <w:tcW w:w="3510" w:type="dxa"/>
            <w:shd w:val="clear" w:color="auto" w:fill="auto"/>
          </w:tcPr>
          <w:p w14:paraId="58329D6C"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28CE2CF9" w14:textId="77777777" w:rsidR="00535173" w:rsidRPr="00887682" w:rsidRDefault="00535173" w:rsidP="00287077">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02E4438B" w14:textId="77777777" w:rsidR="00535173" w:rsidRDefault="00535173" w:rsidP="00535173">
      <w:pPr>
        <w:rPr>
          <w:snapToGrid w:val="0"/>
        </w:rPr>
      </w:pPr>
    </w:p>
    <w:p w14:paraId="09FFE6C5" w14:textId="77777777" w:rsidR="00535173" w:rsidRPr="00047687" w:rsidRDefault="00535173" w:rsidP="00535173">
      <w:pPr>
        <w:rPr>
          <w:snapToGrid w:val="0"/>
        </w:rPr>
      </w:pPr>
    </w:p>
    <w:p w14:paraId="3944BAAF" w14:textId="77777777" w:rsidR="00535173" w:rsidRDefault="00535173" w:rsidP="00535173">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1CBA8F01" w14:textId="77777777" w:rsidR="00535173" w:rsidRDefault="00535173" w:rsidP="00535173">
      <w:pPr>
        <w:rPr>
          <w:i/>
        </w:rPr>
      </w:pPr>
    </w:p>
    <w:p w14:paraId="3C0CCFD6" w14:textId="77777777" w:rsidR="00535173" w:rsidRPr="004D0F9E" w:rsidRDefault="00535173" w:rsidP="00535173">
      <w:pPr>
        <w:rPr>
          <w:i/>
          <w:sz w:val="22"/>
        </w:rPr>
      </w:pPr>
    </w:p>
    <w:p w14:paraId="528E209A" w14:textId="7860175E" w:rsidR="00535173" w:rsidRDefault="00535173" w:rsidP="00535173">
      <w:pPr>
        <w:rPr>
          <w:i/>
          <w:color w:val="0000CC"/>
          <w:sz w:val="22"/>
        </w:rPr>
      </w:pPr>
      <w:r>
        <w:rPr>
          <w:sz w:val="22"/>
        </w:rPr>
        <w:t>Print Name</w:t>
      </w:r>
      <w:r w:rsidRPr="004D0F9E">
        <w:rPr>
          <w:sz w:val="22"/>
        </w:rPr>
        <w:t>:</w:t>
      </w:r>
      <w:r>
        <w:rPr>
          <w:sz w:val="22"/>
        </w:rPr>
        <w:tab/>
        <w:t xml:space="preserve">Angela </w:t>
      </w:r>
      <w:proofErr w:type="spellStart"/>
      <w:r>
        <w:rPr>
          <w:sz w:val="22"/>
        </w:rPr>
        <w:t>Zawattieri</w:t>
      </w:r>
      <w:proofErr w:type="spellEnd"/>
    </w:p>
    <w:p w14:paraId="3185A84F" w14:textId="77777777" w:rsidR="00535173" w:rsidRDefault="00535173" w:rsidP="00535173">
      <w:pPr>
        <w:rPr>
          <w:sz w:val="22"/>
        </w:rPr>
      </w:pPr>
    </w:p>
    <w:p w14:paraId="6F96BBE8" w14:textId="77777777" w:rsidR="00535173" w:rsidRPr="00047687" w:rsidRDefault="00535173" w:rsidP="00535173">
      <w:pPr>
        <w:rPr>
          <w:snapToGrid w:val="0"/>
        </w:rPr>
      </w:pPr>
    </w:p>
    <w:p w14:paraId="04B3B1FD" w14:textId="77777777" w:rsidR="00535173" w:rsidRDefault="00535173" w:rsidP="00535173">
      <w:pPr>
        <w:rPr>
          <w:sz w:val="22"/>
        </w:rPr>
      </w:pPr>
      <w:r w:rsidRPr="004D0F9E">
        <w:rPr>
          <w:sz w:val="22"/>
        </w:rPr>
        <w:t>Date, Signature:</w:t>
      </w:r>
      <w:r>
        <w:rPr>
          <w:sz w:val="22"/>
        </w:rPr>
        <w:tab/>
      </w:r>
      <w:r w:rsidRPr="004D0F9E">
        <w:rPr>
          <w:sz w:val="22"/>
        </w:rPr>
        <w:t>__________________, _________________________________________________</w:t>
      </w:r>
    </w:p>
    <w:p w14:paraId="7CBFF060" w14:textId="77777777" w:rsidR="00535173" w:rsidRDefault="00535173" w:rsidP="00535173">
      <w:pPr>
        <w:pStyle w:val="BayerBodyTextFull"/>
      </w:pPr>
    </w:p>
    <w:p w14:paraId="45805B7C" w14:textId="657B447E" w:rsidR="00535173" w:rsidRDefault="00535173">
      <w:r>
        <w:br w:type="page"/>
      </w:r>
    </w:p>
    <w:p w14:paraId="379B378A" w14:textId="12551910" w:rsidR="00535173" w:rsidRPr="00535173" w:rsidRDefault="00535173" w:rsidP="00535173">
      <w:pPr>
        <w:pStyle w:val="Heading1"/>
        <w:numPr>
          <w:ilvl w:val="0"/>
          <w:numId w:val="0"/>
        </w:numPr>
        <w:rPr>
          <w:rStyle w:val="Hyperlink"/>
          <w:color w:val="auto"/>
          <w:u w:val="none"/>
          <w:lang w:val="fr-FR"/>
        </w:rPr>
      </w:pPr>
      <w:bookmarkStart w:id="269" w:name="_Toc40861159"/>
      <w:r w:rsidRPr="00BD050E">
        <w:rPr>
          <w:lang w:val="fr-FR"/>
        </w:rPr>
        <w:lastRenderedPageBreak/>
        <w:t xml:space="preserve">Signature Page – </w:t>
      </w:r>
      <w:proofErr w:type="spellStart"/>
      <w:r w:rsidRPr="00BD050E">
        <w:rPr>
          <w:lang w:val="fr-FR"/>
        </w:rPr>
        <w:t>Study</w:t>
      </w:r>
      <w:proofErr w:type="spellEnd"/>
      <w:r w:rsidRPr="00BD050E">
        <w:rPr>
          <w:lang w:val="fr-FR"/>
        </w:rPr>
        <w:t xml:space="preserve"> </w:t>
      </w:r>
      <w:proofErr w:type="spellStart"/>
      <w:r>
        <w:rPr>
          <w:lang w:val="fr-FR"/>
        </w:rPr>
        <w:t>Health</w:t>
      </w:r>
      <w:proofErr w:type="spellEnd"/>
      <w:r>
        <w:rPr>
          <w:lang w:val="fr-FR"/>
        </w:rPr>
        <w:t xml:space="preserve"> Economist &amp; </w:t>
      </w:r>
      <w:proofErr w:type="spellStart"/>
      <w:r>
        <w:rPr>
          <w:lang w:val="fr-FR"/>
        </w:rPr>
        <w:t>Outcomes</w:t>
      </w:r>
      <w:proofErr w:type="spellEnd"/>
      <w:r>
        <w:rPr>
          <w:lang w:val="fr-FR"/>
        </w:rPr>
        <w:t xml:space="preserve"> </w:t>
      </w:r>
      <w:proofErr w:type="spellStart"/>
      <w:r>
        <w:rPr>
          <w:lang w:val="fr-FR"/>
        </w:rPr>
        <w:t>Research</w:t>
      </w:r>
      <w:proofErr w:type="spellEnd"/>
      <w:r>
        <w:rPr>
          <w:lang w:val="fr-FR"/>
        </w:rPr>
        <w:t xml:space="preserve"> (HEOR)</w:t>
      </w:r>
      <w:bookmarkEnd w:id="269"/>
      <w:r>
        <w:rPr>
          <w:lang w:val="fr-FR"/>
        </w:rPr>
        <w:t xml:space="preserve"> </w:t>
      </w:r>
    </w:p>
    <w:tbl>
      <w:tblPr>
        <w:tblW w:w="0" w:type="auto"/>
        <w:tblLook w:val="04A0" w:firstRow="1" w:lastRow="0" w:firstColumn="1" w:lastColumn="0" w:noHBand="0" w:noVBand="1"/>
      </w:tblPr>
      <w:tblGrid>
        <w:gridCol w:w="3453"/>
        <w:gridCol w:w="6243"/>
      </w:tblGrid>
      <w:tr w:rsidR="00535173" w:rsidRPr="00496BBA" w14:paraId="7C42EF46" w14:textId="77777777" w:rsidTr="00287077">
        <w:tc>
          <w:tcPr>
            <w:tcW w:w="3510" w:type="dxa"/>
            <w:shd w:val="clear" w:color="auto" w:fill="auto"/>
          </w:tcPr>
          <w:p w14:paraId="58AE7555"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37D833AB" w14:textId="77777777" w:rsidR="00535173" w:rsidRPr="000740BC"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535173" w:rsidRPr="00496BBA" w14:paraId="64AA404B" w14:textId="77777777" w:rsidTr="00287077">
        <w:tc>
          <w:tcPr>
            <w:tcW w:w="3510" w:type="dxa"/>
            <w:shd w:val="clear" w:color="auto" w:fill="auto"/>
          </w:tcPr>
          <w:p w14:paraId="2EE24D90" w14:textId="77777777" w:rsidR="00535173" w:rsidRPr="001326B7"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3AC64DFA" w14:textId="77777777" w:rsidR="00535173" w:rsidRPr="009C1996"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535173" w:rsidRPr="00496BBA" w14:paraId="5D148A8E" w14:textId="77777777" w:rsidTr="00287077">
        <w:tc>
          <w:tcPr>
            <w:tcW w:w="3510" w:type="dxa"/>
            <w:shd w:val="clear" w:color="auto" w:fill="auto"/>
          </w:tcPr>
          <w:p w14:paraId="72715A3B" w14:textId="77777777" w:rsidR="00535173" w:rsidRPr="00535173" w:rsidRDefault="00535173" w:rsidP="00287077">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019F733D" w14:textId="77777777" w:rsidR="00535173" w:rsidRPr="001326B7" w:rsidRDefault="00535173" w:rsidP="00287077">
            <w:pPr>
              <w:pStyle w:val="BodytextAgency"/>
              <w:spacing w:before="120" w:after="120" w:line="240" w:lineRule="auto"/>
              <w:rPr>
                <w:rFonts w:ascii="Times New Roman" w:hAnsi="Times New Roman" w:cs="Times New Roman"/>
                <w:i/>
                <w:color w:val="0000CC"/>
                <w:sz w:val="22"/>
                <w:szCs w:val="22"/>
                <w:lang w:val="en-US"/>
              </w:rPr>
            </w:pPr>
          </w:p>
        </w:tc>
      </w:tr>
      <w:tr w:rsidR="00535173" w:rsidRPr="00496BBA" w14:paraId="4F96F8E5" w14:textId="77777777" w:rsidTr="00287077">
        <w:tc>
          <w:tcPr>
            <w:tcW w:w="3510" w:type="dxa"/>
            <w:shd w:val="clear" w:color="auto" w:fill="auto"/>
          </w:tcPr>
          <w:p w14:paraId="7814478B" w14:textId="77777777" w:rsidR="00535173" w:rsidRPr="00227795" w:rsidRDefault="00535173" w:rsidP="00287077">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3D09A29F" w14:textId="77777777" w:rsidR="00535173" w:rsidRPr="009E41D0" w:rsidRDefault="00535173" w:rsidP="00287077">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35B082CE" w14:textId="77777777" w:rsidR="00535173" w:rsidRPr="009E41D0" w:rsidRDefault="00535173" w:rsidP="00287077">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535173" w:rsidRPr="00496BBA" w14:paraId="6079DCA3" w14:textId="77777777" w:rsidTr="00287077">
        <w:tc>
          <w:tcPr>
            <w:tcW w:w="3510" w:type="dxa"/>
            <w:shd w:val="clear" w:color="auto" w:fill="auto"/>
          </w:tcPr>
          <w:p w14:paraId="6DD73DC8" w14:textId="77777777" w:rsidR="00535173"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756A24A1" w14:textId="77777777" w:rsidR="00535173" w:rsidRPr="000740BC" w:rsidRDefault="00535173" w:rsidP="00287077">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040C21D0" w14:textId="77777777" w:rsidR="00535173" w:rsidRPr="009E41D0" w:rsidRDefault="00535173" w:rsidP="00287077">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535173" w:rsidRPr="00496BBA" w14:paraId="5B16D96B" w14:textId="77777777" w:rsidTr="00287077">
        <w:tc>
          <w:tcPr>
            <w:tcW w:w="3510" w:type="dxa"/>
            <w:shd w:val="clear" w:color="auto" w:fill="auto"/>
          </w:tcPr>
          <w:p w14:paraId="3E123C45"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5C9F01D9" w14:textId="77777777" w:rsidR="00535173" w:rsidRPr="00887682" w:rsidRDefault="00535173" w:rsidP="00287077">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169FB3D1" w14:textId="77777777" w:rsidR="00535173" w:rsidRDefault="00535173" w:rsidP="00535173">
      <w:pPr>
        <w:rPr>
          <w:snapToGrid w:val="0"/>
        </w:rPr>
      </w:pPr>
    </w:p>
    <w:p w14:paraId="07C21985" w14:textId="77777777" w:rsidR="00535173" w:rsidRPr="00047687" w:rsidRDefault="00535173" w:rsidP="00535173">
      <w:pPr>
        <w:rPr>
          <w:snapToGrid w:val="0"/>
        </w:rPr>
      </w:pPr>
    </w:p>
    <w:p w14:paraId="3C59A675" w14:textId="77777777" w:rsidR="00535173" w:rsidRDefault="00535173" w:rsidP="00535173">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5653B79C" w14:textId="77777777" w:rsidR="00535173" w:rsidRDefault="00535173" w:rsidP="00535173">
      <w:pPr>
        <w:rPr>
          <w:i/>
        </w:rPr>
      </w:pPr>
    </w:p>
    <w:p w14:paraId="64B7C518" w14:textId="77777777" w:rsidR="00535173" w:rsidRPr="004D0F9E" w:rsidRDefault="00535173" w:rsidP="00535173">
      <w:pPr>
        <w:rPr>
          <w:i/>
          <w:sz w:val="22"/>
        </w:rPr>
      </w:pPr>
    </w:p>
    <w:p w14:paraId="7911195C" w14:textId="1A8354E2" w:rsidR="00535173" w:rsidRDefault="00535173" w:rsidP="00535173">
      <w:pPr>
        <w:rPr>
          <w:i/>
          <w:color w:val="0000CC"/>
          <w:sz w:val="22"/>
        </w:rPr>
      </w:pPr>
      <w:r>
        <w:rPr>
          <w:sz w:val="22"/>
        </w:rPr>
        <w:t>Print Name</w:t>
      </w:r>
      <w:r w:rsidRPr="004D0F9E">
        <w:rPr>
          <w:sz w:val="22"/>
        </w:rPr>
        <w:t>:</w:t>
      </w:r>
      <w:r>
        <w:rPr>
          <w:sz w:val="22"/>
        </w:rPr>
        <w:tab/>
        <w:t>Kerstin Folkerts</w:t>
      </w:r>
    </w:p>
    <w:p w14:paraId="2006D0FD" w14:textId="77777777" w:rsidR="00535173" w:rsidRDefault="00535173" w:rsidP="00535173">
      <w:pPr>
        <w:rPr>
          <w:sz w:val="22"/>
        </w:rPr>
      </w:pPr>
    </w:p>
    <w:p w14:paraId="408C4969" w14:textId="77777777" w:rsidR="00535173" w:rsidRPr="00047687" w:rsidRDefault="00535173" w:rsidP="00535173">
      <w:pPr>
        <w:rPr>
          <w:snapToGrid w:val="0"/>
        </w:rPr>
      </w:pPr>
    </w:p>
    <w:p w14:paraId="60E91044" w14:textId="77777777" w:rsidR="00535173" w:rsidRDefault="00535173" w:rsidP="00535173">
      <w:pPr>
        <w:rPr>
          <w:sz w:val="22"/>
        </w:rPr>
      </w:pPr>
      <w:r w:rsidRPr="004D0F9E">
        <w:rPr>
          <w:sz w:val="22"/>
        </w:rPr>
        <w:t>Date, Signature:</w:t>
      </w:r>
      <w:r>
        <w:rPr>
          <w:sz w:val="22"/>
        </w:rPr>
        <w:tab/>
      </w:r>
      <w:r w:rsidRPr="004D0F9E">
        <w:rPr>
          <w:sz w:val="22"/>
        </w:rPr>
        <w:t>__________________, _________________________________________________</w:t>
      </w:r>
    </w:p>
    <w:p w14:paraId="6821F9B6" w14:textId="77777777" w:rsidR="00535173" w:rsidRDefault="00535173" w:rsidP="00535173">
      <w:pPr>
        <w:pStyle w:val="BayerBodyTextFull"/>
      </w:pPr>
    </w:p>
    <w:p w14:paraId="44FF76E1" w14:textId="4255F6CE" w:rsidR="00535173" w:rsidRDefault="00535173">
      <w:r>
        <w:br w:type="page"/>
      </w:r>
    </w:p>
    <w:p w14:paraId="0F1E2962" w14:textId="1DCEEEE3" w:rsidR="00535173" w:rsidRPr="00BD050E" w:rsidRDefault="00535173" w:rsidP="00535173">
      <w:pPr>
        <w:pStyle w:val="Heading1"/>
        <w:numPr>
          <w:ilvl w:val="0"/>
          <w:numId w:val="0"/>
        </w:numPr>
        <w:rPr>
          <w:lang w:val="fr-FR"/>
        </w:rPr>
      </w:pPr>
      <w:bookmarkStart w:id="270" w:name="_Toc40861160"/>
      <w:r w:rsidRPr="00BD050E">
        <w:rPr>
          <w:lang w:val="fr-FR"/>
        </w:rPr>
        <w:lastRenderedPageBreak/>
        <w:t xml:space="preserve">Signature Page – </w:t>
      </w:r>
      <w:proofErr w:type="spellStart"/>
      <w:r w:rsidRPr="00BD050E">
        <w:rPr>
          <w:lang w:val="fr-FR"/>
        </w:rPr>
        <w:t>Study</w:t>
      </w:r>
      <w:proofErr w:type="spellEnd"/>
      <w:r w:rsidRPr="00BD050E">
        <w:rPr>
          <w:lang w:val="fr-FR"/>
        </w:rPr>
        <w:t xml:space="preserve"> </w:t>
      </w:r>
      <w:proofErr w:type="spellStart"/>
      <w:r>
        <w:rPr>
          <w:lang w:val="fr-FR"/>
        </w:rPr>
        <w:t>Epidemiologist</w:t>
      </w:r>
      <w:bookmarkEnd w:id="270"/>
      <w:proofErr w:type="spellEnd"/>
      <w:r w:rsidRPr="00BD050E">
        <w:rPr>
          <w:lang w:val="fr-FR"/>
        </w:rPr>
        <w:t xml:space="preserve"> </w:t>
      </w:r>
    </w:p>
    <w:p w14:paraId="13264BAD" w14:textId="77777777" w:rsidR="00535173" w:rsidRPr="00887682" w:rsidRDefault="00535173" w:rsidP="00535173">
      <w:pPr>
        <w:pStyle w:val="BayerBodyTextFull"/>
        <w:rPr>
          <w:rStyle w:val="Hyperlink"/>
          <w:i/>
          <w:color w:val="0000CC"/>
          <w:u w:val="none"/>
        </w:rPr>
      </w:pPr>
    </w:p>
    <w:tbl>
      <w:tblPr>
        <w:tblW w:w="0" w:type="auto"/>
        <w:tblLook w:val="04A0" w:firstRow="1" w:lastRow="0" w:firstColumn="1" w:lastColumn="0" w:noHBand="0" w:noVBand="1"/>
      </w:tblPr>
      <w:tblGrid>
        <w:gridCol w:w="3453"/>
        <w:gridCol w:w="6243"/>
      </w:tblGrid>
      <w:tr w:rsidR="00535173" w:rsidRPr="00496BBA" w14:paraId="15074DBA" w14:textId="77777777" w:rsidTr="00287077">
        <w:tc>
          <w:tcPr>
            <w:tcW w:w="3510" w:type="dxa"/>
            <w:shd w:val="clear" w:color="auto" w:fill="auto"/>
          </w:tcPr>
          <w:p w14:paraId="3F31F2BB"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7A39C353" w14:textId="77777777" w:rsidR="00535173" w:rsidRPr="000740BC"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535173" w:rsidRPr="00496BBA" w14:paraId="1B68599D" w14:textId="77777777" w:rsidTr="00287077">
        <w:tc>
          <w:tcPr>
            <w:tcW w:w="3510" w:type="dxa"/>
            <w:shd w:val="clear" w:color="auto" w:fill="auto"/>
          </w:tcPr>
          <w:p w14:paraId="543D94BD" w14:textId="77777777" w:rsidR="00535173" w:rsidRPr="001326B7"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597FEB07" w14:textId="77777777" w:rsidR="00535173" w:rsidRPr="009C1996"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535173" w:rsidRPr="00496BBA" w14:paraId="17ADBD44" w14:textId="77777777" w:rsidTr="00287077">
        <w:tc>
          <w:tcPr>
            <w:tcW w:w="3510" w:type="dxa"/>
            <w:shd w:val="clear" w:color="auto" w:fill="auto"/>
          </w:tcPr>
          <w:p w14:paraId="0D42AF5C" w14:textId="77777777" w:rsidR="00535173" w:rsidRPr="00535173" w:rsidRDefault="00535173" w:rsidP="00287077">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524E0F4C" w14:textId="77777777" w:rsidR="00535173" w:rsidRPr="001326B7" w:rsidRDefault="00535173" w:rsidP="00287077">
            <w:pPr>
              <w:pStyle w:val="BodytextAgency"/>
              <w:spacing w:before="120" w:after="120" w:line="240" w:lineRule="auto"/>
              <w:rPr>
                <w:rFonts w:ascii="Times New Roman" w:hAnsi="Times New Roman" w:cs="Times New Roman"/>
                <w:i/>
                <w:color w:val="0000CC"/>
                <w:sz w:val="22"/>
                <w:szCs w:val="22"/>
                <w:lang w:val="en-US"/>
              </w:rPr>
            </w:pPr>
          </w:p>
        </w:tc>
      </w:tr>
      <w:tr w:rsidR="00535173" w:rsidRPr="00496BBA" w14:paraId="546F7DAF" w14:textId="77777777" w:rsidTr="00287077">
        <w:tc>
          <w:tcPr>
            <w:tcW w:w="3510" w:type="dxa"/>
            <w:shd w:val="clear" w:color="auto" w:fill="auto"/>
          </w:tcPr>
          <w:p w14:paraId="7F428755" w14:textId="77777777" w:rsidR="00535173" w:rsidRPr="00227795" w:rsidRDefault="00535173" w:rsidP="00287077">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364EB979" w14:textId="77777777" w:rsidR="00535173" w:rsidRPr="009E41D0" w:rsidRDefault="00535173" w:rsidP="00287077">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052E1886" w14:textId="77777777" w:rsidR="00535173" w:rsidRPr="009E41D0" w:rsidRDefault="00535173" w:rsidP="00287077">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535173" w:rsidRPr="00496BBA" w14:paraId="6A30442D" w14:textId="77777777" w:rsidTr="00287077">
        <w:tc>
          <w:tcPr>
            <w:tcW w:w="3510" w:type="dxa"/>
            <w:shd w:val="clear" w:color="auto" w:fill="auto"/>
          </w:tcPr>
          <w:p w14:paraId="54357478" w14:textId="77777777" w:rsidR="00535173"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21C20DE4" w14:textId="77777777" w:rsidR="00535173" w:rsidRPr="000740BC" w:rsidRDefault="00535173" w:rsidP="00287077">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2C9BA5B1" w14:textId="77777777" w:rsidR="00535173" w:rsidRPr="009E41D0" w:rsidRDefault="00535173" w:rsidP="00287077">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535173" w:rsidRPr="00496BBA" w14:paraId="7E9CBE39" w14:textId="77777777" w:rsidTr="00287077">
        <w:tc>
          <w:tcPr>
            <w:tcW w:w="3510" w:type="dxa"/>
            <w:shd w:val="clear" w:color="auto" w:fill="auto"/>
          </w:tcPr>
          <w:p w14:paraId="58B45A1F"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19F2470F" w14:textId="77777777" w:rsidR="00535173" w:rsidRPr="00887682" w:rsidRDefault="00535173" w:rsidP="00287077">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5E3A7E40" w14:textId="77777777" w:rsidR="00535173" w:rsidRDefault="00535173" w:rsidP="00535173">
      <w:pPr>
        <w:rPr>
          <w:snapToGrid w:val="0"/>
        </w:rPr>
      </w:pPr>
    </w:p>
    <w:p w14:paraId="050A4CAC" w14:textId="77777777" w:rsidR="00535173" w:rsidRPr="00047687" w:rsidRDefault="00535173" w:rsidP="00535173">
      <w:pPr>
        <w:rPr>
          <w:snapToGrid w:val="0"/>
        </w:rPr>
      </w:pPr>
    </w:p>
    <w:p w14:paraId="772C19C7" w14:textId="77777777" w:rsidR="00535173" w:rsidRDefault="00535173" w:rsidP="00535173">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71E5E971" w14:textId="77777777" w:rsidR="00535173" w:rsidRDefault="00535173" w:rsidP="00535173">
      <w:pPr>
        <w:rPr>
          <w:i/>
        </w:rPr>
      </w:pPr>
    </w:p>
    <w:p w14:paraId="1C398186" w14:textId="77777777" w:rsidR="00535173" w:rsidRPr="004D0F9E" w:rsidRDefault="00535173" w:rsidP="00535173">
      <w:pPr>
        <w:rPr>
          <w:i/>
          <w:sz w:val="22"/>
        </w:rPr>
      </w:pPr>
    </w:p>
    <w:p w14:paraId="652AB3B1" w14:textId="0A35700D" w:rsidR="00535173" w:rsidRDefault="00535173" w:rsidP="00535173">
      <w:pPr>
        <w:rPr>
          <w:i/>
          <w:color w:val="0000CC"/>
          <w:sz w:val="22"/>
        </w:rPr>
      </w:pPr>
      <w:r>
        <w:rPr>
          <w:sz w:val="22"/>
        </w:rPr>
        <w:t>Print Name</w:t>
      </w:r>
      <w:r w:rsidRPr="004D0F9E">
        <w:rPr>
          <w:sz w:val="22"/>
        </w:rPr>
        <w:t>:</w:t>
      </w:r>
      <w:r>
        <w:rPr>
          <w:sz w:val="22"/>
        </w:rPr>
        <w:tab/>
        <w:t>Irene Bezemer</w:t>
      </w:r>
    </w:p>
    <w:p w14:paraId="323C681D" w14:textId="77777777" w:rsidR="00535173" w:rsidRDefault="00535173" w:rsidP="00535173">
      <w:pPr>
        <w:rPr>
          <w:sz w:val="22"/>
        </w:rPr>
      </w:pPr>
    </w:p>
    <w:p w14:paraId="52730011" w14:textId="77777777" w:rsidR="00535173" w:rsidRPr="00047687" w:rsidRDefault="00535173" w:rsidP="00535173">
      <w:pPr>
        <w:rPr>
          <w:snapToGrid w:val="0"/>
        </w:rPr>
      </w:pPr>
    </w:p>
    <w:p w14:paraId="20D67CB8" w14:textId="77777777" w:rsidR="00535173" w:rsidRDefault="00535173" w:rsidP="00535173">
      <w:pPr>
        <w:rPr>
          <w:sz w:val="22"/>
        </w:rPr>
      </w:pPr>
      <w:r w:rsidRPr="004D0F9E">
        <w:rPr>
          <w:sz w:val="22"/>
        </w:rPr>
        <w:t>Date, Signature:</w:t>
      </w:r>
      <w:r>
        <w:rPr>
          <w:sz w:val="22"/>
        </w:rPr>
        <w:tab/>
      </w:r>
      <w:r w:rsidRPr="004D0F9E">
        <w:rPr>
          <w:sz w:val="22"/>
        </w:rPr>
        <w:t>__________________, _________________________________________________</w:t>
      </w:r>
    </w:p>
    <w:p w14:paraId="5F7B71F0" w14:textId="77777777" w:rsidR="00535173" w:rsidRDefault="00535173" w:rsidP="00535173">
      <w:pPr>
        <w:pStyle w:val="BayerBodyTextFull"/>
      </w:pPr>
    </w:p>
    <w:p w14:paraId="76EA21C3" w14:textId="3F185A05" w:rsidR="00535173" w:rsidRDefault="00535173">
      <w:r>
        <w:br w:type="page"/>
      </w:r>
    </w:p>
    <w:p w14:paraId="77FE9C12" w14:textId="77777777" w:rsidR="00535173" w:rsidRPr="00BD050E" w:rsidRDefault="00535173" w:rsidP="00535173">
      <w:pPr>
        <w:pStyle w:val="Heading1"/>
        <w:numPr>
          <w:ilvl w:val="0"/>
          <w:numId w:val="0"/>
        </w:numPr>
        <w:rPr>
          <w:lang w:val="fr-FR"/>
        </w:rPr>
      </w:pPr>
      <w:bookmarkStart w:id="271" w:name="_Toc40861161"/>
      <w:r w:rsidRPr="00BD050E">
        <w:rPr>
          <w:lang w:val="fr-FR"/>
        </w:rPr>
        <w:lastRenderedPageBreak/>
        <w:t xml:space="preserve">Signature Page – </w:t>
      </w:r>
      <w:proofErr w:type="spellStart"/>
      <w:r w:rsidRPr="00BD050E">
        <w:rPr>
          <w:lang w:val="fr-FR"/>
        </w:rPr>
        <w:t>Study</w:t>
      </w:r>
      <w:proofErr w:type="spellEnd"/>
      <w:r w:rsidRPr="00BD050E">
        <w:rPr>
          <w:lang w:val="fr-FR"/>
        </w:rPr>
        <w:t xml:space="preserve"> </w:t>
      </w:r>
      <w:proofErr w:type="spellStart"/>
      <w:r>
        <w:rPr>
          <w:lang w:val="fr-FR"/>
        </w:rPr>
        <w:t>Epidemiologist</w:t>
      </w:r>
      <w:bookmarkEnd w:id="271"/>
      <w:proofErr w:type="spellEnd"/>
      <w:r w:rsidRPr="00BD050E">
        <w:rPr>
          <w:lang w:val="fr-FR"/>
        </w:rPr>
        <w:t xml:space="preserve"> </w:t>
      </w:r>
    </w:p>
    <w:p w14:paraId="7DB65FC9" w14:textId="77777777" w:rsidR="00535173" w:rsidRPr="00887682" w:rsidRDefault="00535173" w:rsidP="00535173">
      <w:pPr>
        <w:pStyle w:val="BayerBodyTextFull"/>
        <w:rPr>
          <w:rStyle w:val="Hyperlink"/>
          <w:i/>
          <w:color w:val="0000CC"/>
          <w:u w:val="none"/>
        </w:rPr>
      </w:pPr>
    </w:p>
    <w:tbl>
      <w:tblPr>
        <w:tblW w:w="0" w:type="auto"/>
        <w:tblLook w:val="04A0" w:firstRow="1" w:lastRow="0" w:firstColumn="1" w:lastColumn="0" w:noHBand="0" w:noVBand="1"/>
      </w:tblPr>
      <w:tblGrid>
        <w:gridCol w:w="3453"/>
        <w:gridCol w:w="6243"/>
      </w:tblGrid>
      <w:tr w:rsidR="00535173" w:rsidRPr="00496BBA" w14:paraId="5FD131E9" w14:textId="77777777" w:rsidTr="00287077">
        <w:tc>
          <w:tcPr>
            <w:tcW w:w="3510" w:type="dxa"/>
            <w:shd w:val="clear" w:color="auto" w:fill="auto"/>
          </w:tcPr>
          <w:p w14:paraId="5885AEF5"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1B95E079" w14:textId="77777777" w:rsidR="00535173" w:rsidRPr="000740BC"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535173" w:rsidRPr="00496BBA" w14:paraId="4A7C4563" w14:textId="77777777" w:rsidTr="00287077">
        <w:tc>
          <w:tcPr>
            <w:tcW w:w="3510" w:type="dxa"/>
            <w:shd w:val="clear" w:color="auto" w:fill="auto"/>
          </w:tcPr>
          <w:p w14:paraId="77749B12" w14:textId="77777777" w:rsidR="00535173" w:rsidRPr="001326B7"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4F6E032A" w14:textId="77777777" w:rsidR="00535173" w:rsidRPr="009C1996"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535173" w:rsidRPr="00496BBA" w14:paraId="271FC93C" w14:textId="77777777" w:rsidTr="00287077">
        <w:tc>
          <w:tcPr>
            <w:tcW w:w="3510" w:type="dxa"/>
            <w:shd w:val="clear" w:color="auto" w:fill="auto"/>
          </w:tcPr>
          <w:p w14:paraId="1C7ECCB8" w14:textId="77777777" w:rsidR="00535173" w:rsidRPr="00535173" w:rsidRDefault="00535173" w:rsidP="00287077">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47807BF2" w14:textId="77777777" w:rsidR="00535173" w:rsidRPr="001326B7" w:rsidRDefault="00535173" w:rsidP="00287077">
            <w:pPr>
              <w:pStyle w:val="BodytextAgency"/>
              <w:spacing w:before="120" w:after="120" w:line="240" w:lineRule="auto"/>
              <w:rPr>
                <w:rFonts w:ascii="Times New Roman" w:hAnsi="Times New Roman" w:cs="Times New Roman"/>
                <w:i/>
                <w:color w:val="0000CC"/>
                <w:sz w:val="22"/>
                <w:szCs w:val="22"/>
                <w:lang w:val="en-US"/>
              </w:rPr>
            </w:pPr>
          </w:p>
        </w:tc>
      </w:tr>
      <w:tr w:rsidR="00535173" w:rsidRPr="00496BBA" w14:paraId="35C494EC" w14:textId="77777777" w:rsidTr="00287077">
        <w:tc>
          <w:tcPr>
            <w:tcW w:w="3510" w:type="dxa"/>
            <w:shd w:val="clear" w:color="auto" w:fill="auto"/>
          </w:tcPr>
          <w:p w14:paraId="0977BFDE" w14:textId="77777777" w:rsidR="00535173" w:rsidRPr="00227795" w:rsidRDefault="00535173" w:rsidP="00287077">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52085C8C" w14:textId="77777777" w:rsidR="00535173" w:rsidRPr="009E41D0" w:rsidRDefault="00535173" w:rsidP="00287077">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25D349D7" w14:textId="77777777" w:rsidR="00535173" w:rsidRPr="009E41D0" w:rsidRDefault="00535173" w:rsidP="00287077">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535173" w:rsidRPr="00496BBA" w14:paraId="72D8314D" w14:textId="77777777" w:rsidTr="00287077">
        <w:tc>
          <w:tcPr>
            <w:tcW w:w="3510" w:type="dxa"/>
            <w:shd w:val="clear" w:color="auto" w:fill="auto"/>
          </w:tcPr>
          <w:p w14:paraId="5191F714" w14:textId="77777777" w:rsidR="00535173"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67C08FD5" w14:textId="77777777" w:rsidR="00535173" w:rsidRPr="000740BC" w:rsidRDefault="00535173" w:rsidP="00287077">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615AC8DA" w14:textId="77777777" w:rsidR="00535173" w:rsidRPr="009E41D0" w:rsidRDefault="00535173" w:rsidP="00287077">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535173" w:rsidRPr="00496BBA" w14:paraId="3E00E048" w14:textId="77777777" w:rsidTr="00287077">
        <w:tc>
          <w:tcPr>
            <w:tcW w:w="3510" w:type="dxa"/>
            <w:shd w:val="clear" w:color="auto" w:fill="auto"/>
          </w:tcPr>
          <w:p w14:paraId="6AE85C91"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6F3421C8" w14:textId="77777777" w:rsidR="00535173" w:rsidRPr="00887682" w:rsidRDefault="00535173" w:rsidP="00287077">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42A8EFEA" w14:textId="77777777" w:rsidR="00535173" w:rsidRDefault="00535173" w:rsidP="00535173">
      <w:pPr>
        <w:rPr>
          <w:snapToGrid w:val="0"/>
        </w:rPr>
      </w:pPr>
    </w:p>
    <w:p w14:paraId="6608C1F7" w14:textId="77777777" w:rsidR="00535173" w:rsidRPr="00047687" w:rsidRDefault="00535173" w:rsidP="00535173">
      <w:pPr>
        <w:rPr>
          <w:snapToGrid w:val="0"/>
        </w:rPr>
      </w:pPr>
    </w:p>
    <w:p w14:paraId="79061863" w14:textId="77777777" w:rsidR="00535173" w:rsidRDefault="00535173" w:rsidP="00535173">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79E2913C" w14:textId="77777777" w:rsidR="00535173" w:rsidRDefault="00535173" w:rsidP="00535173">
      <w:pPr>
        <w:rPr>
          <w:i/>
        </w:rPr>
      </w:pPr>
    </w:p>
    <w:p w14:paraId="03EAB3FF" w14:textId="77777777" w:rsidR="00535173" w:rsidRPr="004D0F9E" w:rsidRDefault="00535173" w:rsidP="00535173">
      <w:pPr>
        <w:rPr>
          <w:i/>
          <w:sz w:val="22"/>
        </w:rPr>
      </w:pPr>
    </w:p>
    <w:p w14:paraId="5E07E13A" w14:textId="01866CF1" w:rsidR="00535173" w:rsidRDefault="00535173" w:rsidP="00535173">
      <w:pPr>
        <w:rPr>
          <w:i/>
          <w:color w:val="0000CC"/>
          <w:sz w:val="22"/>
        </w:rPr>
      </w:pPr>
      <w:r>
        <w:rPr>
          <w:sz w:val="22"/>
        </w:rPr>
        <w:t>Print Name</w:t>
      </w:r>
      <w:r w:rsidRPr="004D0F9E">
        <w:rPr>
          <w:sz w:val="22"/>
        </w:rPr>
        <w:t>:</w:t>
      </w:r>
      <w:r>
        <w:rPr>
          <w:sz w:val="22"/>
        </w:rPr>
        <w:tab/>
        <w:t>Christian Reich</w:t>
      </w:r>
    </w:p>
    <w:p w14:paraId="6F58529F" w14:textId="77777777" w:rsidR="00535173" w:rsidRDefault="00535173" w:rsidP="00535173">
      <w:pPr>
        <w:rPr>
          <w:sz w:val="22"/>
        </w:rPr>
      </w:pPr>
    </w:p>
    <w:p w14:paraId="2A6694D3" w14:textId="77777777" w:rsidR="00535173" w:rsidRPr="00047687" w:rsidRDefault="00535173" w:rsidP="00535173">
      <w:pPr>
        <w:rPr>
          <w:snapToGrid w:val="0"/>
        </w:rPr>
      </w:pPr>
    </w:p>
    <w:p w14:paraId="3C682E41" w14:textId="77777777" w:rsidR="00535173" w:rsidRDefault="00535173" w:rsidP="00535173">
      <w:pPr>
        <w:rPr>
          <w:sz w:val="22"/>
        </w:rPr>
      </w:pPr>
      <w:r w:rsidRPr="004D0F9E">
        <w:rPr>
          <w:sz w:val="22"/>
        </w:rPr>
        <w:t>Date, Signature:</w:t>
      </w:r>
      <w:r>
        <w:rPr>
          <w:sz w:val="22"/>
        </w:rPr>
        <w:tab/>
      </w:r>
      <w:r w:rsidRPr="004D0F9E">
        <w:rPr>
          <w:sz w:val="22"/>
        </w:rPr>
        <w:t>__________________, _________________________________________________</w:t>
      </w:r>
    </w:p>
    <w:p w14:paraId="03C35805" w14:textId="77777777" w:rsidR="00535173" w:rsidRDefault="00535173" w:rsidP="00535173">
      <w:pPr>
        <w:pStyle w:val="BayerBodyTextFull"/>
      </w:pPr>
    </w:p>
    <w:p w14:paraId="78147A93" w14:textId="1D0E01B7" w:rsidR="00535173" w:rsidRDefault="00535173">
      <w:r>
        <w:br w:type="page"/>
      </w:r>
      <w:del w:id="272" w:author="Argyriou, George" w:date="2021-08-31T14:39:00Z">
        <w:r w:rsidDel="00BD699B">
          <w:br w:type="page"/>
        </w:r>
      </w:del>
    </w:p>
    <w:p w14:paraId="552B8861" w14:textId="27C585FB" w:rsidR="00535173" w:rsidRPr="00BD050E" w:rsidRDefault="00535173" w:rsidP="00535173">
      <w:pPr>
        <w:pStyle w:val="Heading1"/>
        <w:numPr>
          <w:ilvl w:val="0"/>
          <w:numId w:val="0"/>
        </w:numPr>
        <w:rPr>
          <w:lang w:val="fr-FR"/>
        </w:rPr>
      </w:pPr>
      <w:bookmarkStart w:id="273" w:name="_Toc40861162"/>
      <w:r w:rsidRPr="00BD050E">
        <w:rPr>
          <w:lang w:val="fr-FR"/>
        </w:rPr>
        <w:lastRenderedPageBreak/>
        <w:t xml:space="preserve">Signature Page – </w:t>
      </w:r>
      <w:proofErr w:type="spellStart"/>
      <w:r w:rsidRPr="00BD050E">
        <w:rPr>
          <w:lang w:val="fr-FR"/>
        </w:rPr>
        <w:t>Study</w:t>
      </w:r>
      <w:proofErr w:type="spellEnd"/>
      <w:r w:rsidRPr="00BD050E">
        <w:rPr>
          <w:lang w:val="fr-FR"/>
        </w:rPr>
        <w:t xml:space="preserve"> </w:t>
      </w:r>
      <w:proofErr w:type="spellStart"/>
      <w:r>
        <w:rPr>
          <w:lang w:val="fr-FR"/>
        </w:rPr>
        <w:t>Statistician</w:t>
      </w:r>
      <w:bookmarkEnd w:id="273"/>
      <w:proofErr w:type="spellEnd"/>
    </w:p>
    <w:p w14:paraId="021BE23C" w14:textId="77777777" w:rsidR="00535173" w:rsidRPr="00887682" w:rsidRDefault="00535173" w:rsidP="00535173">
      <w:pPr>
        <w:pStyle w:val="BayerBodyTextFull"/>
        <w:rPr>
          <w:rStyle w:val="Hyperlink"/>
          <w:i/>
          <w:color w:val="0000CC"/>
          <w:u w:val="none"/>
        </w:rPr>
      </w:pPr>
    </w:p>
    <w:tbl>
      <w:tblPr>
        <w:tblW w:w="0" w:type="auto"/>
        <w:tblLook w:val="04A0" w:firstRow="1" w:lastRow="0" w:firstColumn="1" w:lastColumn="0" w:noHBand="0" w:noVBand="1"/>
      </w:tblPr>
      <w:tblGrid>
        <w:gridCol w:w="3453"/>
        <w:gridCol w:w="6243"/>
      </w:tblGrid>
      <w:tr w:rsidR="00535173" w:rsidRPr="00496BBA" w14:paraId="63F8B8A4" w14:textId="77777777" w:rsidTr="00287077">
        <w:tc>
          <w:tcPr>
            <w:tcW w:w="3510" w:type="dxa"/>
            <w:shd w:val="clear" w:color="auto" w:fill="auto"/>
          </w:tcPr>
          <w:p w14:paraId="02C2C7FB"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Title</w:t>
            </w:r>
          </w:p>
        </w:tc>
        <w:tc>
          <w:tcPr>
            <w:tcW w:w="6379" w:type="dxa"/>
            <w:shd w:val="clear" w:color="auto" w:fill="auto"/>
          </w:tcPr>
          <w:p w14:paraId="057E93CC" w14:textId="77777777" w:rsidR="00535173" w:rsidRPr="000740BC"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OT2DSI // Observational study of type 2 diabetes and its complications: a chronological overview using the OHDSI network</w:t>
            </w:r>
          </w:p>
        </w:tc>
      </w:tr>
      <w:tr w:rsidR="00535173" w:rsidRPr="00496BBA" w14:paraId="03483439" w14:textId="77777777" w:rsidTr="00287077">
        <w:tc>
          <w:tcPr>
            <w:tcW w:w="3510" w:type="dxa"/>
            <w:shd w:val="clear" w:color="auto" w:fill="auto"/>
          </w:tcPr>
          <w:p w14:paraId="57D06559" w14:textId="77777777" w:rsidR="00535173" w:rsidRPr="001326B7"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Protocol version and date</w:t>
            </w:r>
          </w:p>
        </w:tc>
        <w:tc>
          <w:tcPr>
            <w:tcW w:w="6379" w:type="dxa"/>
            <w:shd w:val="clear" w:color="auto" w:fill="auto"/>
          </w:tcPr>
          <w:p w14:paraId="70CCFE64" w14:textId="77777777" w:rsidR="00535173" w:rsidRPr="009C1996" w:rsidRDefault="00535173" w:rsidP="00287077">
            <w:pPr>
              <w:pStyle w:val="BodytextAgency"/>
              <w:spacing w:before="120" w:after="120" w:line="240" w:lineRule="auto"/>
              <w:rPr>
                <w:rFonts w:ascii="Times New Roman" w:hAnsi="Times New Roman" w:cs="Times New Roman"/>
                <w:sz w:val="22"/>
                <w:szCs w:val="22"/>
                <w:lang w:val="en-US"/>
              </w:rPr>
            </w:pPr>
            <w:r w:rsidRPr="00535173">
              <w:rPr>
                <w:rFonts w:ascii="Times New Roman" w:hAnsi="Times New Roman" w:cs="Times New Roman"/>
                <w:sz w:val="22"/>
                <w:szCs w:val="22"/>
                <w:lang w:val="en-US"/>
              </w:rPr>
              <w:t>v 1.0, 12 MAR 2020</w:t>
            </w:r>
          </w:p>
        </w:tc>
      </w:tr>
      <w:tr w:rsidR="00535173" w:rsidRPr="00496BBA" w14:paraId="1AB90886" w14:textId="77777777" w:rsidTr="00287077">
        <w:tc>
          <w:tcPr>
            <w:tcW w:w="3510" w:type="dxa"/>
            <w:shd w:val="clear" w:color="auto" w:fill="auto"/>
          </w:tcPr>
          <w:p w14:paraId="040825C9" w14:textId="77777777" w:rsidR="00535173" w:rsidRPr="00535173" w:rsidRDefault="00535173" w:rsidP="00287077">
            <w:pPr>
              <w:pStyle w:val="BodytextAgency"/>
              <w:spacing w:before="120" w:after="120" w:line="240" w:lineRule="auto"/>
              <w:rPr>
                <w:rFonts w:ascii="Times New Roman" w:hAnsi="Times New Roman" w:cs="Times New Roman"/>
                <w:b/>
                <w:color w:val="808080"/>
                <w:sz w:val="22"/>
                <w:szCs w:val="22"/>
                <w:highlight w:val="yellow"/>
                <w:lang w:val="en-US"/>
              </w:rPr>
            </w:pPr>
            <w:r w:rsidRPr="00535173">
              <w:rPr>
                <w:rFonts w:ascii="Times New Roman" w:hAnsi="Times New Roman" w:cs="Times New Roman"/>
                <w:b/>
                <w:sz w:val="22"/>
                <w:szCs w:val="22"/>
                <w:highlight w:val="yellow"/>
                <w:lang w:val="en-US"/>
              </w:rPr>
              <w:t>IMPACT study number</w:t>
            </w:r>
          </w:p>
        </w:tc>
        <w:tc>
          <w:tcPr>
            <w:tcW w:w="6379" w:type="dxa"/>
            <w:shd w:val="clear" w:color="auto" w:fill="auto"/>
          </w:tcPr>
          <w:p w14:paraId="479E308A" w14:textId="77777777" w:rsidR="00535173" w:rsidRPr="001326B7" w:rsidRDefault="00535173" w:rsidP="00287077">
            <w:pPr>
              <w:pStyle w:val="BodytextAgency"/>
              <w:spacing w:before="120" w:after="120" w:line="240" w:lineRule="auto"/>
              <w:rPr>
                <w:rFonts w:ascii="Times New Roman" w:hAnsi="Times New Roman" w:cs="Times New Roman"/>
                <w:i/>
                <w:color w:val="0000CC"/>
                <w:sz w:val="22"/>
                <w:szCs w:val="22"/>
                <w:lang w:val="en-US"/>
              </w:rPr>
            </w:pPr>
          </w:p>
        </w:tc>
      </w:tr>
      <w:tr w:rsidR="00535173" w:rsidRPr="00496BBA" w14:paraId="17852389" w14:textId="77777777" w:rsidTr="00287077">
        <w:tc>
          <w:tcPr>
            <w:tcW w:w="3510" w:type="dxa"/>
            <w:shd w:val="clear" w:color="auto" w:fill="auto"/>
          </w:tcPr>
          <w:p w14:paraId="4788C489" w14:textId="77777777" w:rsidR="00535173" w:rsidRPr="00227795" w:rsidRDefault="00535173" w:rsidP="00287077">
            <w:pPr>
              <w:pStyle w:val="BodytextAgency"/>
              <w:spacing w:before="120" w:after="120" w:line="240" w:lineRule="auto"/>
              <w:rPr>
                <w:rFonts w:ascii="Times New Roman" w:hAnsi="Times New Roman" w:cs="Times New Roman"/>
                <w:b/>
                <w:color w:val="808080"/>
                <w:sz w:val="22"/>
                <w:szCs w:val="22"/>
                <w:lang w:val="en-US"/>
              </w:rPr>
            </w:pPr>
            <w:r w:rsidRPr="00887682">
              <w:rPr>
                <w:rFonts w:ascii="Times New Roman" w:hAnsi="Times New Roman" w:cs="Times New Roman"/>
                <w:b/>
                <w:sz w:val="22"/>
                <w:szCs w:val="22"/>
                <w:lang w:val="en-US"/>
              </w:rPr>
              <w:t>Study type / Study phase</w:t>
            </w:r>
          </w:p>
        </w:tc>
        <w:tc>
          <w:tcPr>
            <w:tcW w:w="6379" w:type="dxa"/>
            <w:shd w:val="clear" w:color="auto" w:fill="auto"/>
          </w:tcPr>
          <w:p w14:paraId="64E89D06" w14:textId="77777777" w:rsidR="00535173" w:rsidRPr="009E41D0" w:rsidRDefault="00535173" w:rsidP="00287077">
            <w:pPr>
              <w:pStyle w:val="BayerBodyTextFull"/>
              <w:rPr>
                <w:rFonts w:eastAsia="Verdana"/>
                <w:bCs/>
                <w:kern w:val="32"/>
                <w:sz w:val="22"/>
                <w:szCs w:val="22"/>
                <w:lang w:eastAsia="en-GB"/>
              </w:rPr>
            </w:pPr>
            <w:r w:rsidRPr="009E41D0">
              <w:rPr>
                <w:rFonts w:eastAsia="Verdana"/>
                <w:bCs/>
                <w:kern w:val="32"/>
                <w:sz w:val="22"/>
                <w:szCs w:val="22"/>
                <w:lang w:eastAsia="en-GB"/>
              </w:rPr>
              <w:t>Observational, Phase IV</w:t>
            </w:r>
          </w:p>
          <w:p w14:paraId="4ADCE68A" w14:textId="77777777" w:rsidR="00535173" w:rsidRPr="009E41D0" w:rsidRDefault="00535173" w:rsidP="00287077">
            <w:pPr>
              <w:pStyle w:val="BayerBodyTextFull"/>
              <w:rPr>
                <w:color w:val="808080"/>
                <w:sz w:val="22"/>
                <w:szCs w:val="22"/>
              </w:rPr>
            </w:pPr>
            <w:r w:rsidRPr="009E41D0">
              <w:rPr>
                <w:sz w:val="22"/>
                <w:szCs w:val="22"/>
              </w:rPr>
              <w:t>&lt;PASS&gt;</w:t>
            </w:r>
            <w:r w:rsidRPr="009E41D0">
              <w:rPr>
                <w:sz w:val="22"/>
                <w:szCs w:val="22"/>
              </w:rPr>
              <w:tab/>
              <w:t xml:space="preserve">Joint PASS: </w:t>
            </w:r>
            <w:r w:rsidRPr="009E41D0">
              <w:rPr>
                <w:sz w:val="22"/>
                <w:szCs w:val="22"/>
              </w:rPr>
              <w:tab/>
            </w:r>
            <w:r w:rsidRPr="009E41D0">
              <w:rPr>
                <w:sz w:val="22"/>
                <w:szCs w:val="22"/>
              </w:rPr>
              <w:fldChar w:fldCharType="begin">
                <w:ffData>
                  <w:name w:val="Check1"/>
                  <w:enabled/>
                  <w:calcOnExit w:val="0"/>
                  <w:checkBox>
                    <w:sizeAuto/>
                    <w:default w:val="0"/>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YES</w:t>
            </w:r>
            <w:r w:rsidRPr="009E41D0">
              <w:rPr>
                <w:sz w:val="22"/>
                <w:szCs w:val="22"/>
              </w:rPr>
              <w:tab/>
            </w:r>
            <w:r w:rsidRPr="009E41D0">
              <w:rPr>
                <w:sz w:val="22"/>
                <w:szCs w:val="22"/>
              </w:rPr>
              <w:fldChar w:fldCharType="begin">
                <w:ffData>
                  <w:name w:val="Check1"/>
                  <w:enabled/>
                  <w:calcOnExit w:val="0"/>
                  <w:checkBox>
                    <w:sizeAuto/>
                    <w:default w:val="1"/>
                  </w:checkBox>
                </w:ffData>
              </w:fldChar>
            </w:r>
            <w:r w:rsidRPr="009E41D0">
              <w:rPr>
                <w:sz w:val="22"/>
                <w:szCs w:val="22"/>
              </w:rPr>
              <w:instrText xml:space="preserve"> FORMCHECKBOX </w:instrText>
            </w:r>
            <w:r w:rsidR="00DF67AD">
              <w:rPr>
                <w:sz w:val="22"/>
                <w:szCs w:val="22"/>
              </w:rPr>
            </w:r>
            <w:r w:rsidR="00DF67AD">
              <w:rPr>
                <w:sz w:val="22"/>
                <w:szCs w:val="22"/>
              </w:rPr>
              <w:fldChar w:fldCharType="separate"/>
            </w:r>
            <w:r w:rsidRPr="009E41D0">
              <w:rPr>
                <w:sz w:val="22"/>
                <w:szCs w:val="22"/>
              </w:rPr>
              <w:fldChar w:fldCharType="end"/>
            </w:r>
            <w:r w:rsidRPr="009E41D0">
              <w:rPr>
                <w:sz w:val="22"/>
                <w:szCs w:val="22"/>
              </w:rPr>
              <w:t xml:space="preserve"> NO</w:t>
            </w:r>
            <w:r w:rsidRPr="009E41D0">
              <w:rPr>
                <w:sz w:val="22"/>
                <w:szCs w:val="22"/>
              </w:rPr>
              <w:tab/>
            </w:r>
          </w:p>
        </w:tc>
      </w:tr>
      <w:tr w:rsidR="00535173" w:rsidRPr="00496BBA" w14:paraId="232AB3C6" w14:textId="77777777" w:rsidTr="00287077">
        <w:tc>
          <w:tcPr>
            <w:tcW w:w="3510" w:type="dxa"/>
            <w:shd w:val="clear" w:color="auto" w:fill="auto"/>
          </w:tcPr>
          <w:p w14:paraId="69B10BB8" w14:textId="77777777" w:rsidR="00535173"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Medicinal product / Active substance</w:t>
            </w:r>
            <w:r>
              <w:rPr>
                <w:rFonts w:ascii="Times New Roman" w:hAnsi="Times New Roman" w:cs="Times New Roman"/>
                <w:b/>
                <w:sz w:val="22"/>
                <w:szCs w:val="22"/>
                <w:lang w:val="en-US"/>
              </w:rPr>
              <w:t xml:space="preserve"> / Medical Device / Combination Product</w:t>
            </w:r>
          </w:p>
          <w:p w14:paraId="481B8096" w14:textId="77777777" w:rsidR="00535173" w:rsidRPr="000740BC" w:rsidRDefault="00535173" w:rsidP="00287077">
            <w:pPr>
              <w:pStyle w:val="BodytextAgency"/>
              <w:spacing w:before="120" w:after="120" w:line="240" w:lineRule="auto"/>
              <w:rPr>
                <w:rFonts w:ascii="Times New Roman" w:hAnsi="Times New Roman" w:cs="Times New Roman"/>
                <w:b/>
                <w:sz w:val="22"/>
                <w:szCs w:val="22"/>
                <w:lang w:val="en-US"/>
              </w:rPr>
            </w:pPr>
          </w:p>
        </w:tc>
        <w:tc>
          <w:tcPr>
            <w:tcW w:w="6379" w:type="dxa"/>
            <w:shd w:val="clear" w:color="auto" w:fill="auto"/>
          </w:tcPr>
          <w:p w14:paraId="6220E62A" w14:textId="77777777" w:rsidR="00535173" w:rsidRPr="009E41D0" w:rsidRDefault="00535173" w:rsidP="00287077">
            <w:pPr>
              <w:pStyle w:val="BodytextAgency"/>
              <w:spacing w:before="120" w:after="120" w:line="240" w:lineRule="auto"/>
              <w:rPr>
                <w:rFonts w:ascii="Times New Roman" w:hAnsi="Times New Roman" w:cs="Times New Roman"/>
                <w:color w:val="339966"/>
                <w:sz w:val="22"/>
                <w:szCs w:val="22"/>
                <w:lang w:val="en-US"/>
              </w:rPr>
            </w:pPr>
            <w:r w:rsidRPr="009E41D0">
              <w:rPr>
                <w:rFonts w:ascii="Times New Roman" w:hAnsi="Times New Roman" w:cs="Times New Roman"/>
                <w:sz w:val="22"/>
                <w:szCs w:val="22"/>
                <w:lang w:val="en-US"/>
              </w:rPr>
              <w:t>N/A</w:t>
            </w:r>
          </w:p>
        </w:tc>
      </w:tr>
      <w:tr w:rsidR="00535173" w:rsidRPr="00496BBA" w14:paraId="493814EA" w14:textId="77777777" w:rsidTr="00287077">
        <w:tc>
          <w:tcPr>
            <w:tcW w:w="3510" w:type="dxa"/>
            <w:shd w:val="clear" w:color="auto" w:fill="auto"/>
          </w:tcPr>
          <w:p w14:paraId="383F7697" w14:textId="77777777" w:rsidR="00535173" w:rsidRPr="00887682" w:rsidRDefault="00535173" w:rsidP="00287077">
            <w:pPr>
              <w:pStyle w:val="BodytextAgency"/>
              <w:spacing w:before="120" w:after="120" w:line="240" w:lineRule="auto"/>
              <w:rPr>
                <w:rFonts w:ascii="Times New Roman" w:hAnsi="Times New Roman" w:cs="Times New Roman"/>
                <w:b/>
                <w:sz w:val="22"/>
                <w:szCs w:val="22"/>
                <w:lang w:val="en-US"/>
              </w:rPr>
            </w:pPr>
            <w:r w:rsidRPr="00887682">
              <w:rPr>
                <w:rFonts w:ascii="Times New Roman" w:hAnsi="Times New Roman" w:cs="Times New Roman"/>
                <w:b/>
                <w:sz w:val="22"/>
                <w:szCs w:val="22"/>
                <w:lang w:val="en-US"/>
              </w:rPr>
              <w:t>Study Initiator and Funder</w:t>
            </w:r>
          </w:p>
        </w:tc>
        <w:tc>
          <w:tcPr>
            <w:tcW w:w="6379" w:type="dxa"/>
            <w:shd w:val="clear" w:color="auto" w:fill="auto"/>
          </w:tcPr>
          <w:p w14:paraId="75B55984" w14:textId="77777777" w:rsidR="00535173" w:rsidRPr="00887682" w:rsidRDefault="00535173" w:rsidP="00287077">
            <w:pPr>
              <w:pStyle w:val="BodytextAgency"/>
              <w:spacing w:before="120" w:after="120" w:line="240" w:lineRule="auto"/>
              <w:rPr>
                <w:rFonts w:ascii="Times New Roman" w:hAnsi="Times New Roman" w:cs="Times New Roman"/>
                <w:i/>
                <w:color w:val="339966"/>
                <w:sz w:val="22"/>
                <w:szCs w:val="22"/>
                <w:lang w:val="en-US"/>
              </w:rPr>
            </w:pPr>
            <w:r w:rsidRPr="009E41D0">
              <w:rPr>
                <w:rFonts w:ascii="Times New Roman" w:hAnsi="Times New Roman" w:cs="Times New Roman"/>
                <w:sz w:val="22"/>
                <w:szCs w:val="22"/>
                <w:lang w:val="en-US"/>
              </w:rPr>
              <w:t>Bayer AG</w:t>
            </w:r>
          </w:p>
        </w:tc>
      </w:tr>
    </w:tbl>
    <w:p w14:paraId="07872782" w14:textId="77777777" w:rsidR="00535173" w:rsidRDefault="00535173" w:rsidP="00535173">
      <w:pPr>
        <w:rPr>
          <w:snapToGrid w:val="0"/>
        </w:rPr>
      </w:pPr>
    </w:p>
    <w:p w14:paraId="6703592D" w14:textId="77777777" w:rsidR="00535173" w:rsidRPr="00047687" w:rsidRDefault="00535173" w:rsidP="00535173">
      <w:pPr>
        <w:rPr>
          <w:snapToGrid w:val="0"/>
        </w:rPr>
      </w:pPr>
    </w:p>
    <w:p w14:paraId="068100F9" w14:textId="77777777" w:rsidR="00535173" w:rsidRDefault="00535173" w:rsidP="00535173">
      <w:pPr>
        <w:rPr>
          <w:i/>
        </w:rPr>
      </w:pPr>
      <w:r w:rsidRPr="00556249">
        <w:rPr>
          <w:i/>
        </w:rPr>
        <w:t xml:space="preserve">The undersigned confirms that </w:t>
      </w:r>
      <w:r w:rsidRPr="00B37323">
        <w:rPr>
          <w:i/>
        </w:rPr>
        <w:t xml:space="preserve">s/he agrees </w:t>
      </w:r>
      <w:r>
        <w:rPr>
          <w:i/>
        </w:rPr>
        <w:t>that</w:t>
      </w:r>
      <w:r w:rsidRPr="00B37323">
        <w:rPr>
          <w:i/>
        </w:rPr>
        <w:t xml:space="preserve"> </w:t>
      </w:r>
      <w:r w:rsidRPr="00556249">
        <w:rPr>
          <w:i/>
        </w:rPr>
        <w:t xml:space="preserve">the study will be conducted </w:t>
      </w:r>
      <w:r w:rsidRPr="00B37323">
        <w:rPr>
          <w:i/>
        </w:rPr>
        <w:t>under</w:t>
      </w:r>
      <w:r w:rsidRPr="00556249">
        <w:rPr>
          <w:i/>
        </w:rPr>
        <w:t xml:space="preserve"> the </w:t>
      </w:r>
      <w:r w:rsidRPr="00B37323">
        <w:rPr>
          <w:i/>
        </w:rPr>
        <w:t xml:space="preserve">conditions described in the </w:t>
      </w:r>
      <w:r w:rsidRPr="00556249">
        <w:rPr>
          <w:i/>
        </w:rPr>
        <w:t>protocol.</w:t>
      </w:r>
    </w:p>
    <w:p w14:paraId="1E0EF9F8" w14:textId="77777777" w:rsidR="00535173" w:rsidRDefault="00535173" w:rsidP="00535173">
      <w:pPr>
        <w:rPr>
          <w:i/>
        </w:rPr>
      </w:pPr>
    </w:p>
    <w:p w14:paraId="3F986AB2" w14:textId="77777777" w:rsidR="00535173" w:rsidRPr="004D0F9E" w:rsidRDefault="00535173" w:rsidP="00535173">
      <w:pPr>
        <w:rPr>
          <w:i/>
          <w:sz w:val="22"/>
        </w:rPr>
      </w:pPr>
    </w:p>
    <w:p w14:paraId="55421311" w14:textId="25B4538C" w:rsidR="00535173" w:rsidRDefault="00535173" w:rsidP="00535173">
      <w:pPr>
        <w:rPr>
          <w:i/>
          <w:color w:val="0000CC"/>
          <w:sz w:val="22"/>
        </w:rPr>
      </w:pPr>
      <w:r>
        <w:rPr>
          <w:sz w:val="22"/>
        </w:rPr>
        <w:t>Print Name</w:t>
      </w:r>
      <w:r w:rsidRPr="004D0F9E">
        <w:rPr>
          <w:sz w:val="22"/>
        </w:rPr>
        <w:t>:</w:t>
      </w:r>
      <w:r>
        <w:rPr>
          <w:sz w:val="22"/>
        </w:rPr>
        <w:tab/>
      </w:r>
      <w:del w:id="274" w:author="Argyriou, George" w:date="2021-08-31T14:39:00Z">
        <w:r w:rsidDel="00BD699B">
          <w:rPr>
            <w:sz w:val="22"/>
          </w:rPr>
          <w:delText>Henry Morgan Stewart</w:delText>
        </w:r>
      </w:del>
      <w:ins w:id="275" w:author="Argyriou, George" w:date="2021-08-31T14:39:00Z">
        <w:r w:rsidR="00BD699B">
          <w:rPr>
            <w:sz w:val="22"/>
          </w:rPr>
          <w:t>George Argyriou</w:t>
        </w:r>
      </w:ins>
    </w:p>
    <w:p w14:paraId="62E25C4C" w14:textId="77777777" w:rsidR="00535173" w:rsidRDefault="00535173" w:rsidP="00535173">
      <w:pPr>
        <w:rPr>
          <w:sz w:val="22"/>
        </w:rPr>
      </w:pPr>
    </w:p>
    <w:p w14:paraId="20FBC9BF" w14:textId="77777777" w:rsidR="00535173" w:rsidRPr="00047687" w:rsidRDefault="00535173" w:rsidP="00535173">
      <w:pPr>
        <w:rPr>
          <w:snapToGrid w:val="0"/>
        </w:rPr>
      </w:pPr>
    </w:p>
    <w:p w14:paraId="76775AB5" w14:textId="77777777" w:rsidR="00535173" w:rsidRDefault="00535173" w:rsidP="00535173">
      <w:pPr>
        <w:rPr>
          <w:sz w:val="22"/>
        </w:rPr>
      </w:pPr>
      <w:r w:rsidRPr="004D0F9E">
        <w:rPr>
          <w:sz w:val="22"/>
        </w:rPr>
        <w:t>Date, Signature:</w:t>
      </w:r>
      <w:r>
        <w:rPr>
          <w:sz w:val="22"/>
        </w:rPr>
        <w:tab/>
      </w:r>
      <w:r w:rsidRPr="004D0F9E">
        <w:rPr>
          <w:sz w:val="22"/>
        </w:rPr>
        <w:t>__________________, _________________________________________________</w:t>
      </w:r>
    </w:p>
    <w:p w14:paraId="5BDFC60B" w14:textId="77777777" w:rsidR="00535173" w:rsidRDefault="00535173" w:rsidP="00535173">
      <w:pPr>
        <w:pStyle w:val="BayerBodyTextFull"/>
      </w:pPr>
    </w:p>
    <w:sectPr w:rsidR="00535173" w:rsidSect="002F2259">
      <w:headerReference w:type="default" r:id="rId64"/>
      <w:footerReference w:type="default" r:id="rId65"/>
      <w:pgSz w:w="11907" w:h="16839" w:code="9"/>
      <w:pgMar w:top="1985" w:right="1077" w:bottom="1928" w:left="1134" w:header="720" w:footer="136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EA228" w14:textId="77777777" w:rsidR="00DF67AD" w:rsidRDefault="00DF67AD">
      <w:r>
        <w:separator/>
      </w:r>
    </w:p>
  </w:endnote>
  <w:endnote w:type="continuationSeparator" w:id="0">
    <w:p w14:paraId="0EEA20DA" w14:textId="77777777" w:rsidR="00DF67AD" w:rsidRDefault="00DF67AD">
      <w:r>
        <w:continuationSeparator/>
      </w:r>
    </w:p>
  </w:endnote>
  <w:endnote w:type="continuationNotice" w:id="1">
    <w:p w14:paraId="271CD1BE" w14:textId="77777777" w:rsidR="00DF67AD" w:rsidRDefault="00DF6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alibri"/>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11050" w14:textId="67FD5C43" w:rsidR="002F008B" w:rsidRDefault="002F008B" w:rsidP="002F2259">
    <w:pPr>
      <w:tabs>
        <w:tab w:val="right" w:pos="9639"/>
      </w:tabs>
    </w:pPr>
    <w:r w:rsidRPr="00323DB8">
      <w:rPr>
        <w:sz w:val="20"/>
      </w:rPr>
      <w:t xml:space="preserve">IMPACT </w:t>
    </w:r>
    <w:r>
      <w:rPr>
        <w:sz w:val="20"/>
      </w:rPr>
      <w:t>21504</w:t>
    </w:r>
    <w:r w:rsidRPr="00323DB8">
      <w:rPr>
        <w:sz w:val="20"/>
      </w:rPr>
      <w:t xml:space="preserve">; </w:t>
    </w:r>
    <w:r>
      <w:rPr>
        <w:sz w:val="20"/>
      </w:rPr>
      <w:t>OT2DSI</w:t>
    </w:r>
    <w:r w:rsidRPr="00323DB8">
      <w:rPr>
        <w:sz w:val="20"/>
      </w:rPr>
      <w:t xml:space="preserve">; </w:t>
    </w:r>
    <w:r>
      <w:rPr>
        <w:sz w:val="20"/>
      </w:rPr>
      <w:t>v</w:t>
    </w:r>
    <w:r w:rsidRPr="00323DB8">
      <w:rPr>
        <w:sz w:val="20"/>
      </w:rPr>
      <w:t xml:space="preserve"> </w:t>
    </w:r>
    <w:r>
      <w:rPr>
        <w:sz w:val="20"/>
      </w:rPr>
      <w:t>1.0</w:t>
    </w:r>
    <w:r w:rsidRPr="00323DB8">
      <w:rPr>
        <w:sz w:val="20"/>
      </w:rPr>
      <w:t xml:space="preserve">, </w:t>
    </w:r>
    <w:r>
      <w:rPr>
        <w:sz w:val="20"/>
      </w:rPr>
      <w:t xml:space="preserve">22 MAY 2020 </w:t>
    </w:r>
    <w:r w:rsidRPr="00323DB8">
      <w:rPr>
        <w:sz w:val="20"/>
      </w:rPr>
      <w:t>;</w:t>
    </w:r>
    <w:r w:rsidRPr="00323DB8">
      <w:rPr>
        <w:sz w:val="20"/>
      </w:rPr>
      <w:tab/>
    </w:r>
    <w:r w:rsidRPr="0077398E">
      <w:rPr>
        <w:sz w:val="22"/>
        <w:szCs w:val="22"/>
      </w:rPr>
      <w:t xml:space="preserve">Page </w:t>
    </w:r>
    <w:r w:rsidRPr="0077398E">
      <w:rPr>
        <w:sz w:val="22"/>
        <w:szCs w:val="22"/>
      </w:rPr>
      <w:fldChar w:fldCharType="begin"/>
    </w:r>
    <w:r w:rsidRPr="0077398E">
      <w:rPr>
        <w:sz w:val="22"/>
        <w:szCs w:val="22"/>
      </w:rPr>
      <w:instrText xml:space="preserve"> PAGE   \* MERGEFORMAT </w:instrText>
    </w:r>
    <w:r w:rsidRPr="0077398E">
      <w:rPr>
        <w:sz w:val="22"/>
        <w:szCs w:val="22"/>
      </w:rPr>
      <w:fldChar w:fldCharType="separate"/>
    </w:r>
    <w:r>
      <w:rPr>
        <w:noProof/>
        <w:sz w:val="22"/>
        <w:szCs w:val="22"/>
      </w:rPr>
      <w:t>18</w:t>
    </w:r>
    <w:r w:rsidRPr="0077398E">
      <w:rPr>
        <w:sz w:val="22"/>
        <w:szCs w:val="22"/>
      </w:rPr>
      <w:fldChar w:fldCharType="end"/>
    </w:r>
    <w:r w:rsidRPr="0077398E">
      <w:rPr>
        <w:sz w:val="22"/>
        <w:szCs w:val="22"/>
      </w:rPr>
      <w:t xml:space="preserve"> </w:t>
    </w:r>
    <w:r w:rsidRPr="0077398E">
      <w:rPr>
        <w:i/>
        <w:sz w:val="22"/>
        <w:szCs w:val="22"/>
      </w:rPr>
      <w:t xml:space="preserve">of </w:t>
    </w:r>
    <w:r w:rsidRPr="0077398E">
      <w:rPr>
        <w:sz w:val="22"/>
        <w:szCs w:val="22"/>
      </w:rPr>
      <w:fldChar w:fldCharType="begin"/>
    </w:r>
    <w:r w:rsidRPr="0077398E">
      <w:rPr>
        <w:sz w:val="22"/>
        <w:szCs w:val="22"/>
      </w:rPr>
      <w:instrText xml:space="preserve"> NUMPAGES   \* MERGEFORMAT </w:instrText>
    </w:r>
    <w:r w:rsidRPr="0077398E">
      <w:rPr>
        <w:sz w:val="22"/>
        <w:szCs w:val="22"/>
      </w:rPr>
      <w:fldChar w:fldCharType="separate"/>
    </w:r>
    <w:r>
      <w:rPr>
        <w:noProof/>
        <w:sz w:val="22"/>
        <w:szCs w:val="22"/>
      </w:rPr>
      <w:t>19</w:t>
    </w:r>
    <w:r w:rsidRPr="0077398E">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9DB6A" w14:textId="77777777" w:rsidR="00DF67AD" w:rsidRDefault="00DF67AD">
      <w:r>
        <w:separator/>
      </w:r>
    </w:p>
  </w:footnote>
  <w:footnote w:type="continuationSeparator" w:id="0">
    <w:p w14:paraId="63BCC21B" w14:textId="77777777" w:rsidR="00DF67AD" w:rsidRDefault="00DF67AD">
      <w:r>
        <w:continuationSeparator/>
      </w:r>
    </w:p>
  </w:footnote>
  <w:footnote w:type="continuationNotice" w:id="1">
    <w:p w14:paraId="5B2B0FAC" w14:textId="77777777" w:rsidR="00DF67AD" w:rsidRDefault="00DF67AD"/>
  </w:footnote>
  <w:footnote w:id="2">
    <w:p w14:paraId="71D68E82" w14:textId="3DF6EEA7" w:rsidR="002F008B" w:rsidRPr="00924B48" w:rsidRDefault="002F008B">
      <w:pPr>
        <w:pStyle w:val="FootnoteText"/>
        <w:rPr>
          <w:lang w:val="en-GB"/>
        </w:rPr>
      </w:pPr>
      <w:r>
        <w:rPr>
          <w:rStyle w:val="FootnoteReference"/>
        </w:rPr>
        <w:footnoteRef/>
      </w:r>
      <w:r>
        <w:t xml:space="preserve"> </w:t>
      </w:r>
      <w:r>
        <w:rPr>
          <w:lang w:val="en-GB"/>
        </w:rPr>
        <w:t xml:space="preserve">The OHDSI phenotype library is the home for validated, high-quality cohort phenotypes that can be generated using the OMOP CDM.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52B" w14:textId="3A5A884F" w:rsidR="002F008B" w:rsidRPr="00CF65CF" w:rsidRDefault="002F008B" w:rsidP="002F2259">
    <w:pPr>
      <w:pStyle w:val="QSDTextStandard"/>
      <w:spacing w:after="0"/>
      <w:rPr>
        <w:i/>
        <w:sz w:val="18"/>
        <w:szCs w:val="18"/>
      </w:rPr>
    </w:pPr>
    <w:r w:rsidRPr="0082153C">
      <w:rPr>
        <w:noProof/>
        <w:sz w:val="18"/>
        <w:szCs w:val="18"/>
        <w:lang w:val="de-DE" w:eastAsia="de-DE"/>
      </w:rPr>
      <w:drawing>
        <wp:anchor distT="0" distB="0" distL="114300" distR="114300" simplePos="0" relativeHeight="251658241" behindDoc="0" locked="0" layoutInCell="1" allowOverlap="1" wp14:anchorId="5A8ADB96" wp14:editId="1C1702F4">
          <wp:simplePos x="0" y="0"/>
          <wp:positionH relativeFrom="column">
            <wp:posOffset>5504498</wp:posOffset>
          </wp:positionH>
          <wp:positionV relativeFrom="paragraph">
            <wp:posOffset>3810</wp:posOffset>
          </wp:positionV>
          <wp:extent cx="648000" cy="648000"/>
          <wp:effectExtent l="0" t="0" r="0" b="0"/>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oss_Screen_Blk.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page">
            <wp14:pctWidth>0</wp14:pctWidth>
          </wp14:sizeRelH>
          <wp14:sizeRelV relativeFrom="page">
            <wp14:pctHeight>0</wp14:pctHeight>
          </wp14:sizeRelV>
        </wp:anchor>
      </w:drawing>
    </w:r>
    <w:r w:rsidRPr="00CF65CF">
      <w:rPr>
        <w:i/>
        <w:sz w:val="18"/>
        <w:szCs w:val="18"/>
      </w:rPr>
      <w:t xml:space="preserve">Reference Number: </w:t>
    </w:r>
    <w:r>
      <w:rPr>
        <w:i/>
        <w:sz w:val="18"/>
        <w:szCs w:val="18"/>
      </w:rPr>
      <w:t>RD-SOP-1214</w:t>
    </w:r>
  </w:p>
  <w:p w14:paraId="2FF28348" w14:textId="3C03FFD3" w:rsidR="002F008B" w:rsidRPr="00CF65CF" w:rsidRDefault="002F008B" w:rsidP="00C35104">
    <w:pPr>
      <w:pStyle w:val="QSDTextStandard"/>
      <w:spacing w:before="0" w:after="0"/>
      <w:rPr>
        <w:i/>
        <w:sz w:val="18"/>
        <w:szCs w:val="18"/>
      </w:rPr>
    </w:pPr>
    <w:r w:rsidRPr="00CF65CF">
      <w:rPr>
        <w:i/>
        <w:sz w:val="18"/>
        <w:szCs w:val="18"/>
      </w:rPr>
      <w:t xml:space="preserve">Supplement Version: </w:t>
    </w:r>
    <w:r>
      <w:rPr>
        <w:i/>
        <w:sz w:val="18"/>
        <w:szCs w:val="18"/>
      </w:rPr>
      <w:t>7</w:t>
    </w:r>
  </w:p>
  <w:p w14:paraId="09B465A8" w14:textId="77777777" w:rsidR="002F008B" w:rsidRDefault="002F00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CF5"/>
    <w:multiLevelType w:val="hybridMultilevel"/>
    <w:tmpl w:val="40544F0C"/>
    <w:lvl w:ilvl="0" w:tplc="1A8CB2D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D7AB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F4D30"/>
    <w:multiLevelType w:val="hybridMultilevel"/>
    <w:tmpl w:val="C05894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11414"/>
    <w:multiLevelType w:val="hybridMultilevel"/>
    <w:tmpl w:val="802C7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7C048C"/>
    <w:multiLevelType w:val="hybridMultilevel"/>
    <w:tmpl w:val="5DD2D022"/>
    <w:lvl w:ilvl="0" w:tplc="1A8CB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103CA5"/>
    <w:multiLevelType w:val="hybridMultilevel"/>
    <w:tmpl w:val="B4EAF530"/>
    <w:lvl w:ilvl="0" w:tplc="0809000F">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A340C"/>
    <w:multiLevelType w:val="hybridMultilevel"/>
    <w:tmpl w:val="DC762740"/>
    <w:lvl w:ilvl="0" w:tplc="1A8CB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AF73B9"/>
    <w:multiLevelType w:val="multilevel"/>
    <w:tmpl w:val="5A96C632"/>
    <w:lvl w:ilvl="0">
      <w:start w:val="1"/>
      <w:numFmt w:val="decimal"/>
      <w:pStyle w:val="SOPOMCaption1"/>
      <w:lvlText w:val="%1"/>
      <w:lvlJc w:val="left"/>
      <w:pPr>
        <w:tabs>
          <w:tab w:val="num" w:pos="720"/>
        </w:tabs>
        <w:ind w:left="720" w:hanging="720"/>
      </w:pPr>
      <w:rPr>
        <w:rFonts w:hint="default"/>
      </w:rPr>
    </w:lvl>
    <w:lvl w:ilvl="1">
      <w:start w:val="1"/>
      <w:numFmt w:val="decimal"/>
      <w:pStyle w:val="SOPOMCaption2"/>
      <w:lvlText w:val="%1.%2"/>
      <w:lvlJc w:val="left"/>
      <w:pPr>
        <w:tabs>
          <w:tab w:val="num" w:pos="720"/>
        </w:tabs>
        <w:ind w:left="720" w:hanging="720"/>
      </w:pPr>
      <w:rPr>
        <w:rFonts w:hint="default"/>
      </w:rPr>
    </w:lvl>
    <w:lvl w:ilvl="2">
      <w:start w:val="1"/>
      <w:numFmt w:val="decimal"/>
      <w:pStyle w:val="SOPOMCaption3"/>
      <w:lvlText w:val="%1.%2.%3"/>
      <w:lvlJc w:val="left"/>
      <w:pPr>
        <w:tabs>
          <w:tab w:val="num" w:pos="720"/>
        </w:tabs>
        <w:ind w:left="720" w:hanging="720"/>
      </w:pPr>
      <w:rPr>
        <w:rFonts w:hint="default"/>
      </w:rPr>
    </w:lvl>
    <w:lvl w:ilvl="3">
      <w:start w:val="1"/>
      <w:numFmt w:val="decimal"/>
      <w:pStyle w:val="SOPOMCaption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A12726"/>
    <w:multiLevelType w:val="hybridMultilevel"/>
    <w:tmpl w:val="095ED31C"/>
    <w:lvl w:ilvl="0" w:tplc="1A8CB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603C4"/>
    <w:multiLevelType w:val="hybridMultilevel"/>
    <w:tmpl w:val="57C0E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5D16D4"/>
    <w:multiLevelType w:val="hybridMultilevel"/>
    <w:tmpl w:val="F2C65192"/>
    <w:lvl w:ilvl="0" w:tplc="4C86117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2" w15:restartNumberingAfterBreak="0">
    <w:nsid w:val="32814C3A"/>
    <w:multiLevelType w:val="singleLevel"/>
    <w:tmpl w:val="164A6F20"/>
    <w:lvl w:ilvl="0">
      <w:start w:val="1"/>
      <w:numFmt w:val="bullet"/>
      <w:pStyle w:val="Bullet2BayerBodyText"/>
      <w:lvlText w:val=""/>
      <w:lvlJc w:val="left"/>
      <w:pPr>
        <w:tabs>
          <w:tab w:val="num" w:pos="1778"/>
        </w:tabs>
        <w:ind w:left="1778" w:hanging="360"/>
      </w:pPr>
      <w:rPr>
        <w:rFonts w:ascii="Symbol" w:hAnsi="Symbol" w:hint="default"/>
      </w:rPr>
    </w:lvl>
  </w:abstractNum>
  <w:abstractNum w:abstractNumId="13" w15:restartNumberingAfterBreak="0">
    <w:nsid w:val="3E5D3010"/>
    <w:multiLevelType w:val="hybridMultilevel"/>
    <w:tmpl w:val="3740EB6E"/>
    <w:lvl w:ilvl="0" w:tplc="3B36D55A">
      <w:start w:val="1"/>
      <w:numFmt w:val="bullet"/>
      <w:pStyle w:val="BulletBayerBodyTex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8768A4"/>
    <w:multiLevelType w:val="hybridMultilevel"/>
    <w:tmpl w:val="40A219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2E4941"/>
    <w:multiLevelType w:val="hybridMultilevel"/>
    <w:tmpl w:val="55DC4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B3F69"/>
    <w:multiLevelType w:val="multilevel"/>
    <w:tmpl w:val="9BA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C3DA9"/>
    <w:multiLevelType w:val="hybridMultilevel"/>
    <w:tmpl w:val="A02C1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41AA6"/>
    <w:multiLevelType w:val="hybridMultilevel"/>
    <w:tmpl w:val="25BCEFDE"/>
    <w:lvl w:ilvl="0" w:tplc="4C86117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E78D5"/>
    <w:multiLevelType w:val="hybridMultilevel"/>
    <w:tmpl w:val="06AE9454"/>
    <w:lvl w:ilvl="0" w:tplc="1A8CB2D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59E67D8"/>
    <w:multiLevelType w:val="hybridMultilevel"/>
    <w:tmpl w:val="9BEAC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83037"/>
    <w:multiLevelType w:val="multilevel"/>
    <w:tmpl w:val="CE82E11E"/>
    <w:lvl w:ilvl="0">
      <w:start w:val="1"/>
      <w:numFmt w:val="decimal"/>
      <w:pStyle w:val="Heading1"/>
      <w:lvlText w:val="%1."/>
      <w:lvlJc w:val="left"/>
      <w:pPr>
        <w:tabs>
          <w:tab w:val="num" w:pos="0"/>
        </w:tabs>
        <w:ind w:left="1134" w:hanging="1134"/>
      </w:pPr>
      <w:rPr>
        <w:rFonts w:hint="default"/>
        <w:b/>
        <w:sz w:val="28"/>
      </w:rPr>
    </w:lvl>
    <w:lvl w:ilvl="1">
      <w:start w:val="1"/>
      <w:numFmt w:val="decimal"/>
      <w:pStyle w:val="Heading2"/>
      <w:lvlText w:val="%1.%2"/>
      <w:lvlJc w:val="left"/>
      <w:pPr>
        <w:tabs>
          <w:tab w:val="num" w:pos="709"/>
        </w:tabs>
        <w:ind w:left="1843" w:hanging="1134"/>
      </w:pPr>
      <w:rPr>
        <w:rFonts w:hint="default"/>
        <w:b/>
      </w:rPr>
    </w:lvl>
    <w:lvl w:ilvl="2">
      <w:start w:val="1"/>
      <w:numFmt w:val="decimal"/>
      <w:pStyle w:val="Heading3"/>
      <w:lvlText w:val="%1.%2.%3"/>
      <w:lvlJc w:val="left"/>
      <w:pPr>
        <w:tabs>
          <w:tab w:val="num" w:pos="0"/>
        </w:tabs>
        <w:ind w:left="1134" w:hanging="1134"/>
      </w:pPr>
      <w:rPr>
        <w:rFonts w:hint="default"/>
        <w:b/>
      </w:rPr>
    </w:lvl>
    <w:lvl w:ilvl="3">
      <w:start w:val="1"/>
      <w:numFmt w:val="decimal"/>
      <w:pStyle w:val="Heading4"/>
      <w:lvlText w:val="%1.%2.%3.%4"/>
      <w:lvlJc w:val="left"/>
      <w:pPr>
        <w:tabs>
          <w:tab w:val="num" w:pos="710"/>
        </w:tabs>
        <w:ind w:left="1844" w:hanging="1134"/>
      </w:pPr>
      <w:rPr>
        <w:rFonts w:hint="default"/>
      </w:rPr>
    </w:lvl>
    <w:lvl w:ilvl="4">
      <w:start w:val="1"/>
      <w:numFmt w:val="decimal"/>
      <w:pStyle w:val="Heading5"/>
      <w:lvlText w:val="%1.%2.%3.%4.%5"/>
      <w:lvlJc w:val="left"/>
      <w:pPr>
        <w:tabs>
          <w:tab w:val="num" w:pos="0"/>
        </w:tabs>
        <w:ind w:left="1134" w:hanging="1134"/>
      </w:pPr>
      <w:rPr>
        <w:rFonts w:hint="default"/>
      </w:rPr>
    </w:lvl>
    <w:lvl w:ilvl="5">
      <w:start w:val="1"/>
      <w:numFmt w:val="decimal"/>
      <w:pStyle w:val="Heading6"/>
      <w:lvlText w:val="%1.%2.%3.%4.%5.%6"/>
      <w:lvlJc w:val="left"/>
      <w:pPr>
        <w:tabs>
          <w:tab w:val="num" w:pos="0"/>
        </w:tabs>
        <w:ind w:left="1134" w:hanging="1134"/>
      </w:pPr>
      <w:rPr>
        <w:rFonts w:hint="default"/>
      </w:rPr>
    </w:lvl>
    <w:lvl w:ilvl="6">
      <w:start w:val="1"/>
      <w:numFmt w:val="decimal"/>
      <w:pStyle w:val="Heading7"/>
      <w:lvlText w:val="%1.%2.%3.%4.%5.%6.%7"/>
      <w:lvlJc w:val="left"/>
      <w:pPr>
        <w:tabs>
          <w:tab w:val="num" w:pos="0"/>
        </w:tabs>
        <w:ind w:left="1134" w:hanging="1134"/>
      </w:pPr>
      <w:rPr>
        <w:rFonts w:hint="default"/>
      </w:rPr>
    </w:lvl>
    <w:lvl w:ilvl="7">
      <w:start w:val="1"/>
      <w:numFmt w:val="decimal"/>
      <w:pStyle w:val="Heading8"/>
      <w:lvlText w:val="%1.%2.%3.%4.%5.%6.%7.%8"/>
      <w:lvlJc w:val="left"/>
      <w:pPr>
        <w:tabs>
          <w:tab w:val="num" w:pos="0"/>
        </w:tabs>
        <w:ind w:left="1134" w:hanging="1134"/>
      </w:pPr>
      <w:rPr>
        <w:rFonts w:hint="default"/>
      </w:rPr>
    </w:lvl>
    <w:lvl w:ilvl="8">
      <w:start w:val="1"/>
      <w:numFmt w:val="decimal"/>
      <w:pStyle w:val="Heading9"/>
      <w:lvlText w:val="%1.%2.%3.%4.%5.%6.%7.%8.%9"/>
      <w:lvlJc w:val="left"/>
      <w:pPr>
        <w:tabs>
          <w:tab w:val="num" w:pos="0"/>
        </w:tabs>
        <w:ind w:left="1134" w:hanging="1134"/>
      </w:pPr>
      <w:rPr>
        <w:rFonts w:hint="default"/>
      </w:rPr>
    </w:lvl>
  </w:abstractNum>
  <w:abstractNum w:abstractNumId="22" w15:restartNumberingAfterBreak="0">
    <w:nsid w:val="5EA8161B"/>
    <w:multiLevelType w:val="multilevel"/>
    <w:tmpl w:val="6820167A"/>
    <w:lvl w:ilvl="0">
      <w:start w:val="1"/>
      <w:numFmt w:val="decimal"/>
      <w:lvlText w:val="%1."/>
      <w:lvlJc w:val="left"/>
      <w:pPr>
        <w:ind w:left="567" w:hanging="567"/>
      </w:pPr>
      <w:rPr>
        <w:rFonts w:ascii="Times New Roman" w:hAnsi="Times New Roman" w:hint="default"/>
        <w:b/>
        <w:i w:val="0"/>
        <w:sz w:val="26"/>
      </w:rPr>
    </w:lvl>
    <w:lvl w:ilvl="1">
      <w:start w:val="1"/>
      <w:numFmt w:val="decimal"/>
      <w:pStyle w:val="Heading2EMAPASS"/>
      <w:suff w:val="space"/>
      <w:lvlText w:val="%1.%2. "/>
      <w:lvlJc w:val="left"/>
      <w:pPr>
        <w:ind w:left="567" w:hanging="567"/>
      </w:pPr>
      <w:rPr>
        <w:rFonts w:ascii="Times New Roman" w:hAnsi="Times New Roman" w:hint="default"/>
        <w:b/>
        <w:i w:val="0"/>
        <w:sz w:val="22"/>
      </w:rPr>
    </w:lvl>
    <w:lvl w:ilvl="2">
      <w:start w:val="1"/>
      <w:numFmt w:val="decimal"/>
      <w:suff w:val="space"/>
      <w:lvlText w:val="%1.%2.%3. "/>
      <w:lvlJc w:val="left"/>
      <w:pPr>
        <w:ind w:left="142" w:firstLine="0"/>
      </w:pPr>
      <w:rPr>
        <w:rFonts w:hint="default"/>
      </w:rPr>
    </w:lvl>
    <w:lvl w:ilvl="3">
      <w:start w:val="1"/>
      <w:numFmt w:val="decimal"/>
      <w:isLgl/>
      <w:suff w:val="space"/>
      <w:lvlText w:val="%1.%2.%3.%4. "/>
      <w:lvlJc w:val="left"/>
      <w:pPr>
        <w:ind w:left="568" w:firstLine="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decimal"/>
      <w:suff w:val="space"/>
      <w:lvlText w:val="%1.%2.%3.%4.%5.%6.%7.%8. "/>
      <w:lvlJc w:val="left"/>
      <w:pPr>
        <w:ind w:left="0" w:firstLine="0"/>
      </w:pPr>
      <w:rPr>
        <w:rFonts w:hint="default"/>
      </w:rPr>
    </w:lvl>
    <w:lvl w:ilvl="8">
      <w:start w:val="1"/>
      <w:numFmt w:val="decimal"/>
      <w:suff w:val="space"/>
      <w:lvlText w:val="%1.%2.%3.%4.%5.%6.%7.%8.%9. "/>
      <w:lvlJc w:val="left"/>
      <w:pPr>
        <w:ind w:left="0" w:firstLine="0"/>
      </w:pPr>
      <w:rPr>
        <w:rFonts w:hint="default"/>
      </w:rPr>
    </w:lvl>
  </w:abstractNum>
  <w:abstractNum w:abstractNumId="23" w15:restartNumberingAfterBreak="0">
    <w:nsid w:val="71075879"/>
    <w:multiLevelType w:val="hybridMultilevel"/>
    <w:tmpl w:val="100E2AF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7D8C3905"/>
    <w:multiLevelType w:val="hybridMultilevel"/>
    <w:tmpl w:val="81FC3ECE"/>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3"/>
  </w:num>
  <w:num w:numId="4">
    <w:abstractNumId w:val="1"/>
  </w:num>
  <w:num w:numId="5">
    <w:abstractNumId w:val="22"/>
  </w:num>
  <w:num w:numId="6">
    <w:abstractNumId w:val="18"/>
  </w:num>
  <w:num w:numId="7">
    <w:abstractNumId w:val="10"/>
  </w:num>
  <w:num w:numId="8">
    <w:abstractNumId w:val="9"/>
  </w:num>
  <w:num w:numId="9">
    <w:abstractNumId w:val="11"/>
  </w:num>
  <w:num w:numId="10">
    <w:abstractNumId w:val="21"/>
  </w:num>
  <w:num w:numId="11">
    <w:abstractNumId w:val="3"/>
  </w:num>
  <w:num w:numId="12">
    <w:abstractNumId w:val="14"/>
  </w:num>
  <w:num w:numId="13">
    <w:abstractNumId w:val="0"/>
  </w:num>
  <w:num w:numId="14">
    <w:abstractNumId w:val="16"/>
  </w:num>
  <w:num w:numId="15">
    <w:abstractNumId w:val="19"/>
  </w:num>
  <w:num w:numId="16">
    <w:abstractNumId w:val="5"/>
  </w:num>
  <w:num w:numId="17">
    <w:abstractNumId w:val="15"/>
  </w:num>
  <w:num w:numId="18">
    <w:abstractNumId w:val="20"/>
  </w:num>
  <w:num w:numId="19">
    <w:abstractNumId w:val="4"/>
  </w:num>
  <w:num w:numId="20">
    <w:abstractNumId w:val="6"/>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4"/>
  </w:num>
  <w:num w:numId="25">
    <w:abstractNumId w:val="23"/>
  </w:num>
  <w:num w:numId="26">
    <w:abstractNumId w:val="2"/>
  </w:num>
  <w:num w:numId="27">
    <w:abstractNumId w:val="21"/>
  </w:num>
  <w:num w:numId="28">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gyriou, George">
    <w15:presenceInfo w15:providerId="AD" w15:userId="S::GArgyriou@uk.imshealth.com::ec505376-484d-400d-bfaf-77981c65d6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X97_42" w:val="0 Footnotes"/>
    <w:docVar w:name="DOCX97_43" w:val="0 Endnotes"/>
    <w:docVar w:name="DOCX97_66" w:val="GoodQuotes"/>
    <w:docVar w:name="DOCX97_89" w:val="Word8MacrosDone"/>
    <w:docVar w:name="DOCX97_91" w:val="Bayer"/>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v5drfdav45p02yevwxlx9fz0xtved5zdw0zz&quot;&gt;T2D and complications&lt;record-ids&gt;&lt;item&gt;1&lt;/item&gt;&lt;item&gt;2&lt;/item&gt;&lt;item&gt;4&lt;/item&gt;&lt;item&gt;6&lt;/item&gt;&lt;item&gt;7&lt;/item&gt;&lt;item&gt;8&lt;/item&gt;&lt;item&gt;9&lt;/item&gt;&lt;item&gt;11&lt;/item&gt;&lt;item&gt;12&lt;/item&gt;&lt;item&gt;13&lt;/item&gt;&lt;item&gt;14&lt;/item&gt;&lt;item&gt;15&lt;/item&gt;&lt;item&gt;17&lt;/item&gt;&lt;item&gt;18&lt;/item&gt;&lt;item&gt;19&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F5648"/>
    <w:rsid w:val="000008CF"/>
    <w:rsid w:val="000048B2"/>
    <w:rsid w:val="0000618A"/>
    <w:rsid w:val="00006210"/>
    <w:rsid w:val="000100A8"/>
    <w:rsid w:val="00010D86"/>
    <w:rsid w:val="00012AAA"/>
    <w:rsid w:val="000146D0"/>
    <w:rsid w:val="00015A89"/>
    <w:rsid w:val="00015BDF"/>
    <w:rsid w:val="00020BB7"/>
    <w:rsid w:val="00021EE7"/>
    <w:rsid w:val="000237C5"/>
    <w:rsid w:val="00025123"/>
    <w:rsid w:val="00025F36"/>
    <w:rsid w:val="0002673B"/>
    <w:rsid w:val="00027050"/>
    <w:rsid w:val="000305E0"/>
    <w:rsid w:val="000311BA"/>
    <w:rsid w:val="00033CCD"/>
    <w:rsid w:val="0003466A"/>
    <w:rsid w:val="00036259"/>
    <w:rsid w:val="000364C3"/>
    <w:rsid w:val="0003699C"/>
    <w:rsid w:val="00037678"/>
    <w:rsid w:val="00042A39"/>
    <w:rsid w:val="00042A95"/>
    <w:rsid w:val="00042CC9"/>
    <w:rsid w:val="000432C9"/>
    <w:rsid w:val="000448A8"/>
    <w:rsid w:val="00044C2F"/>
    <w:rsid w:val="00044FFA"/>
    <w:rsid w:val="00045517"/>
    <w:rsid w:val="0004569D"/>
    <w:rsid w:val="000509FC"/>
    <w:rsid w:val="000511CA"/>
    <w:rsid w:val="00055F53"/>
    <w:rsid w:val="00056E7F"/>
    <w:rsid w:val="000574A6"/>
    <w:rsid w:val="00057F8D"/>
    <w:rsid w:val="0006185B"/>
    <w:rsid w:val="00062E67"/>
    <w:rsid w:val="00063C7A"/>
    <w:rsid w:val="00064684"/>
    <w:rsid w:val="000656FB"/>
    <w:rsid w:val="00066A48"/>
    <w:rsid w:val="000678C4"/>
    <w:rsid w:val="0006795D"/>
    <w:rsid w:val="00067C0D"/>
    <w:rsid w:val="00070BFF"/>
    <w:rsid w:val="00071533"/>
    <w:rsid w:val="000740BC"/>
    <w:rsid w:val="00075BCE"/>
    <w:rsid w:val="00075BD6"/>
    <w:rsid w:val="00075F30"/>
    <w:rsid w:val="00077B03"/>
    <w:rsid w:val="000808A9"/>
    <w:rsid w:val="00080D18"/>
    <w:rsid w:val="000816EC"/>
    <w:rsid w:val="0008219C"/>
    <w:rsid w:val="00082810"/>
    <w:rsid w:val="0008500B"/>
    <w:rsid w:val="000857A1"/>
    <w:rsid w:val="000859B2"/>
    <w:rsid w:val="00085BC1"/>
    <w:rsid w:val="00086642"/>
    <w:rsid w:val="0009178B"/>
    <w:rsid w:val="00093C55"/>
    <w:rsid w:val="00093FAA"/>
    <w:rsid w:val="00094EAF"/>
    <w:rsid w:val="000955B1"/>
    <w:rsid w:val="000963B3"/>
    <w:rsid w:val="00096909"/>
    <w:rsid w:val="000A0137"/>
    <w:rsid w:val="000A0A55"/>
    <w:rsid w:val="000A0D66"/>
    <w:rsid w:val="000A1221"/>
    <w:rsid w:val="000A4604"/>
    <w:rsid w:val="000A6329"/>
    <w:rsid w:val="000A679B"/>
    <w:rsid w:val="000A6F5B"/>
    <w:rsid w:val="000A6FF4"/>
    <w:rsid w:val="000A769D"/>
    <w:rsid w:val="000B034F"/>
    <w:rsid w:val="000B203B"/>
    <w:rsid w:val="000B3FAE"/>
    <w:rsid w:val="000B424E"/>
    <w:rsid w:val="000C054F"/>
    <w:rsid w:val="000C08A6"/>
    <w:rsid w:val="000C44A9"/>
    <w:rsid w:val="000C46CA"/>
    <w:rsid w:val="000C4718"/>
    <w:rsid w:val="000C4DC0"/>
    <w:rsid w:val="000C59BC"/>
    <w:rsid w:val="000C5BC9"/>
    <w:rsid w:val="000C6400"/>
    <w:rsid w:val="000C65CE"/>
    <w:rsid w:val="000C6E89"/>
    <w:rsid w:val="000D04D4"/>
    <w:rsid w:val="000D0859"/>
    <w:rsid w:val="000D09EA"/>
    <w:rsid w:val="000D2D50"/>
    <w:rsid w:val="000D4FC7"/>
    <w:rsid w:val="000D66D7"/>
    <w:rsid w:val="000D6724"/>
    <w:rsid w:val="000D6AA1"/>
    <w:rsid w:val="000E0CB3"/>
    <w:rsid w:val="000E163D"/>
    <w:rsid w:val="000E4065"/>
    <w:rsid w:val="000E68D7"/>
    <w:rsid w:val="000F094A"/>
    <w:rsid w:val="000F1BEA"/>
    <w:rsid w:val="000F1F12"/>
    <w:rsid w:val="000F211F"/>
    <w:rsid w:val="000F23EE"/>
    <w:rsid w:val="000F2F56"/>
    <w:rsid w:val="000F413F"/>
    <w:rsid w:val="000F4E42"/>
    <w:rsid w:val="000F545C"/>
    <w:rsid w:val="00100C76"/>
    <w:rsid w:val="00101B05"/>
    <w:rsid w:val="00102048"/>
    <w:rsid w:val="00102603"/>
    <w:rsid w:val="00102785"/>
    <w:rsid w:val="0010368F"/>
    <w:rsid w:val="0010390F"/>
    <w:rsid w:val="00103F4C"/>
    <w:rsid w:val="00104561"/>
    <w:rsid w:val="00104CEB"/>
    <w:rsid w:val="00105377"/>
    <w:rsid w:val="00105559"/>
    <w:rsid w:val="00107680"/>
    <w:rsid w:val="0011073E"/>
    <w:rsid w:val="001107F1"/>
    <w:rsid w:val="00111FAD"/>
    <w:rsid w:val="00112531"/>
    <w:rsid w:val="00112CBD"/>
    <w:rsid w:val="0011383F"/>
    <w:rsid w:val="001140AD"/>
    <w:rsid w:val="00115193"/>
    <w:rsid w:val="00115CF2"/>
    <w:rsid w:val="001203FC"/>
    <w:rsid w:val="0012147D"/>
    <w:rsid w:val="00121670"/>
    <w:rsid w:val="00121698"/>
    <w:rsid w:val="00122C89"/>
    <w:rsid w:val="00124AC0"/>
    <w:rsid w:val="001254A7"/>
    <w:rsid w:val="001262DF"/>
    <w:rsid w:val="001268DE"/>
    <w:rsid w:val="00126A33"/>
    <w:rsid w:val="00127170"/>
    <w:rsid w:val="0013023B"/>
    <w:rsid w:val="001326B7"/>
    <w:rsid w:val="001346FC"/>
    <w:rsid w:val="001357F4"/>
    <w:rsid w:val="00140235"/>
    <w:rsid w:val="00144122"/>
    <w:rsid w:val="00145109"/>
    <w:rsid w:val="001451FB"/>
    <w:rsid w:val="00145865"/>
    <w:rsid w:val="00146FE2"/>
    <w:rsid w:val="001478A2"/>
    <w:rsid w:val="0015014F"/>
    <w:rsid w:val="0015054B"/>
    <w:rsid w:val="001508B8"/>
    <w:rsid w:val="00152AC9"/>
    <w:rsid w:val="00152F25"/>
    <w:rsid w:val="00154AA2"/>
    <w:rsid w:val="0016052F"/>
    <w:rsid w:val="00160E10"/>
    <w:rsid w:val="001615F5"/>
    <w:rsid w:val="00163CCB"/>
    <w:rsid w:val="00163DD4"/>
    <w:rsid w:val="00164E89"/>
    <w:rsid w:val="001660EA"/>
    <w:rsid w:val="00167BBA"/>
    <w:rsid w:val="00167E8C"/>
    <w:rsid w:val="001701C9"/>
    <w:rsid w:val="00170C39"/>
    <w:rsid w:val="0017234D"/>
    <w:rsid w:val="00173178"/>
    <w:rsid w:val="00173946"/>
    <w:rsid w:val="00176B2B"/>
    <w:rsid w:val="00180E1F"/>
    <w:rsid w:val="00182C91"/>
    <w:rsid w:val="00183A0C"/>
    <w:rsid w:val="00185F78"/>
    <w:rsid w:val="00187626"/>
    <w:rsid w:val="0019009E"/>
    <w:rsid w:val="001909ED"/>
    <w:rsid w:val="00190C6D"/>
    <w:rsid w:val="00191102"/>
    <w:rsid w:val="00191F46"/>
    <w:rsid w:val="0019211B"/>
    <w:rsid w:val="00192BE9"/>
    <w:rsid w:val="00194000"/>
    <w:rsid w:val="001942C5"/>
    <w:rsid w:val="001943AD"/>
    <w:rsid w:val="00194EA2"/>
    <w:rsid w:val="00195966"/>
    <w:rsid w:val="00197FE5"/>
    <w:rsid w:val="001A326C"/>
    <w:rsid w:val="001A3869"/>
    <w:rsid w:val="001A473F"/>
    <w:rsid w:val="001A507F"/>
    <w:rsid w:val="001A6069"/>
    <w:rsid w:val="001A67A1"/>
    <w:rsid w:val="001B13F8"/>
    <w:rsid w:val="001B2DE5"/>
    <w:rsid w:val="001B32CA"/>
    <w:rsid w:val="001B3E63"/>
    <w:rsid w:val="001B50C1"/>
    <w:rsid w:val="001B5C6B"/>
    <w:rsid w:val="001B65D7"/>
    <w:rsid w:val="001B6F2A"/>
    <w:rsid w:val="001B77DC"/>
    <w:rsid w:val="001B7BB9"/>
    <w:rsid w:val="001C35A0"/>
    <w:rsid w:val="001C3EA2"/>
    <w:rsid w:val="001C4455"/>
    <w:rsid w:val="001C6993"/>
    <w:rsid w:val="001C785C"/>
    <w:rsid w:val="001D0206"/>
    <w:rsid w:val="001D0430"/>
    <w:rsid w:val="001D0C54"/>
    <w:rsid w:val="001D1BE7"/>
    <w:rsid w:val="001D23F6"/>
    <w:rsid w:val="001D3831"/>
    <w:rsid w:val="001D421B"/>
    <w:rsid w:val="001D5864"/>
    <w:rsid w:val="001D75E4"/>
    <w:rsid w:val="001E0713"/>
    <w:rsid w:val="001E1086"/>
    <w:rsid w:val="001E10BB"/>
    <w:rsid w:val="001E1DD0"/>
    <w:rsid w:val="001E28CA"/>
    <w:rsid w:val="001E2D7E"/>
    <w:rsid w:val="001E2D9D"/>
    <w:rsid w:val="001E3AAA"/>
    <w:rsid w:val="001E452F"/>
    <w:rsid w:val="001E4D0E"/>
    <w:rsid w:val="001E7EFF"/>
    <w:rsid w:val="001F03C2"/>
    <w:rsid w:val="001F12DF"/>
    <w:rsid w:val="001F2945"/>
    <w:rsid w:val="001F2A51"/>
    <w:rsid w:val="001F3FAC"/>
    <w:rsid w:val="001F406A"/>
    <w:rsid w:val="001F5562"/>
    <w:rsid w:val="001F5CFD"/>
    <w:rsid w:val="001F6631"/>
    <w:rsid w:val="002013A1"/>
    <w:rsid w:val="00202A3D"/>
    <w:rsid w:val="00202E7B"/>
    <w:rsid w:val="00203FA6"/>
    <w:rsid w:val="002051AF"/>
    <w:rsid w:val="002069EE"/>
    <w:rsid w:val="00206A68"/>
    <w:rsid w:val="00207ECD"/>
    <w:rsid w:val="00211140"/>
    <w:rsid w:val="00212996"/>
    <w:rsid w:val="002146DE"/>
    <w:rsid w:val="0021602C"/>
    <w:rsid w:val="002166B5"/>
    <w:rsid w:val="002169DE"/>
    <w:rsid w:val="0021727A"/>
    <w:rsid w:val="0022018D"/>
    <w:rsid w:val="00223BD7"/>
    <w:rsid w:val="0022411C"/>
    <w:rsid w:val="00227795"/>
    <w:rsid w:val="0022781A"/>
    <w:rsid w:val="00227C4B"/>
    <w:rsid w:val="00227D10"/>
    <w:rsid w:val="00227E3B"/>
    <w:rsid w:val="002308F4"/>
    <w:rsid w:val="00231A9D"/>
    <w:rsid w:val="00231ADF"/>
    <w:rsid w:val="00231EB6"/>
    <w:rsid w:val="002348AB"/>
    <w:rsid w:val="00235F6F"/>
    <w:rsid w:val="002379CF"/>
    <w:rsid w:val="00237E94"/>
    <w:rsid w:val="00240E0F"/>
    <w:rsid w:val="002422A0"/>
    <w:rsid w:val="00242BF4"/>
    <w:rsid w:val="00243C03"/>
    <w:rsid w:val="00245EE7"/>
    <w:rsid w:val="002465E3"/>
    <w:rsid w:val="00247AC7"/>
    <w:rsid w:val="00247B68"/>
    <w:rsid w:val="00250B4D"/>
    <w:rsid w:val="002519B5"/>
    <w:rsid w:val="00254CD6"/>
    <w:rsid w:val="00255C13"/>
    <w:rsid w:val="00256358"/>
    <w:rsid w:val="00256ACA"/>
    <w:rsid w:val="00256F95"/>
    <w:rsid w:val="0025729D"/>
    <w:rsid w:val="00257849"/>
    <w:rsid w:val="0026010E"/>
    <w:rsid w:val="00261A26"/>
    <w:rsid w:val="00262A48"/>
    <w:rsid w:val="0026438C"/>
    <w:rsid w:val="00265DB5"/>
    <w:rsid w:val="00267BEA"/>
    <w:rsid w:val="00267C44"/>
    <w:rsid w:val="00267DAD"/>
    <w:rsid w:val="00272030"/>
    <w:rsid w:val="00272419"/>
    <w:rsid w:val="00272D59"/>
    <w:rsid w:val="00272EFA"/>
    <w:rsid w:val="00273163"/>
    <w:rsid w:val="00273572"/>
    <w:rsid w:val="00274780"/>
    <w:rsid w:val="002750F4"/>
    <w:rsid w:val="0027649C"/>
    <w:rsid w:val="0028270E"/>
    <w:rsid w:val="00282CBE"/>
    <w:rsid w:val="0028361B"/>
    <w:rsid w:val="00283BC7"/>
    <w:rsid w:val="00283E50"/>
    <w:rsid w:val="00284E24"/>
    <w:rsid w:val="00287077"/>
    <w:rsid w:val="0028717F"/>
    <w:rsid w:val="002873C7"/>
    <w:rsid w:val="002877F9"/>
    <w:rsid w:val="002878C8"/>
    <w:rsid w:val="00290B18"/>
    <w:rsid w:val="002913B6"/>
    <w:rsid w:val="00291DA9"/>
    <w:rsid w:val="0029218B"/>
    <w:rsid w:val="0029252D"/>
    <w:rsid w:val="00292748"/>
    <w:rsid w:val="00294C0C"/>
    <w:rsid w:val="00295661"/>
    <w:rsid w:val="0029573C"/>
    <w:rsid w:val="002965E4"/>
    <w:rsid w:val="00297381"/>
    <w:rsid w:val="002A07D5"/>
    <w:rsid w:val="002A0DD3"/>
    <w:rsid w:val="002A28DE"/>
    <w:rsid w:val="002A3C01"/>
    <w:rsid w:val="002A4E7C"/>
    <w:rsid w:val="002A73CE"/>
    <w:rsid w:val="002A767C"/>
    <w:rsid w:val="002B0BEE"/>
    <w:rsid w:val="002B16FE"/>
    <w:rsid w:val="002B1BD4"/>
    <w:rsid w:val="002B2618"/>
    <w:rsid w:val="002B29FF"/>
    <w:rsid w:val="002B4092"/>
    <w:rsid w:val="002B482B"/>
    <w:rsid w:val="002B503F"/>
    <w:rsid w:val="002B555D"/>
    <w:rsid w:val="002B62EA"/>
    <w:rsid w:val="002B6679"/>
    <w:rsid w:val="002B77E9"/>
    <w:rsid w:val="002B7D15"/>
    <w:rsid w:val="002C27D5"/>
    <w:rsid w:val="002C56DA"/>
    <w:rsid w:val="002C6C07"/>
    <w:rsid w:val="002C7CC7"/>
    <w:rsid w:val="002C7E49"/>
    <w:rsid w:val="002D372F"/>
    <w:rsid w:val="002D3966"/>
    <w:rsid w:val="002D3EC7"/>
    <w:rsid w:val="002D4334"/>
    <w:rsid w:val="002D49D2"/>
    <w:rsid w:val="002D64AE"/>
    <w:rsid w:val="002D6744"/>
    <w:rsid w:val="002D7315"/>
    <w:rsid w:val="002E018B"/>
    <w:rsid w:val="002E1419"/>
    <w:rsid w:val="002E1565"/>
    <w:rsid w:val="002E2252"/>
    <w:rsid w:val="002E2522"/>
    <w:rsid w:val="002E2768"/>
    <w:rsid w:val="002E35ED"/>
    <w:rsid w:val="002E3ADD"/>
    <w:rsid w:val="002E43FC"/>
    <w:rsid w:val="002E72D0"/>
    <w:rsid w:val="002E7B99"/>
    <w:rsid w:val="002F008B"/>
    <w:rsid w:val="002F0690"/>
    <w:rsid w:val="002F0C32"/>
    <w:rsid w:val="002F163A"/>
    <w:rsid w:val="002F2259"/>
    <w:rsid w:val="002F3029"/>
    <w:rsid w:val="002F37E8"/>
    <w:rsid w:val="002F674D"/>
    <w:rsid w:val="002F6F06"/>
    <w:rsid w:val="00300AD5"/>
    <w:rsid w:val="003036C3"/>
    <w:rsid w:val="0030394B"/>
    <w:rsid w:val="00305A1D"/>
    <w:rsid w:val="00305A45"/>
    <w:rsid w:val="00311576"/>
    <w:rsid w:val="003119CC"/>
    <w:rsid w:val="003127E5"/>
    <w:rsid w:val="00313A6D"/>
    <w:rsid w:val="00314D9D"/>
    <w:rsid w:val="00317A9F"/>
    <w:rsid w:val="00317D65"/>
    <w:rsid w:val="00321BE8"/>
    <w:rsid w:val="00321EDD"/>
    <w:rsid w:val="003220C8"/>
    <w:rsid w:val="00322F97"/>
    <w:rsid w:val="00323191"/>
    <w:rsid w:val="003232AF"/>
    <w:rsid w:val="00324976"/>
    <w:rsid w:val="00324BF0"/>
    <w:rsid w:val="00325556"/>
    <w:rsid w:val="003273BA"/>
    <w:rsid w:val="0032747F"/>
    <w:rsid w:val="0033098E"/>
    <w:rsid w:val="00330B81"/>
    <w:rsid w:val="00331029"/>
    <w:rsid w:val="003321E4"/>
    <w:rsid w:val="00332529"/>
    <w:rsid w:val="00332E07"/>
    <w:rsid w:val="00333CE8"/>
    <w:rsid w:val="00334F77"/>
    <w:rsid w:val="003375E6"/>
    <w:rsid w:val="0034003F"/>
    <w:rsid w:val="0034104C"/>
    <w:rsid w:val="0034136F"/>
    <w:rsid w:val="00341E46"/>
    <w:rsid w:val="0034407A"/>
    <w:rsid w:val="00345701"/>
    <w:rsid w:val="00345AFB"/>
    <w:rsid w:val="003466B4"/>
    <w:rsid w:val="00347186"/>
    <w:rsid w:val="00350727"/>
    <w:rsid w:val="003512B2"/>
    <w:rsid w:val="003519EF"/>
    <w:rsid w:val="00352E49"/>
    <w:rsid w:val="00354875"/>
    <w:rsid w:val="003553D3"/>
    <w:rsid w:val="00355A5C"/>
    <w:rsid w:val="00355B04"/>
    <w:rsid w:val="00356F01"/>
    <w:rsid w:val="00360C86"/>
    <w:rsid w:val="00361C5B"/>
    <w:rsid w:val="00361EF6"/>
    <w:rsid w:val="0036294A"/>
    <w:rsid w:val="00362FF4"/>
    <w:rsid w:val="00363B52"/>
    <w:rsid w:val="003658EC"/>
    <w:rsid w:val="00365FBD"/>
    <w:rsid w:val="00366DA2"/>
    <w:rsid w:val="00366F36"/>
    <w:rsid w:val="00367660"/>
    <w:rsid w:val="00367BAF"/>
    <w:rsid w:val="0037044A"/>
    <w:rsid w:val="003717A8"/>
    <w:rsid w:val="00371822"/>
    <w:rsid w:val="003723C8"/>
    <w:rsid w:val="0037245D"/>
    <w:rsid w:val="00372DA4"/>
    <w:rsid w:val="00374DB0"/>
    <w:rsid w:val="00376D1C"/>
    <w:rsid w:val="00377004"/>
    <w:rsid w:val="0037731E"/>
    <w:rsid w:val="00377F63"/>
    <w:rsid w:val="003816F9"/>
    <w:rsid w:val="003820CB"/>
    <w:rsid w:val="00382EF3"/>
    <w:rsid w:val="00382F85"/>
    <w:rsid w:val="003836BD"/>
    <w:rsid w:val="003847E7"/>
    <w:rsid w:val="00387723"/>
    <w:rsid w:val="003901D7"/>
    <w:rsid w:val="00390E7F"/>
    <w:rsid w:val="00391357"/>
    <w:rsid w:val="00392B73"/>
    <w:rsid w:val="00392CFC"/>
    <w:rsid w:val="003932B2"/>
    <w:rsid w:val="00394661"/>
    <w:rsid w:val="00394F9A"/>
    <w:rsid w:val="00396239"/>
    <w:rsid w:val="00396255"/>
    <w:rsid w:val="00396E53"/>
    <w:rsid w:val="00397C27"/>
    <w:rsid w:val="003A1425"/>
    <w:rsid w:val="003A27FA"/>
    <w:rsid w:val="003A346E"/>
    <w:rsid w:val="003A34A8"/>
    <w:rsid w:val="003A3F05"/>
    <w:rsid w:val="003A4FBF"/>
    <w:rsid w:val="003B16B4"/>
    <w:rsid w:val="003B2EF0"/>
    <w:rsid w:val="003B3A17"/>
    <w:rsid w:val="003B44AA"/>
    <w:rsid w:val="003B57EE"/>
    <w:rsid w:val="003B692D"/>
    <w:rsid w:val="003B74C4"/>
    <w:rsid w:val="003C0F94"/>
    <w:rsid w:val="003C2B83"/>
    <w:rsid w:val="003C2E07"/>
    <w:rsid w:val="003C3A1F"/>
    <w:rsid w:val="003C4D6B"/>
    <w:rsid w:val="003C61CF"/>
    <w:rsid w:val="003C629D"/>
    <w:rsid w:val="003C6AE4"/>
    <w:rsid w:val="003C7368"/>
    <w:rsid w:val="003D31C0"/>
    <w:rsid w:val="003D371C"/>
    <w:rsid w:val="003D3FFD"/>
    <w:rsid w:val="003D421C"/>
    <w:rsid w:val="003D4561"/>
    <w:rsid w:val="003D4B85"/>
    <w:rsid w:val="003D5415"/>
    <w:rsid w:val="003D56D7"/>
    <w:rsid w:val="003D7D32"/>
    <w:rsid w:val="003E099F"/>
    <w:rsid w:val="003E19A3"/>
    <w:rsid w:val="003E4D1F"/>
    <w:rsid w:val="003E53CD"/>
    <w:rsid w:val="003E57A1"/>
    <w:rsid w:val="003E5DB3"/>
    <w:rsid w:val="003E6B92"/>
    <w:rsid w:val="003E6F95"/>
    <w:rsid w:val="003E7B92"/>
    <w:rsid w:val="003F0FA3"/>
    <w:rsid w:val="003F2A4D"/>
    <w:rsid w:val="003F31C8"/>
    <w:rsid w:val="003F4485"/>
    <w:rsid w:val="003F4A59"/>
    <w:rsid w:val="003F57F0"/>
    <w:rsid w:val="003F58D0"/>
    <w:rsid w:val="003F5E31"/>
    <w:rsid w:val="003F62CE"/>
    <w:rsid w:val="003F6AB9"/>
    <w:rsid w:val="003F6D3F"/>
    <w:rsid w:val="00400152"/>
    <w:rsid w:val="00400AA2"/>
    <w:rsid w:val="00400C23"/>
    <w:rsid w:val="004016B2"/>
    <w:rsid w:val="00402013"/>
    <w:rsid w:val="004049F1"/>
    <w:rsid w:val="00406EDD"/>
    <w:rsid w:val="004073F0"/>
    <w:rsid w:val="00410859"/>
    <w:rsid w:val="00410D7E"/>
    <w:rsid w:val="00411E6A"/>
    <w:rsid w:val="00412B33"/>
    <w:rsid w:val="00412FBE"/>
    <w:rsid w:val="00413C55"/>
    <w:rsid w:val="00413D67"/>
    <w:rsid w:val="00414020"/>
    <w:rsid w:val="00414950"/>
    <w:rsid w:val="00414CFE"/>
    <w:rsid w:val="0041799A"/>
    <w:rsid w:val="00417C42"/>
    <w:rsid w:val="00420CDD"/>
    <w:rsid w:val="0042142E"/>
    <w:rsid w:val="004226C4"/>
    <w:rsid w:val="00423B53"/>
    <w:rsid w:val="004240D5"/>
    <w:rsid w:val="004250E5"/>
    <w:rsid w:val="0042595B"/>
    <w:rsid w:val="0042636D"/>
    <w:rsid w:val="00426BCA"/>
    <w:rsid w:val="00431121"/>
    <w:rsid w:val="00431873"/>
    <w:rsid w:val="0043297E"/>
    <w:rsid w:val="00433C25"/>
    <w:rsid w:val="0043792B"/>
    <w:rsid w:val="00440A66"/>
    <w:rsid w:val="00440F33"/>
    <w:rsid w:val="0044117D"/>
    <w:rsid w:val="004435D6"/>
    <w:rsid w:val="0044361F"/>
    <w:rsid w:val="00443855"/>
    <w:rsid w:val="004438A3"/>
    <w:rsid w:val="00446A76"/>
    <w:rsid w:val="00446E58"/>
    <w:rsid w:val="00447A75"/>
    <w:rsid w:val="00453249"/>
    <w:rsid w:val="0045472F"/>
    <w:rsid w:val="00454DF9"/>
    <w:rsid w:val="00456FFE"/>
    <w:rsid w:val="00457311"/>
    <w:rsid w:val="00457812"/>
    <w:rsid w:val="004600A3"/>
    <w:rsid w:val="0046343A"/>
    <w:rsid w:val="004635E8"/>
    <w:rsid w:val="0046726E"/>
    <w:rsid w:val="004672F0"/>
    <w:rsid w:val="00467871"/>
    <w:rsid w:val="00467B10"/>
    <w:rsid w:val="00467B3E"/>
    <w:rsid w:val="004720DE"/>
    <w:rsid w:val="00473302"/>
    <w:rsid w:val="00473ABB"/>
    <w:rsid w:val="00474D9A"/>
    <w:rsid w:val="00475185"/>
    <w:rsid w:val="00475E6E"/>
    <w:rsid w:val="00477FC1"/>
    <w:rsid w:val="004801C4"/>
    <w:rsid w:val="004821A3"/>
    <w:rsid w:val="00482896"/>
    <w:rsid w:val="00483518"/>
    <w:rsid w:val="0048606E"/>
    <w:rsid w:val="00486B18"/>
    <w:rsid w:val="00487150"/>
    <w:rsid w:val="00487CBA"/>
    <w:rsid w:val="00487D3C"/>
    <w:rsid w:val="00490391"/>
    <w:rsid w:val="0049088A"/>
    <w:rsid w:val="00490988"/>
    <w:rsid w:val="00491BB2"/>
    <w:rsid w:val="00494DD9"/>
    <w:rsid w:val="00495529"/>
    <w:rsid w:val="00496B12"/>
    <w:rsid w:val="00496BBA"/>
    <w:rsid w:val="00497B82"/>
    <w:rsid w:val="004A0DD9"/>
    <w:rsid w:val="004A19D8"/>
    <w:rsid w:val="004A3E16"/>
    <w:rsid w:val="004A48D6"/>
    <w:rsid w:val="004A56E2"/>
    <w:rsid w:val="004A5D51"/>
    <w:rsid w:val="004B0A28"/>
    <w:rsid w:val="004B0FDE"/>
    <w:rsid w:val="004B171C"/>
    <w:rsid w:val="004B18FF"/>
    <w:rsid w:val="004B4111"/>
    <w:rsid w:val="004B5ACE"/>
    <w:rsid w:val="004B76EA"/>
    <w:rsid w:val="004B773B"/>
    <w:rsid w:val="004C2AD6"/>
    <w:rsid w:val="004C68A2"/>
    <w:rsid w:val="004C7D33"/>
    <w:rsid w:val="004D0F9E"/>
    <w:rsid w:val="004D1F77"/>
    <w:rsid w:val="004D26F1"/>
    <w:rsid w:val="004D31BB"/>
    <w:rsid w:val="004D3F67"/>
    <w:rsid w:val="004D5133"/>
    <w:rsid w:val="004D5435"/>
    <w:rsid w:val="004D625E"/>
    <w:rsid w:val="004E0760"/>
    <w:rsid w:val="004E10E4"/>
    <w:rsid w:val="004E32ED"/>
    <w:rsid w:val="004E3DA4"/>
    <w:rsid w:val="004E48C4"/>
    <w:rsid w:val="004E610E"/>
    <w:rsid w:val="004E69BC"/>
    <w:rsid w:val="004F06ED"/>
    <w:rsid w:val="004F072F"/>
    <w:rsid w:val="004F188D"/>
    <w:rsid w:val="004F25EA"/>
    <w:rsid w:val="004F2F44"/>
    <w:rsid w:val="004F594E"/>
    <w:rsid w:val="004F6168"/>
    <w:rsid w:val="004F628C"/>
    <w:rsid w:val="004F647E"/>
    <w:rsid w:val="004F6914"/>
    <w:rsid w:val="0050073C"/>
    <w:rsid w:val="00501B0F"/>
    <w:rsid w:val="005025AB"/>
    <w:rsid w:val="005025BB"/>
    <w:rsid w:val="005026E1"/>
    <w:rsid w:val="005043D5"/>
    <w:rsid w:val="005072E8"/>
    <w:rsid w:val="0051355F"/>
    <w:rsid w:val="00513C20"/>
    <w:rsid w:val="00514528"/>
    <w:rsid w:val="00514BEA"/>
    <w:rsid w:val="00515A80"/>
    <w:rsid w:val="00515B11"/>
    <w:rsid w:val="00515D08"/>
    <w:rsid w:val="00517D73"/>
    <w:rsid w:val="00517E0B"/>
    <w:rsid w:val="00521C6B"/>
    <w:rsid w:val="005220D3"/>
    <w:rsid w:val="0052495C"/>
    <w:rsid w:val="00526D5E"/>
    <w:rsid w:val="00526D83"/>
    <w:rsid w:val="00526DCB"/>
    <w:rsid w:val="005271FF"/>
    <w:rsid w:val="00527D81"/>
    <w:rsid w:val="005302DE"/>
    <w:rsid w:val="00530F1F"/>
    <w:rsid w:val="00532EA7"/>
    <w:rsid w:val="005339B0"/>
    <w:rsid w:val="0053457F"/>
    <w:rsid w:val="00535173"/>
    <w:rsid w:val="00536F00"/>
    <w:rsid w:val="00537B24"/>
    <w:rsid w:val="005404B7"/>
    <w:rsid w:val="005406AE"/>
    <w:rsid w:val="00540E5C"/>
    <w:rsid w:val="005416B9"/>
    <w:rsid w:val="0054251D"/>
    <w:rsid w:val="00542E86"/>
    <w:rsid w:val="0054514B"/>
    <w:rsid w:val="005460BE"/>
    <w:rsid w:val="00547C4A"/>
    <w:rsid w:val="00550EAA"/>
    <w:rsid w:val="00555A15"/>
    <w:rsid w:val="00556249"/>
    <w:rsid w:val="0055685C"/>
    <w:rsid w:val="005571C9"/>
    <w:rsid w:val="0055744A"/>
    <w:rsid w:val="00560244"/>
    <w:rsid w:val="005617D7"/>
    <w:rsid w:val="00563169"/>
    <w:rsid w:val="00563F9F"/>
    <w:rsid w:val="00565BC0"/>
    <w:rsid w:val="005672CC"/>
    <w:rsid w:val="005674E4"/>
    <w:rsid w:val="00567D0F"/>
    <w:rsid w:val="00570282"/>
    <w:rsid w:val="005712F1"/>
    <w:rsid w:val="005756FD"/>
    <w:rsid w:val="00575F50"/>
    <w:rsid w:val="00581F2F"/>
    <w:rsid w:val="00582521"/>
    <w:rsid w:val="005837DB"/>
    <w:rsid w:val="005839DA"/>
    <w:rsid w:val="00583DA1"/>
    <w:rsid w:val="0058545F"/>
    <w:rsid w:val="005854FD"/>
    <w:rsid w:val="00586229"/>
    <w:rsid w:val="005862FC"/>
    <w:rsid w:val="00586AE0"/>
    <w:rsid w:val="00587782"/>
    <w:rsid w:val="0059197D"/>
    <w:rsid w:val="005919C1"/>
    <w:rsid w:val="00593CD7"/>
    <w:rsid w:val="005945A7"/>
    <w:rsid w:val="005946F8"/>
    <w:rsid w:val="00596469"/>
    <w:rsid w:val="00597133"/>
    <w:rsid w:val="005A0567"/>
    <w:rsid w:val="005A066B"/>
    <w:rsid w:val="005A0CF8"/>
    <w:rsid w:val="005A1A75"/>
    <w:rsid w:val="005A2184"/>
    <w:rsid w:val="005A38F4"/>
    <w:rsid w:val="005A3965"/>
    <w:rsid w:val="005A3D31"/>
    <w:rsid w:val="005A4D25"/>
    <w:rsid w:val="005A5568"/>
    <w:rsid w:val="005A5F77"/>
    <w:rsid w:val="005A6DE3"/>
    <w:rsid w:val="005A79A6"/>
    <w:rsid w:val="005B15C2"/>
    <w:rsid w:val="005B19BE"/>
    <w:rsid w:val="005B381C"/>
    <w:rsid w:val="005B3D3E"/>
    <w:rsid w:val="005B41D0"/>
    <w:rsid w:val="005B5C15"/>
    <w:rsid w:val="005C09FC"/>
    <w:rsid w:val="005C0F3D"/>
    <w:rsid w:val="005C127A"/>
    <w:rsid w:val="005C2ED4"/>
    <w:rsid w:val="005C3448"/>
    <w:rsid w:val="005C376D"/>
    <w:rsid w:val="005C41B1"/>
    <w:rsid w:val="005C47BD"/>
    <w:rsid w:val="005C5820"/>
    <w:rsid w:val="005C5955"/>
    <w:rsid w:val="005C59E9"/>
    <w:rsid w:val="005C7BB2"/>
    <w:rsid w:val="005C7DB0"/>
    <w:rsid w:val="005D0A08"/>
    <w:rsid w:val="005D0BC5"/>
    <w:rsid w:val="005D145F"/>
    <w:rsid w:val="005D3444"/>
    <w:rsid w:val="005D358F"/>
    <w:rsid w:val="005D36CA"/>
    <w:rsid w:val="005D370F"/>
    <w:rsid w:val="005D4B54"/>
    <w:rsid w:val="005D4BEE"/>
    <w:rsid w:val="005D54B1"/>
    <w:rsid w:val="005D552E"/>
    <w:rsid w:val="005D5E2B"/>
    <w:rsid w:val="005D7A64"/>
    <w:rsid w:val="005E0528"/>
    <w:rsid w:val="005E0F67"/>
    <w:rsid w:val="005E1667"/>
    <w:rsid w:val="005E279D"/>
    <w:rsid w:val="005E2961"/>
    <w:rsid w:val="005E3AEB"/>
    <w:rsid w:val="005E4842"/>
    <w:rsid w:val="005E5122"/>
    <w:rsid w:val="005E5339"/>
    <w:rsid w:val="005E7D76"/>
    <w:rsid w:val="005F01B7"/>
    <w:rsid w:val="005F01EF"/>
    <w:rsid w:val="005F0C69"/>
    <w:rsid w:val="005F3297"/>
    <w:rsid w:val="005F616D"/>
    <w:rsid w:val="005F6235"/>
    <w:rsid w:val="005F657F"/>
    <w:rsid w:val="00601575"/>
    <w:rsid w:val="00602183"/>
    <w:rsid w:val="006021C0"/>
    <w:rsid w:val="0060333E"/>
    <w:rsid w:val="00603B4B"/>
    <w:rsid w:val="00604784"/>
    <w:rsid w:val="00604F10"/>
    <w:rsid w:val="0060538D"/>
    <w:rsid w:val="006065DA"/>
    <w:rsid w:val="00606C83"/>
    <w:rsid w:val="006079A6"/>
    <w:rsid w:val="00607CD6"/>
    <w:rsid w:val="00610270"/>
    <w:rsid w:val="0061521F"/>
    <w:rsid w:val="0062121D"/>
    <w:rsid w:val="006242BB"/>
    <w:rsid w:val="00624534"/>
    <w:rsid w:val="00624A1D"/>
    <w:rsid w:val="00625988"/>
    <w:rsid w:val="00626A02"/>
    <w:rsid w:val="0063014A"/>
    <w:rsid w:val="0063090C"/>
    <w:rsid w:val="0063124E"/>
    <w:rsid w:val="00631265"/>
    <w:rsid w:val="006333CA"/>
    <w:rsid w:val="00633414"/>
    <w:rsid w:val="006343F3"/>
    <w:rsid w:val="006358E2"/>
    <w:rsid w:val="00643442"/>
    <w:rsid w:val="00644B4A"/>
    <w:rsid w:val="00644BC7"/>
    <w:rsid w:val="00646C35"/>
    <w:rsid w:val="006473B9"/>
    <w:rsid w:val="00651CB7"/>
    <w:rsid w:val="00651FB4"/>
    <w:rsid w:val="00652FD4"/>
    <w:rsid w:val="00653327"/>
    <w:rsid w:val="006539AF"/>
    <w:rsid w:val="0065492D"/>
    <w:rsid w:val="00654FC1"/>
    <w:rsid w:val="0065780F"/>
    <w:rsid w:val="00657F85"/>
    <w:rsid w:val="0066094B"/>
    <w:rsid w:val="00661FE6"/>
    <w:rsid w:val="006631A2"/>
    <w:rsid w:val="006637BE"/>
    <w:rsid w:val="00663C33"/>
    <w:rsid w:val="00663D4A"/>
    <w:rsid w:val="00664340"/>
    <w:rsid w:val="0066618A"/>
    <w:rsid w:val="0066673B"/>
    <w:rsid w:val="00666C16"/>
    <w:rsid w:val="006672E5"/>
    <w:rsid w:val="00670224"/>
    <w:rsid w:val="006702D6"/>
    <w:rsid w:val="00670772"/>
    <w:rsid w:val="006708B6"/>
    <w:rsid w:val="00674327"/>
    <w:rsid w:val="00674455"/>
    <w:rsid w:val="006758F1"/>
    <w:rsid w:val="006770F1"/>
    <w:rsid w:val="00683AB6"/>
    <w:rsid w:val="0068441A"/>
    <w:rsid w:val="00685864"/>
    <w:rsid w:val="00685B58"/>
    <w:rsid w:val="00686314"/>
    <w:rsid w:val="006878E1"/>
    <w:rsid w:val="006903CE"/>
    <w:rsid w:val="006911C7"/>
    <w:rsid w:val="006917B2"/>
    <w:rsid w:val="00691F9C"/>
    <w:rsid w:val="00692680"/>
    <w:rsid w:val="006957F9"/>
    <w:rsid w:val="006966E1"/>
    <w:rsid w:val="0069673D"/>
    <w:rsid w:val="0069763B"/>
    <w:rsid w:val="00697B66"/>
    <w:rsid w:val="00697DEA"/>
    <w:rsid w:val="006A03F5"/>
    <w:rsid w:val="006A2964"/>
    <w:rsid w:val="006A341C"/>
    <w:rsid w:val="006A4631"/>
    <w:rsid w:val="006A5012"/>
    <w:rsid w:val="006A5878"/>
    <w:rsid w:val="006A6D50"/>
    <w:rsid w:val="006A7591"/>
    <w:rsid w:val="006B06E6"/>
    <w:rsid w:val="006B20BA"/>
    <w:rsid w:val="006B4FA7"/>
    <w:rsid w:val="006B5AB4"/>
    <w:rsid w:val="006C03F6"/>
    <w:rsid w:val="006C145C"/>
    <w:rsid w:val="006C1A5C"/>
    <w:rsid w:val="006C2130"/>
    <w:rsid w:val="006C2418"/>
    <w:rsid w:val="006C7655"/>
    <w:rsid w:val="006D11F9"/>
    <w:rsid w:val="006D27BA"/>
    <w:rsid w:val="006D6D59"/>
    <w:rsid w:val="006D6E71"/>
    <w:rsid w:val="006D7918"/>
    <w:rsid w:val="006E049E"/>
    <w:rsid w:val="006E0703"/>
    <w:rsid w:val="006E1D8E"/>
    <w:rsid w:val="006E31D7"/>
    <w:rsid w:val="006E31E3"/>
    <w:rsid w:val="006E51E9"/>
    <w:rsid w:val="006E5297"/>
    <w:rsid w:val="006E58CF"/>
    <w:rsid w:val="006F0189"/>
    <w:rsid w:val="006F06E8"/>
    <w:rsid w:val="006F16EF"/>
    <w:rsid w:val="006F1DBF"/>
    <w:rsid w:val="006F2182"/>
    <w:rsid w:val="006F322B"/>
    <w:rsid w:val="006F4A4C"/>
    <w:rsid w:val="006F6141"/>
    <w:rsid w:val="006F6FB0"/>
    <w:rsid w:val="0070184C"/>
    <w:rsid w:val="00703D64"/>
    <w:rsid w:val="007045AA"/>
    <w:rsid w:val="00705F99"/>
    <w:rsid w:val="00706A6B"/>
    <w:rsid w:val="007108E7"/>
    <w:rsid w:val="00711911"/>
    <w:rsid w:val="007131B7"/>
    <w:rsid w:val="0071393A"/>
    <w:rsid w:val="007145E4"/>
    <w:rsid w:val="00714642"/>
    <w:rsid w:val="00714A12"/>
    <w:rsid w:val="00714EED"/>
    <w:rsid w:val="0071573E"/>
    <w:rsid w:val="00715855"/>
    <w:rsid w:val="00716479"/>
    <w:rsid w:val="00717466"/>
    <w:rsid w:val="00717AE6"/>
    <w:rsid w:val="00720EF2"/>
    <w:rsid w:val="0072141F"/>
    <w:rsid w:val="007219CE"/>
    <w:rsid w:val="007228F0"/>
    <w:rsid w:val="0072336F"/>
    <w:rsid w:val="007248A3"/>
    <w:rsid w:val="00724981"/>
    <w:rsid w:val="00724C80"/>
    <w:rsid w:val="00725ED8"/>
    <w:rsid w:val="0072736F"/>
    <w:rsid w:val="00730BFD"/>
    <w:rsid w:val="00730FF1"/>
    <w:rsid w:val="00731E6B"/>
    <w:rsid w:val="00732366"/>
    <w:rsid w:val="00733377"/>
    <w:rsid w:val="00733FFE"/>
    <w:rsid w:val="00734522"/>
    <w:rsid w:val="00734A82"/>
    <w:rsid w:val="0073601E"/>
    <w:rsid w:val="0073677A"/>
    <w:rsid w:val="00736B95"/>
    <w:rsid w:val="007374A3"/>
    <w:rsid w:val="00737968"/>
    <w:rsid w:val="00737C51"/>
    <w:rsid w:val="00740B1B"/>
    <w:rsid w:val="00740F4E"/>
    <w:rsid w:val="00745EF4"/>
    <w:rsid w:val="0074611A"/>
    <w:rsid w:val="00746152"/>
    <w:rsid w:val="00746D89"/>
    <w:rsid w:val="00747018"/>
    <w:rsid w:val="00750DD4"/>
    <w:rsid w:val="00752CA3"/>
    <w:rsid w:val="00754536"/>
    <w:rsid w:val="0075465A"/>
    <w:rsid w:val="007575DD"/>
    <w:rsid w:val="00761BE3"/>
    <w:rsid w:val="00762F93"/>
    <w:rsid w:val="00764874"/>
    <w:rsid w:val="00765501"/>
    <w:rsid w:val="0076636D"/>
    <w:rsid w:val="00767143"/>
    <w:rsid w:val="00770CA4"/>
    <w:rsid w:val="007715DC"/>
    <w:rsid w:val="00771ABA"/>
    <w:rsid w:val="00772B81"/>
    <w:rsid w:val="00773798"/>
    <w:rsid w:val="0077398E"/>
    <w:rsid w:val="00773C25"/>
    <w:rsid w:val="007740B6"/>
    <w:rsid w:val="00774F36"/>
    <w:rsid w:val="00776CB2"/>
    <w:rsid w:val="00777087"/>
    <w:rsid w:val="00784C0B"/>
    <w:rsid w:val="00785E3E"/>
    <w:rsid w:val="00787188"/>
    <w:rsid w:val="00787783"/>
    <w:rsid w:val="007879BA"/>
    <w:rsid w:val="0079024B"/>
    <w:rsid w:val="007926BB"/>
    <w:rsid w:val="00793295"/>
    <w:rsid w:val="00795660"/>
    <w:rsid w:val="0079735D"/>
    <w:rsid w:val="00797D3B"/>
    <w:rsid w:val="007A23F3"/>
    <w:rsid w:val="007A25AF"/>
    <w:rsid w:val="007A3C6D"/>
    <w:rsid w:val="007A57C8"/>
    <w:rsid w:val="007A6589"/>
    <w:rsid w:val="007A77C7"/>
    <w:rsid w:val="007A78BE"/>
    <w:rsid w:val="007B0D3F"/>
    <w:rsid w:val="007B1175"/>
    <w:rsid w:val="007B1326"/>
    <w:rsid w:val="007B3658"/>
    <w:rsid w:val="007B4283"/>
    <w:rsid w:val="007B4973"/>
    <w:rsid w:val="007B6014"/>
    <w:rsid w:val="007C0E33"/>
    <w:rsid w:val="007C1CA4"/>
    <w:rsid w:val="007C2A1D"/>
    <w:rsid w:val="007C3ED6"/>
    <w:rsid w:val="007D00AA"/>
    <w:rsid w:val="007D1153"/>
    <w:rsid w:val="007D19E8"/>
    <w:rsid w:val="007D25B9"/>
    <w:rsid w:val="007D2F97"/>
    <w:rsid w:val="007D3945"/>
    <w:rsid w:val="007D402E"/>
    <w:rsid w:val="007D54AF"/>
    <w:rsid w:val="007D67D6"/>
    <w:rsid w:val="007E1B7C"/>
    <w:rsid w:val="007E1FA4"/>
    <w:rsid w:val="007E2349"/>
    <w:rsid w:val="007E3D4E"/>
    <w:rsid w:val="007E5D5A"/>
    <w:rsid w:val="007E6C4B"/>
    <w:rsid w:val="007E6C92"/>
    <w:rsid w:val="007E7206"/>
    <w:rsid w:val="007E79AE"/>
    <w:rsid w:val="007E7C46"/>
    <w:rsid w:val="007E7C9F"/>
    <w:rsid w:val="007F3C58"/>
    <w:rsid w:val="007F4ACA"/>
    <w:rsid w:val="007F5648"/>
    <w:rsid w:val="007F5DF0"/>
    <w:rsid w:val="007F682D"/>
    <w:rsid w:val="007F6C66"/>
    <w:rsid w:val="00800386"/>
    <w:rsid w:val="0080720F"/>
    <w:rsid w:val="008072F2"/>
    <w:rsid w:val="00811C42"/>
    <w:rsid w:val="00816293"/>
    <w:rsid w:val="00817BAC"/>
    <w:rsid w:val="0082179C"/>
    <w:rsid w:val="0082265E"/>
    <w:rsid w:val="00822FA7"/>
    <w:rsid w:val="00823A59"/>
    <w:rsid w:val="00823E64"/>
    <w:rsid w:val="00824074"/>
    <w:rsid w:val="00831213"/>
    <w:rsid w:val="00831D75"/>
    <w:rsid w:val="00832F92"/>
    <w:rsid w:val="00833940"/>
    <w:rsid w:val="00834EF2"/>
    <w:rsid w:val="00835965"/>
    <w:rsid w:val="00837675"/>
    <w:rsid w:val="00840D24"/>
    <w:rsid w:val="00841572"/>
    <w:rsid w:val="0084158A"/>
    <w:rsid w:val="008423EB"/>
    <w:rsid w:val="00843EAC"/>
    <w:rsid w:val="008448CE"/>
    <w:rsid w:val="00845D55"/>
    <w:rsid w:val="00846D64"/>
    <w:rsid w:val="008477CB"/>
    <w:rsid w:val="00847F8E"/>
    <w:rsid w:val="00853D21"/>
    <w:rsid w:val="008549F3"/>
    <w:rsid w:val="00855553"/>
    <w:rsid w:val="008555BD"/>
    <w:rsid w:val="00857731"/>
    <w:rsid w:val="0086015F"/>
    <w:rsid w:val="00860670"/>
    <w:rsid w:val="00860812"/>
    <w:rsid w:val="00861490"/>
    <w:rsid w:val="00862067"/>
    <w:rsid w:val="0086355D"/>
    <w:rsid w:val="00865799"/>
    <w:rsid w:val="008702DB"/>
    <w:rsid w:val="0087155E"/>
    <w:rsid w:val="0087280E"/>
    <w:rsid w:val="00872CF0"/>
    <w:rsid w:val="008741D9"/>
    <w:rsid w:val="00876BB9"/>
    <w:rsid w:val="00876C09"/>
    <w:rsid w:val="008779C9"/>
    <w:rsid w:val="00877A2B"/>
    <w:rsid w:val="00881610"/>
    <w:rsid w:val="008816EA"/>
    <w:rsid w:val="00881E3B"/>
    <w:rsid w:val="0088309D"/>
    <w:rsid w:val="00883DA7"/>
    <w:rsid w:val="008844C5"/>
    <w:rsid w:val="00885E2F"/>
    <w:rsid w:val="00887682"/>
    <w:rsid w:val="00887A02"/>
    <w:rsid w:val="008909FB"/>
    <w:rsid w:val="0089172A"/>
    <w:rsid w:val="008944FA"/>
    <w:rsid w:val="00895121"/>
    <w:rsid w:val="00896C69"/>
    <w:rsid w:val="008A1F08"/>
    <w:rsid w:val="008A23B0"/>
    <w:rsid w:val="008A4686"/>
    <w:rsid w:val="008A58B9"/>
    <w:rsid w:val="008A5972"/>
    <w:rsid w:val="008A6CAC"/>
    <w:rsid w:val="008B02F0"/>
    <w:rsid w:val="008B041B"/>
    <w:rsid w:val="008B06E5"/>
    <w:rsid w:val="008B3225"/>
    <w:rsid w:val="008B3648"/>
    <w:rsid w:val="008B6A84"/>
    <w:rsid w:val="008C193D"/>
    <w:rsid w:val="008C1D81"/>
    <w:rsid w:val="008C2948"/>
    <w:rsid w:val="008C31D5"/>
    <w:rsid w:val="008C47EC"/>
    <w:rsid w:val="008C498C"/>
    <w:rsid w:val="008C5438"/>
    <w:rsid w:val="008C7C37"/>
    <w:rsid w:val="008D0047"/>
    <w:rsid w:val="008D1195"/>
    <w:rsid w:val="008D14A8"/>
    <w:rsid w:val="008D1B2F"/>
    <w:rsid w:val="008D1EED"/>
    <w:rsid w:val="008D2688"/>
    <w:rsid w:val="008D68A1"/>
    <w:rsid w:val="008D69C7"/>
    <w:rsid w:val="008D7515"/>
    <w:rsid w:val="008D7D02"/>
    <w:rsid w:val="008D7E9A"/>
    <w:rsid w:val="008E182C"/>
    <w:rsid w:val="008E1F9A"/>
    <w:rsid w:val="008E5561"/>
    <w:rsid w:val="008E569E"/>
    <w:rsid w:val="008F06E4"/>
    <w:rsid w:val="008F094C"/>
    <w:rsid w:val="008F0FEE"/>
    <w:rsid w:val="008F1089"/>
    <w:rsid w:val="008F1927"/>
    <w:rsid w:val="008F20F9"/>
    <w:rsid w:val="008F2E7A"/>
    <w:rsid w:val="008F2EB9"/>
    <w:rsid w:val="008F3661"/>
    <w:rsid w:val="008F59AC"/>
    <w:rsid w:val="008F5EBD"/>
    <w:rsid w:val="008F68C6"/>
    <w:rsid w:val="008F7F60"/>
    <w:rsid w:val="0090273B"/>
    <w:rsid w:val="0090305D"/>
    <w:rsid w:val="009107FA"/>
    <w:rsid w:val="0091153D"/>
    <w:rsid w:val="009137B8"/>
    <w:rsid w:val="00914342"/>
    <w:rsid w:val="00914744"/>
    <w:rsid w:val="009149F0"/>
    <w:rsid w:val="00916212"/>
    <w:rsid w:val="00916A5C"/>
    <w:rsid w:val="009204FA"/>
    <w:rsid w:val="009214AD"/>
    <w:rsid w:val="009219A8"/>
    <w:rsid w:val="00921B43"/>
    <w:rsid w:val="00922111"/>
    <w:rsid w:val="00923FF5"/>
    <w:rsid w:val="00924316"/>
    <w:rsid w:val="00924B48"/>
    <w:rsid w:val="00924FB8"/>
    <w:rsid w:val="00925EC7"/>
    <w:rsid w:val="0092731D"/>
    <w:rsid w:val="00931ECA"/>
    <w:rsid w:val="009327DE"/>
    <w:rsid w:val="009336A2"/>
    <w:rsid w:val="009340AC"/>
    <w:rsid w:val="0093430F"/>
    <w:rsid w:val="009343E0"/>
    <w:rsid w:val="00934EEB"/>
    <w:rsid w:val="009364DE"/>
    <w:rsid w:val="009400CC"/>
    <w:rsid w:val="00940AA3"/>
    <w:rsid w:val="00940FEB"/>
    <w:rsid w:val="00942430"/>
    <w:rsid w:val="009425B4"/>
    <w:rsid w:val="0094537F"/>
    <w:rsid w:val="00945E19"/>
    <w:rsid w:val="00946D21"/>
    <w:rsid w:val="00946D39"/>
    <w:rsid w:val="00947547"/>
    <w:rsid w:val="009476CB"/>
    <w:rsid w:val="00951385"/>
    <w:rsid w:val="00954934"/>
    <w:rsid w:val="00955779"/>
    <w:rsid w:val="00956476"/>
    <w:rsid w:val="009564AB"/>
    <w:rsid w:val="00956E4A"/>
    <w:rsid w:val="009601D4"/>
    <w:rsid w:val="00962BFF"/>
    <w:rsid w:val="00963ABD"/>
    <w:rsid w:val="00963E4C"/>
    <w:rsid w:val="00964BA5"/>
    <w:rsid w:val="00964DB6"/>
    <w:rsid w:val="00966139"/>
    <w:rsid w:val="00967D1F"/>
    <w:rsid w:val="00971173"/>
    <w:rsid w:val="00971C91"/>
    <w:rsid w:val="0097205A"/>
    <w:rsid w:val="00974F9A"/>
    <w:rsid w:val="009753ED"/>
    <w:rsid w:val="009756CE"/>
    <w:rsid w:val="00976AEB"/>
    <w:rsid w:val="00976EA0"/>
    <w:rsid w:val="00977E9B"/>
    <w:rsid w:val="009926F0"/>
    <w:rsid w:val="00992F45"/>
    <w:rsid w:val="00992FB5"/>
    <w:rsid w:val="00993F9D"/>
    <w:rsid w:val="0099465E"/>
    <w:rsid w:val="00995214"/>
    <w:rsid w:val="0099634C"/>
    <w:rsid w:val="00996610"/>
    <w:rsid w:val="00996D75"/>
    <w:rsid w:val="00997065"/>
    <w:rsid w:val="009A0565"/>
    <w:rsid w:val="009A0F11"/>
    <w:rsid w:val="009A0F12"/>
    <w:rsid w:val="009A1451"/>
    <w:rsid w:val="009A37A6"/>
    <w:rsid w:val="009A5679"/>
    <w:rsid w:val="009A5BFD"/>
    <w:rsid w:val="009A6284"/>
    <w:rsid w:val="009A6A51"/>
    <w:rsid w:val="009B19FD"/>
    <w:rsid w:val="009B1E59"/>
    <w:rsid w:val="009B305D"/>
    <w:rsid w:val="009B520F"/>
    <w:rsid w:val="009B65F0"/>
    <w:rsid w:val="009B74B2"/>
    <w:rsid w:val="009B79A1"/>
    <w:rsid w:val="009C026F"/>
    <w:rsid w:val="009C0652"/>
    <w:rsid w:val="009C1D09"/>
    <w:rsid w:val="009C4A79"/>
    <w:rsid w:val="009C4D67"/>
    <w:rsid w:val="009C4DEE"/>
    <w:rsid w:val="009C69A0"/>
    <w:rsid w:val="009C7A30"/>
    <w:rsid w:val="009C7B9F"/>
    <w:rsid w:val="009D075C"/>
    <w:rsid w:val="009D08D9"/>
    <w:rsid w:val="009D1264"/>
    <w:rsid w:val="009D146D"/>
    <w:rsid w:val="009D2429"/>
    <w:rsid w:val="009D3078"/>
    <w:rsid w:val="009D3FE7"/>
    <w:rsid w:val="009D4BE1"/>
    <w:rsid w:val="009D4D5D"/>
    <w:rsid w:val="009D5E0C"/>
    <w:rsid w:val="009E030F"/>
    <w:rsid w:val="009E0D50"/>
    <w:rsid w:val="009E2DF2"/>
    <w:rsid w:val="009E40A8"/>
    <w:rsid w:val="009E5784"/>
    <w:rsid w:val="009E5A33"/>
    <w:rsid w:val="009E72ED"/>
    <w:rsid w:val="009E7603"/>
    <w:rsid w:val="009E7F61"/>
    <w:rsid w:val="009F10A5"/>
    <w:rsid w:val="009F3D29"/>
    <w:rsid w:val="009F42F6"/>
    <w:rsid w:val="009F6211"/>
    <w:rsid w:val="009F682F"/>
    <w:rsid w:val="009F696D"/>
    <w:rsid w:val="009F6B11"/>
    <w:rsid w:val="009F7242"/>
    <w:rsid w:val="00A009D8"/>
    <w:rsid w:val="00A02793"/>
    <w:rsid w:val="00A03A21"/>
    <w:rsid w:val="00A03AAB"/>
    <w:rsid w:val="00A05079"/>
    <w:rsid w:val="00A05771"/>
    <w:rsid w:val="00A05CB3"/>
    <w:rsid w:val="00A075D3"/>
    <w:rsid w:val="00A10670"/>
    <w:rsid w:val="00A1311A"/>
    <w:rsid w:val="00A1315B"/>
    <w:rsid w:val="00A142DB"/>
    <w:rsid w:val="00A14F0B"/>
    <w:rsid w:val="00A168D4"/>
    <w:rsid w:val="00A1771D"/>
    <w:rsid w:val="00A20EF1"/>
    <w:rsid w:val="00A2126B"/>
    <w:rsid w:val="00A2153B"/>
    <w:rsid w:val="00A22AB8"/>
    <w:rsid w:val="00A233A7"/>
    <w:rsid w:val="00A2599E"/>
    <w:rsid w:val="00A273EF"/>
    <w:rsid w:val="00A27E2A"/>
    <w:rsid w:val="00A3030A"/>
    <w:rsid w:val="00A3313F"/>
    <w:rsid w:val="00A33E67"/>
    <w:rsid w:val="00A35426"/>
    <w:rsid w:val="00A369CE"/>
    <w:rsid w:val="00A36A96"/>
    <w:rsid w:val="00A37A2C"/>
    <w:rsid w:val="00A41636"/>
    <w:rsid w:val="00A41B18"/>
    <w:rsid w:val="00A42269"/>
    <w:rsid w:val="00A4240A"/>
    <w:rsid w:val="00A4309D"/>
    <w:rsid w:val="00A4342A"/>
    <w:rsid w:val="00A4559B"/>
    <w:rsid w:val="00A47B7D"/>
    <w:rsid w:val="00A51422"/>
    <w:rsid w:val="00A5146C"/>
    <w:rsid w:val="00A52388"/>
    <w:rsid w:val="00A53E33"/>
    <w:rsid w:val="00A54BBC"/>
    <w:rsid w:val="00A54F28"/>
    <w:rsid w:val="00A551A5"/>
    <w:rsid w:val="00A55BD7"/>
    <w:rsid w:val="00A56344"/>
    <w:rsid w:val="00A57015"/>
    <w:rsid w:val="00A61361"/>
    <w:rsid w:val="00A61644"/>
    <w:rsid w:val="00A6166E"/>
    <w:rsid w:val="00A6229D"/>
    <w:rsid w:val="00A62806"/>
    <w:rsid w:val="00A6353B"/>
    <w:rsid w:val="00A6395A"/>
    <w:rsid w:val="00A65C94"/>
    <w:rsid w:val="00A65F66"/>
    <w:rsid w:val="00A662A6"/>
    <w:rsid w:val="00A666CE"/>
    <w:rsid w:val="00A66A99"/>
    <w:rsid w:val="00A70E1B"/>
    <w:rsid w:val="00A7183C"/>
    <w:rsid w:val="00A7453D"/>
    <w:rsid w:val="00A74A2F"/>
    <w:rsid w:val="00A74CC2"/>
    <w:rsid w:val="00A77A66"/>
    <w:rsid w:val="00A80D35"/>
    <w:rsid w:val="00A8156D"/>
    <w:rsid w:val="00A8181F"/>
    <w:rsid w:val="00A81F74"/>
    <w:rsid w:val="00A820B2"/>
    <w:rsid w:val="00A83845"/>
    <w:rsid w:val="00A85921"/>
    <w:rsid w:val="00A934A8"/>
    <w:rsid w:val="00A934CE"/>
    <w:rsid w:val="00A945A3"/>
    <w:rsid w:val="00AA0CB2"/>
    <w:rsid w:val="00AA1BDF"/>
    <w:rsid w:val="00AA250A"/>
    <w:rsid w:val="00AA2DC6"/>
    <w:rsid w:val="00AA44B1"/>
    <w:rsid w:val="00AB0762"/>
    <w:rsid w:val="00AB35D2"/>
    <w:rsid w:val="00AB3F95"/>
    <w:rsid w:val="00AB75E5"/>
    <w:rsid w:val="00AC06C4"/>
    <w:rsid w:val="00AC3DEA"/>
    <w:rsid w:val="00AC4566"/>
    <w:rsid w:val="00AC4570"/>
    <w:rsid w:val="00AC4C60"/>
    <w:rsid w:val="00AC4D7C"/>
    <w:rsid w:val="00AC7DD1"/>
    <w:rsid w:val="00AD09A2"/>
    <w:rsid w:val="00AD0CF7"/>
    <w:rsid w:val="00AD125F"/>
    <w:rsid w:val="00AD1FAC"/>
    <w:rsid w:val="00AD2370"/>
    <w:rsid w:val="00AD287F"/>
    <w:rsid w:val="00AD2904"/>
    <w:rsid w:val="00AD3739"/>
    <w:rsid w:val="00AD4456"/>
    <w:rsid w:val="00AD46E3"/>
    <w:rsid w:val="00AD4FC2"/>
    <w:rsid w:val="00AD4FD7"/>
    <w:rsid w:val="00AD5D6A"/>
    <w:rsid w:val="00AE1BFF"/>
    <w:rsid w:val="00AE2555"/>
    <w:rsid w:val="00AE2C1B"/>
    <w:rsid w:val="00AE35F4"/>
    <w:rsid w:val="00AE4917"/>
    <w:rsid w:val="00AE4D34"/>
    <w:rsid w:val="00AF03ED"/>
    <w:rsid w:val="00AF18C5"/>
    <w:rsid w:val="00AF2ABC"/>
    <w:rsid w:val="00AF3376"/>
    <w:rsid w:val="00AF5A13"/>
    <w:rsid w:val="00AF756A"/>
    <w:rsid w:val="00AF7E82"/>
    <w:rsid w:val="00B00AD1"/>
    <w:rsid w:val="00B00B66"/>
    <w:rsid w:val="00B01329"/>
    <w:rsid w:val="00B01933"/>
    <w:rsid w:val="00B04E0B"/>
    <w:rsid w:val="00B06273"/>
    <w:rsid w:val="00B10498"/>
    <w:rsid w:val="00B14EB9"/>
    <w:rsid w:val="00B154A4"/>
    <w:rsid w:val="00B1607E"/>
    <w:rsid w:val="00B171FB"/>
    <w:rsid w:val="00B17921"/>
    <w:rsid w:val="00B17A26"/>
    <w:rsid w:val="00B20117"/>
    <w:rsid w:val="00B20CB6"/>
    <w:rsid w:val="00B20E80"/>
    <w:rsid w:val="00B2372A"/>
    <w:rsid w:val="00B2372B"/>
    <w:rsid w:val="00B24307"/>
    <w:rsid w:val="00B24327"/>
    <w:rsid w:val="00B24A3C"/>
    <w:rsid w:val="00B25B60"/>
    <w:rsid w:val="00B25DC1"/>
    <w:rsid w:val="00B26389"/>
    <w:rsid w:val="00B2791B"/>
    <w:rsid w:val="00B27B76"/>
    <w:rsid w:val="00B27BE2"/>
    <w:rsid w:val="00B30F5C"/>
    <w:rsid w:val="00B317D0"/>
    <w:rsid w:val="00B31A32"/>
    <w:rsid w:val="00B31D5C"/>
    <w:rsid w:val="00B32548"/>
    <w:rsid w:val="00B32C87"/>
    <w:rsid w:val="00B331C0"/>
    <w:rsid w:val="00B3391A"/>
    <w:rsid w:val="00B33C62"/>
    <w:rsid w:val="00B33DC5"/>
    <w:rsid w:val="00B35088"/>
    <w:rsid w:val="00B35F40"/>
    <w:rsid w:val="00B360A2"/>
    <w:rsid w:val="00B36E31"/>
    <w:rsid w:val="00B375AD"/>
    <w:rsid w:val="00B400EA"/>
    <w:rsid w:val="00B401A5"/>
    <w:rsid w:val="00B406BF"/>
    <w:rsid w:val="00B41416"/>
    <w:rsid w:val="00B4161C"/>
    <w:rsid w:val="00B45021"/>
    <w:rsid w:val="00B4625F"/>
    <w:rsid w:val="00B502E9"/>
    <w:rsid w:val="00B50EB6"/>
    <w:rsid w:val="00B51860"/>
    <w:rsid w:val="00B52CA6"/>
    <w:rsid w:val="00B533D2"/>
    <w:rsid w:val="00B5453A"/>
    <w:rsid w:val="00B54932"/>
    <w:rsid w:val="00B54C3C"/>
    <w:rsid w:val="00B579A6"/>
    <w:rsid w:val="00B60D02"/>
    <w:rsid w:val="00B60F99"/>
    <w:rsid w:val="00B6264F"/>
    <w:rsid w:val="00B626B5"/>
    <w:rsid w:val="00B70081"/>
    <w:rsid w:val="00B70411"/>
    <w:rsid w:val="00B71075"/>
    <w:rsid w:val="00B7220C"/>
    <w:rsid w:val="00B73C15"/>
    <w:rsid w:val="00B751F5"/>
    <w:rsid w:val="00B75D30"/>
    <w:rsid w:val="00B77024"/>
    <w:rsid w:val="00B77BC0"/>
    <w:rsid w:val="00B801C0"/>
    <w:rsid w:val="00B8108E"/>
    <w:rsid w:val="00B900A1"/>
    <w:rsid w:val="00B912F5"/>
    <w:rsid w:val="00B94A42"/>
    <w:rsid w:val="00B94ABB"/>
    <w:rsid w:val="00B94C18"/>
    <w:rsid w:val="00B9502B"/>
    <w:rsid w:val="00B9654E"/>
    <w:rsid w:val="00B9741A"/>
    <w:rsid w:val="00BA09BC"/>
    <w:rsid w:val="00BA11B8"/>
    <w:rsid w:val="00BA35A8"/>
    <w:rsid w:val="00BA36AF"/>
    <w:rsid w:val="00BA3F4F"/>
    <w:rsid w:val="00BA55EE"/>
    <w:rsid w:val="00BA7995"/>
    <w:rsid w:val="00BB10FB"/>
    <w:rsid w:val="00BB3647"/>
    <w:rsid w:val="00BB422A"/>
    <w:rsid w:val="00BB4AAA"/>
    <w:rsid w:val="00BB538C"/>
    <w:rsid w:val="00BC0683"/>
    <w:rsid w:val="00BC1606"/>
    <w:rsid w:val="00BC3A51"/>
    <w:rsid w:val="00BC48D3"/>
    <w:rsid w:val="00BC6846"/>
    <w:rsid w:val="00BC6D5B"/>
    <w:rsid w:val="00BC6FED"/>
    <w:rsid w:val="00BD0344"/>
    <w:rsid w:val="00BD0E24"/>
    <w:rsid w:val="00BD5CDD"/>
    <w:rsid w:val="00BD618A"/>
    <w:rsid w:val="00BD699B"/>
    <w:rsid w:val="00BD747A"/>
    <w:rsid w:val="00BD7EEF"/>
    <w:rsid w:val="00BE066F"/>
    <w:rsid w:val="00BE0E26"/>
    <w:rsid w:val="00BE3344"/>
    <w:rsid w:val="00BE42AD"/>
    <w:rsid w:val="00BE4934"/>
    <w:rsid w:val="00BE7299"/>
    <w:rsid w:val="00BE7D1C"/>
    <w:rsid w:val="00BF288B"/>
    <w:rsid w:val="00BF2A17"/>
    <w:rsid w:val="00BF2F81"/>
    <w:rsid w:val="00BF3454"/>
    <w:rsid w:val="00BF43B2"/>
    <w:rsid w:val="00BF6CC0"/>
    <w:rsid w:val="00BF7CE2"/>
    <w:rsid w:val="00C00547"/>
    <w:rsid w:val="00C00ECF"/>
    <w:rsid w:val="00C02594"/>
    <w:rsid w:val="00C02BEE"/>
    <w:rsid w:val="00C02CF4"/>
    <w:rsid w:val="00C040B1"/>
    <w:rsid w:val="00C04504"/>
    <w:rsid w:val="00C0573C"/>
    <w:rsid w:val="00C0621A"/>
    <w:rsid w:val="00C1156C"/>
    <w:rsid w:val="00C11C21"/>
    <w:rsid w:val="00C12186"/>
    <w:rsid w:val="00C1261B"/>
    <w:rsid w:val="00C1378A"/>
    <w:rsid w:val="00C13EBE"/>
    <w:rsid w:val="00C15500"/>
    <w:rsid w:val="00C15F72"/>
    <w:rsid w:val="00C2090B"/>
    <w:rsid w:val="00C20C67"/>
    <w:rsid w:val="00C21319"/>
    <w:rsid w:val="00C21350"/>
    <w:rsid w:val="00C21B09"/>
    <w:rsid w:val="00C23294"/>
    <w:rsid w:val="00C24FB1"/>
    <w:rsid w:val="00C251DB"/>
    <w:rsid w:val="00C26145"/>
    <w:rsid w:val="00C269CC"/>
    <w:rsid w:val="00C30A0F"/>
    <w:rsid w:val="00C30CDC"/>
    <w:rsid w:val="00C32032"/>
    <w:rsid w:val="00C343AA"/>
    <w:rsid w:val="00C3474D"/>
    <w:rsid w:val="00C34A28"/>
    <w:rsid w:val="00C35104"/>
    <w:rsid w:val="00C35848"/>
    <w:rsid w:val="00C35FA2"/>
    <w:rsid w:val="00C3695E"/>
    <w:rsid w:val="00C371AB"/>
    <w:rsid w:val="00C4149B"/>
    <w:rsid w:val="00C41D27"/>
    <w:rsid w:val="00C4241C"/>
    <w:rsid w:val="00C427A1"/>
    <w:rsid w:val="00C42C32"/>
    <w:rsid w:val="00C4305A"/>
    <w:rsid w:val="00C43F3D"/>
    <w:rsid w:val="00C4592F"/>
    <w:rsid w:val="00C46618"/>
    <w:rsid w:val="00C46E4B"/>
    <w:rsid w:val="00C46E8A"/>
    <w:rsid w:val="00C47171"/>
    <w:rsid w:val="00C47540"/>
    <w:rsid w:val="00C500F4"/>
    <w:rsid w:val="00C5053A"/>
    <w:rsid w:val="00C52BD9"/>
    <w:rsid w:val="00C5462A"/>
    <w:rsid w:val="00C547C1"/>
    <w:rsid w:val="00C56403"/>
    <w:rsid w:val="00C56BEF"/>
    <w:rsid w:val="00C56DE7"/>
    <w:rsid w:val="00C62211"/>
    <w:rsid w:val="00C63465"/>
    <w:rsid w:val="00C63E6B"/>
    <w:rsid w:val="00C6487C"/>
    <w:rsid w:val="00C65D86"/>
    <w:rsid w:val="00C66405"/>
    <w:rsid w:val="00C669B9"/>
    <w:rsid w:val="00C72AFE"/>
    <w:rsid w:val="00C72CE1"/>
    <w:rsid w:val="00C73571"/>
    <w:rsid w:val="00C754C7"/>
    <w:rsid w:val="00C75A68"/>
    <w:rsid w:val="00C766F3"/>
    <w:rsid w:val="00C76B63"/>
    <w:rsid w:val="00C80336"/>
    <w:rsid w:val="00C80489"/>
    <w:rsid w:val="00C8240C"/>
    <w:rsid w:val="00C82D6E"/>
    <w:rsid w:val="00C83403"/>
    <w:rsid w:val="00C83756"/>
    <w:rsid w:val="00C8641B"/>
    <w:rsid w:val="00C87548"/>
    <w:rsid w:val="00C918C2"/>
    <w:rsid w:val="00C92587"/>
    <w:rsid w:val="00C92BD1"/>
    <w:rsid w:val="00C957AF"/>
    <w:rsid w:val="00CA1987"/>
    <w:rsid w:val="00CA3CDD"/>
    <w:rsid w:val="00CA3FD5"/>
    <w:rsid w:val="00CA5590"/>
    <w:rsid w:val="00CA5684"/>
    <w:rsid w:val="00CA6012"/>
    <w:rsid w:val="00CA63DF"/>
    <w:rsid w:val="00CA6F31"/>
    <w:rsid w:val="00CA773A"/>
    <w:rsid w:val="00CB2183"/>
    <w:rsid w:val="00CB346B"/>
    <w:rsid w:val="00CB379A"/>
    <w:rsid w:val="00CB4C20"/>
    <w:rsid w:val="00CB6D12"/>
    <w:rsid w:val="00CB7767"/>
    <w:rsid w:val="00CB7A6D"/>
    <w:rsid w:val="00CC00A7"/>
    <w:rsid w:val="00CC0748"/>
    <w:rsid w:val="00CC0DF5"/>
    <w:rsid w:val="00CC1CA0"/>
    <w:rsid w:val="00CC223F"/>
    <w:rsid w:val="00CC4B35"/>
    <w:rsid w:val="00CC729D"/>
    <w:rsid w:val="00CC7753"/>
    <w:rsid w:val="00CC7BA7"/>
    <w:rsid w:val="00CD1A62"/>
    <w:rsid w:val="00CD25AA"/>
    <w:rsid w:val="00CD32CF"/>
    <w:rsid w:val="00CD4577"/>
    <w:rsid w:val="00CD57FD"/>
    <w:rsid w:val="00CE0FC8"/>
    <w:rsid w:val="00CE264C"/>
    <w:rsid w:val="00CE389B"/>
    <w:rsid w:val="00CE3BF9"/>
    <w:rsid w:val="00CE74B9"/>
    <w:rsid w:val="00CE7BBE"/>
    <w:rsid w:val="00CF0F26"/>
    <w:rsid w:val="00CF65CF"/>
    <w:rsid w:val="00CF7DB9"/>
    <w:rsid w:val="00D006FA"/>
    <w:rsid w:val="00D0120E"/>
    <w:rsid w:val="00D01A67"/>
    <w:rsid w:val="00D02A0C"/>
    <w:rsid w:val="00D040F3"/>
    <w:rsid w:val="00D04562"/>
    <w:rsid w:val="00D04BA2"/>
    <w:rsid w:val="00D04F53"/>
    <w:rsid w:val="00D0513B"/>
    <w:rsid w:val="00D100DA"/>
    <w:rsid w:val="00D1070A"/>
    <w:rsid w:val="00D108C4"/>
    <w:rsid w:val="00D11566"/>
    <w:rsid w:val="00D14C51"/>
    <w:rsid w:val="00D15D3B"/>
    <w:rsid w:val="00D16C68"/>
    <w:rsid w:val="00D17718"/>
    <w:rsid w:val="00D1796F"/>
    <w:rsid w:val="00D21747"/>
    <w:rsid w:val="00D21F09"/>
    <w:rsid w:val="00D22042"/>
    <w:rsid w:val="00D22988"/>
    <w:rsid w:val="00D23974"/>
    <w:rsid w:val="00D257C1"/>
    <w:rsid w:val="00D258B9"/>
    <w:rsid w:val="00D2739D"/>
    <w:rsid w:val="00D27FCD"/>
    <w:rsid w:val="00D30A1E"/>
    <w:rsid w:val="00D30FF6"/>
    <w:rsid w:val="00D3181C"/>
    <w:rsid w:val="00D31C40"/>
    <w:rsid w:val="00D34321"/>
    <w:rsid w:val="00D36B6F"/>
    <w:rsid w:val="00D37960"/>
    <w:rsid w:val="00D403AD"/>
    <w:rsid w:val="00D40AC2"/>
    <w:rsid w:val="00D41D66"/>
    <w:rsid w:val="00D43230"/>
    <w:rsid w:val="00D441DF"/>
    <w:rsid w:val="00D449C6"/>
    <w:rsid w:val="00D44A98"/>
    <w:rsid w:val="00D44E59"/>
    <w:rsid w:val="00D45386"/>
    <w:rsid w:val="00D45574"/>
    <w:rsid w:val="00D466C5"/>
    <w:rsid w:val="00D506CF"/>
    <w:rsid w:val="00D508D4"/>
    <w:rsid w:val="00D528F2"/>
    <w:rsid w:val="00D53C40"/>
    <w:rsid w:val="00D56669"/>
    <w:rsid w:val="00D56F16"/>
    <w:rsid w:val="00D579C4"/>
    <w:rsid w:val="00D57E3B"/>
    <w:rsid w:val="00D60BB6"/>
    <w:rsid w:val="00D62457"/>
    <w:rsid w:val="00D651B9"/>
    <w:rsid w:val="00D662F4"/>
    <w:rsid w:val="00D670CA"/>
    <w:rsid w:val="00D6797F"/>
    <w:rsid w:val="00D705C7"/>
    <w:rsid w:val="00D72543"/>
    <w:rsid w:val="00D76A33"/>
    <w:rsid w:val="00D817A2"/>
    <w:rsid w:val="00D82B0B"/>
    <w:rsid w:val="00D831CC"/>
    <w:rsid w:val="00D840D1"/>
    <w:rsid w:val="00D8424C"/>
    <w:rsid w:val="00D8510B"/>
    <w:rsid w:val="00D85930"/>
    <w:rsid w:val="00D86429"/>
    <w:rsid w:val="00D866EA"/>
    <w:rsid w:val="00D866FA"/>
    <w:rsid w:val="00D87203"/>
    <w:rsid w:val="00D9163B"/>
    <w:rsid w:val="00D93B95"/>
    <w:rsid w:val="00D9520D"/>
    <w:rsid w:val="00D957F9"/>
    <w:rsid w:val="00DA11CD"/>
    <w:rsid w:val="00DA1C62"/>
    <w:rsid w:val="00DA327E"/>
    <w:rsid w:val="00DA3F74"/>
    <w:rsid w:val="00DA4DF5"/>
    <w:rsid w:val="00DA5087"/>
    <w:rsid w:val="00DA5509"/>
    <w:rsid w:val="00DA761B"/>
    <w:rsid w:val="00DA7991"/>
    <w:rsid w:val="00DB01F7"/>
    <w:rsid w:val="00DB039C"/>
    <w:rsid w:val="00DB0A10"/>
    <w:rsid w:val="00DB239B"/>
    <w:rsid w:val="00DB30B8"/>
    <w:rsid w:val="00DB3169"/>
    <w:rsid w:val="00DB329C"/>
    <w:rsid w:val="00DB40EE"/>
    <w:rsid w:val="00DB500B"/>
    <w:rsid w:val="00DB66A6"/>
    <w:rsid w:val="00DC02F4"/>
    <w:rsid w:val="00DC1549"/>
    <w:rsid w:val="00DC17F7"/>
    <w:rsid w:val="00DC233B"/>
    <w:rsid w:val="00DC2D8C"/>
    <w:rsid w:val="00DC3AA8"/>
    <w:rsid w:val="00DC3EDF"/>
    <w:rsid w:val="00DC46D9"/>
    <w:rsid w:val="00DC4A20"/>
    <w:rsid w:val="00DC52E7"/>
    <w:rsid w:val="00DC6372"/>
    <w:rsid w:val="00DC6479"/>
    <w:rsid w:val="00DC6721"/>
    <w:rsid w:val="00DC72A2"/>
    <w:rsid w:val="00DC7D5D"/>
    <w:rsid w:val="00DD14A8"/>
    <w:rsid w:val="00DD21AB"/>
    <w:rsid w:val="00DD2894"/>
    <w:rsid w:val="00DD3243"/>
    <w:rsid w:val="00DD480F"/>
    <w:rsid w:val="00DD58B7"/>
    <w:rsid w:val="00DD5D3D"/>
    <w:rsid w:val="00DD5F4E"/>
    <w:rsid w:val="00DD6357"/>
    <w:rsid w:val="00DD6D48"/>
    <w:rsid w:val="00DD6FE7"/>
    <w:rsid w:val="00DD77EF"/>
    <w:rsid w:val="00DE0BEA"/>
    <w:rsid w:val="00DE1F7B"/>
    <w:rsid w:val="00DE209E"/>
    <w:rsid w:val="00DE21CD"/>
    <w:rsid w:val="00DE3379"/>
    <w:rsid w:val="00DE4176"/>
    <w:rsid w:val="00DE6F11"/>
    <w:rsid w:val="00DF47FB"/>
    <w:rsid w:val="00DF56CB"/>
    <w:rsid w:val="00DF609C"/>
    <w:rsid w:val="00DF6607"/>
    <w:rsid w:val="00DF67AD"/>
    <w:rsid w:val="00DF78BA"/>
    <w:rsid w:val="00E0034D"/>
    <w:rsid w:val="00E02117"/>
    <w:rsid w:val="00E02C53"/>
    <w:rsid w:val="00E066D7"/>
    <w:rsid w:val="00E10384"/>
    <w:rsid w:val="00E11444"/>
    <w:rsid w:val="00E12F70"/>
    <w:rsid w:val="00E1320D"/>
    <w:rsid w:val="00E1423D"/>
    <w:rsid w:val="00E149C0"/>
    <w:rsid w:val="00E15422"/>
    <w:rsid w:val="00E161D9"/>
    <w:rsid w:val="00E1630E"/>
    <w:rsid w:val="00E16956"/>
    <w:rsid w:val="00E176EC"/>
    <w:rsid w:val="00E2044B"/>
    <w:rsid w:val="00E206BF"/>
    <w:rsid w:val="00E208D9"/>
    <w:rsid w:val="00E20D49"/>
    <w:rsid w:val="00E21F98"/>
    <w:rsid w:val="00E22DC3"/>
    <w:rsid w:val="00E22FE3"/>
    <w:rsid w:val="00E23347"/>
    <w:rsid w:val="00E23F63"/>
    <w:rsid w:val="00E24CF3"/>
    <w:rsid w:val="00E24F77"/>
    <w:rsid w:val="00E2559F"/>
    <w:rsid w:val="00E2734E"/>
    <w:rsid w:val="00E3044C"/>
    <w:rsid w:val="00E305E8"/>
    <w:rsid w:val="00E309A0"/>
    <w:rsid w:val="00E329E6"/>
    <w:rsid w:val="00E33ACD"/>
    <w:rsid w:val="00E37FB6"/>
    <w:rsid w:val="00E40928"/>
    <w:rsid w:val="00E41A4B"/>
    <w:rsid w:val="00E41EF7"/>
    <w:rsid w:val="00E44011"/>
    <w:rsid w:val="00E44B70"/>
    <w:rsid w:val="00E44BE5"/>
    <w:rsid w:val="00E462DB"/>
    <w:rsid w:val="00E46C0A"/>
    <w:rsid w:val="00E46D39"/>
    <w:rsid w:val="00E47112"/>
    <w:rsid w:val="00E47EAE"/>
    <w:rsid w:val="00E55263"/>
    <w:rsid w:val="00E558F8"/>
    <w:rsid w:val="00E55982"/>
    <w:rsid w:val="00E5670D"/>
    <w:rsid w:val="00E56F27"/>
    <w:rsid w:val="00E570E3"/>
    <w:rsid w:val="00E60B86"/>
    <w:rsid w:val="00E621B7"/>
    <w:rsid w:val="00E62861"/>
    <w:rsid w:val="00E62E8F"/>
    <w:rsid w:val="00E64FAD"/>
    <w:rsid w:val="00E6608B"/>
    <w:rsid w:val="00E66E14"/>
    <w:rsid w:val="00E67C8D"/>
    <w:rsid w:val="00E723C8"/>
    <w:rsid w:val="00E7255E"/>
    <w:rsid w:val="00E725C7"/>
    <w:rsid w:val="00E72EB0"/>
    <w:rsid w:val="00E74138"/>
    <w:rsid w:val="00E749C7"/>
    <w:rsid w:val="00E74F6F"/>
    <w:rsid w:val="00E809A8"/>
    <w:rsid w:val="00E82658"/>
    <w:rsid w:val="00E832C2"/>
    <w:rsid w:val="00E85BFD"/>
    <w:rsid w:val="00E876CC"/>
    <w:rsid w:val="00E94CF9"/>
    <w:rsid w:val="00E96753"/>
    <w:rsid w:val="00E96E3E"/>
    <w:rsid w:val="00E973DA"/>
    <w:rsid w:val="00E9797D"/>
    <w:rsid w:val="00EA0386"/>
    <w:rsid w:val="00EA12CB"/>
    <w:rsid w:val="00EA3741"/>
    <w:rsid w:val="00EA40B3"/>
    <w:rsid w:val="00EA54C6"/>
    <w:rsid w:val="00EA741E"/>
    <w:rsid w:val="00EA7EF5"/>
    <w:rsid w:val="00EB02E5"/>
    <w:rsid w:val="00EB04FE"/>
    <w:rsid w:val="00EB0A58"/>
    <w:rsid w:val="00EB109B"/>
    <w:rsid w:val="00EB1389"/>
    <w:rsid w:val="00EB1CC1"/>
    <w:rsid w:val="00EB280B"/>
    <w:rsid w:val="00EB2EC2"/>
    <w:rsid w:val="00EB2F20"/>
    <w:rsid w:val="00EB3EC7"/>
    <w:rsid w:val="00EB49DA"/>
    <w:rsid w:val="00EB4E23"/>
    <w:rsid w:val="00EB6F27"/>
    <w:rsid w:val="00EC049E"/>
    <w:rsid w:val="00EC14EB"/>
    <w:rsid w:val="00EC23AD"/>
    <w:rsid w:val="00EC36F3"/>
    <w:rsid w:val="00EC3F20"/>
    <w:rsid w:val="00EC6548"/>
    <w:rsid w:val="00EC65B2"/>
    <w:rsid w:val="00ED0D10"/>
    <w:rsid w:val="00ED16AA"/>
    <w:rsid w:val="00ED24F6"/>
    <w:rsid w:val="00ED4A9B"/>
    <w:rsid w:val="00ED6A70"/>
    <w:rsid w:val="00EE072C"/>
    <w:rsid w:val="00EE0BE3"/>
    <w:rsid w:val="00EE0E64"/>
    <w:rsid w:val="00EE0FC9"/>
    <w:rsid w:val="00EE131F"/>
    <w:rsid w:val="00EE2B72"/>
    <w:rsid w:val="00EE3FD0"/>
    <w:rsid w:val="00EE422E"/>
    <w:rsid w:val="00EE67DC"/>
    <w:rsid w:val="00EE74EF"/>
    <w:rsid w:val="00EE791B"/>
    <w:rsid w:val="00EF0896"/>
    <w:rsid w:val="00EF0D06"/>
    <w:rsid w:val="00EF1D64"/>
    <w:rsid w:val="00EF1F48"/>
    <w:rsid w:val="00EF1FEA"/>
    <w:rsid w:val="00EF2281"/>
    <w:rsid w:val="00EF39F4"/>
    <w:rsid w:val="00EF4166"/>
    <w:rsid w:val="00EF6004"/>
    <w:rsid w:val="00EF6C0F"/>
    <w:rsid w:val="00EF7413"/>
    <w:rsid w:val="00EF7A43"/>
    <w:rsid w:val="00F03437"/>
    <w:rsid w:val="00F04B44"/>
    <w:rsid w:val="00F05797"/>
    <w:rsid w:val="00F06AA4"/>
    <w:rsid w:val="00F07861"/>
    <w:rsid w:val="00F07D15"/>
    <w:rsid w:val="00F111B0"/>
    <w:rsid w:val="00F117D9"/>
    <w:rsid w:val="00F11E83"/>
    <w:rsid w:val="00F12416"/>
    <w:rsid w:val="00F12812"/>
    <w:rsid w:val="00F15757"/>
    <w:rsid w:val="00F174D5"/>
    <w:rsid w:val="00F21E3F"/>
    <w:rsid w:val="00F22EAB"/>
    <w:rsid w:val="00F237A6"/>
    <w:rsid w:val="00F23FF8"/>
    <w:rsid w:val="00F24772"/>
    <w:rsid w:val="00F26A8F"/>
    <w:rsid w:val="00F27533"/>
    <w:rsid w:val="00F32FE6"/>
    <w:rsid w:val="00F33491"/>
    <w:rsid w:val="00F361E7"/>
    <w:rsid w:val="00F36CB6"/>
    <w:rsid w:val="00F371CD"/>
    <w:rsid w:val="00F37BD6"/>
    <w:rsid w:val="00F40252"/>
    <w:rsid w:val="00F40A30"/>
    <w:rsid w:val="00F4242C"/>
    <w:rsid w:val="00F431C7"/>
    <w:rsid w:val="00F43F4B"/>
    <w:rsid w:val="00F44B68"/>
    <w:rsid w:val="00F467CA"/>
    <w:rsid w:val="00F50BE9"/>
    <w:rsid w:val="00F51EDD"/>
    <w:rsid w:val="00F56824"/>
    <w:rsid w:val="00F603E0"/>
    <w:rsid w:val="00F624B2"/>
    <w:rsid w:val="00F62832"/>
    <w:rsid w:val="00F62AE1"/>
    <w:rsid w:val="00F646E6"/>
    <w:rsid w:val="00F65C22"/>
    <w:rsid w:val="00F71129"/>
    <w:rsid w:val="00F72A3F"/>
    <w:rsid w:val="00F772E8"/>
    <w:rsid w:val="00F817F6"/>
    <w:rsid w:val="00F82926"/>
    <w:rsid w:val="00F83082"/>
    <w:rsid w:val="00F8448F"/>
    <w:rsid w:val="00F845A4"/>
    <w:rsid w:val="00F84975"/>
    <w:rsid w:val="00F856CD"/>
    <w:rsid w:val="00F85C9C"/>
    <w:rsid w:val="00F8687D"/>
    <w:rsid w:val="00F86E6B"/>
    <w:rsid w:val="00F87DE0"/>
    <w:rsid w:val="00F92106"/>
    <w:rsid w:val="00F92F72"/>
    <w:rsid w:val="00F93446"/>
    <w:rsid w:val="00F93E7B"/>
    <w:rsid w:val="00F9556C"/>
    <w:rsid w:val="00F96C83"/>
    <w:rsid w:val="00F97AC3"/>
    <w:rsid w:val="00FA02DA"/>
    <w:rsid w:val="00FA37C9"/>
    <w:rsid w:val="00FA4693"/>
    <w:rsid w:val="00FA692C"/>
    <w:rsid w:val="00FA6CA9"/>
    <w:rsid w:val="00FA6DD6"/>
    <w:rsid w:val="00FA72FC"/>
    <w:rsid w:val="00FB0155"/>
    <w:rsid w:val="00FB092F"/>
    <w:rsid w:val="00FB1F0A"/>
    <w:rsid w:val="00FB28B3"/>
    <w:rsid w:val="00FB28F4"/>
    <w:rsid w:val="00FB2E3A"/>
    <w:rsid w:val="00FB3CCE"/>
    <w:rsid w:val="00FB5492"/>
    <w:rsid w:val="00FB554B"/>
    <w:rsid w:val="00FB5B97"/>
    <w:rsid w:val="00FB6766"/>
    <w:rsid w:val="00FC0564"/>
    <w:rsid w:val="00FC1118"/>
    <w:rsid w:val="00FC17AB"/>
    <w:rsid w:val="00FC18D8"/>
    <w:rsid w:val="00FC3792"/>
    <w:rsid w:val="00FC3C65"/>
    <w:rsid w:val="00FC4AB9"/>
    <w:rsid w:val="00FC53F4"/>
    <w:rsid w:val="00FC72CA"/>
    <w:rsid w:val="00FD130B"/>
    <w:rsid w:val="00FD1A55"/>
    <w:rsid w:val="00FD2145"/>
    <w:rsid w:val="00FD2FAC"/>
    <w:rsid w:val="00FD3047"/>
    <w:rsid w:val="00FD588C"/>
    <w:rsid w:val="00FD58B0"/>
    <w:rsid w:val="00FD5A26"/>
    <w:rsid w:val="00FD61EE"/>
    <w:rsid w:val="00FD6D65"/>
    <w:rsid w:val="00FE0578"/>
    <w:rsid w:val="00FE114E"/>
    <w:rsid w:val="00FE351A"/>
    <w:rsid w:val="00FE368E"/>
    <w:rsid w:val="00FE3F9C"/>
    <w:rsid w:val="00FE55ED"/>
    <w:rsid w:val="00FE6B0A"/>
    <w:rsid w:val="00FF0A17"/>
    <w:rsid w:val="00FF0E60"/>
    <w:rsid w:val="00FF0F3E"/>
    <w:rsid w:val="00FF1258"/>
    <w:rsid w:val="00FF16CF"/>
    <w:rsid w:val="00FF2B57"/>
    <w:rsid w:val="00FF48A0"/>
    <w:rsid w:val="00FF4A82"/>
    <w:rsid w:val="00FF4AE5"/>
    <w:rsid w:val="00FF5663"/>
    <w:rsid w:val="00FF577C"/>
    <w:rsid w:val="00FF7AAB"/>
    <w:rsid w:val="00FF7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EE7B0"/>
  <w15:docId w15:val="{48EB2B39-EC27-4B08-A582-58AE0871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yer Normal"/>
    <w:rsid w:val="006333CA"/>
    <w:rPr>
      <w:sz w:val="24"/>
    </w:rPr>
  </w:style>
  <w:style w:type="paragraph" w:styleId="Heading1">
    <w:name w:val="heading 1"/>
    <w:aliases w:val="Bayer-Heading 1"/>
    <w:basedOn w:val="Normal"/>
    <w:next w:val="BayerBodyTextFull"/>
    <w:link w:val="Heading1Char"/>
    <w:qFormat/>
    <w:rsid w:val="002C7E49"/>
    <w:pPr>
      <w:keepNext/>
      <w:numPr>
        <w:numId w:val="2"/>
      </w:numPr>
      <w:tabs>
        <w:tab w:val="left" w:pos="851"/>
      </w:tabs>
      <w:spacing w:before="240" w:after="120"/>
      <w:outlineLvl w:val="0"/>
    </w:pPr>
    <w:rPr>
      <w:b/>
      <w:kern w:val="28"/>
      <w:sz w:val="28"/>
    </w:rPr>
  </w:style>
  <w:style w:type="paragraph" w:styleId="Heading2">
    <w:name w:val="heading 2"/>
    <w:aliases w:val="Bayer-Heading 2"/>
    <w:basedOn w:val="Heading1"/>
    <w:next w:val="BayerBodyTextFull"/>
    <w:qFormat/>
    <w:rsid w:val="002C7E49"/>
    <w:pPr>
      <w:numPr>
        <w:ilvl w:val="1"/>
      </w:numPr>
      <w:tabs>
        <w:tab w:val="clear" w:pos="851"/>
        <w:tab w:val="left" w:pos="992"/>
      </w:tabs>
      <w:ind w:left="992" w:hanging="992"/>
      <w:outlineLvl w:val="1"/>
    </w:pPr>
    <w:rPr>
      <w:sz w:val="26"/>
    </w:rPr>
  </w:style>
  <w:style w:type="paragraph" w:styleId="Heading3">
    <w:name w:val="heading 3"/>
    <w:aliases w:val="Bayer-Heading 3"/>
    <w:basedOn w:val="Heading1"/>
    <w:next w:val="BayerBodyTextFull"/>
    <w:link w:val="Heading3Char"/>
    <w:qFormat/>
    <w:rsid w:val="004A56E2"/>
    <w:pPr>
      <w:numPr>
        <w:ilvl w:val="2"/>
      </w:numPr>
      <w:tabs>
        <w:tab w:val="clear" w:pos="851"/>
        <w:tab w:val="left" w:pos="1134"/>
      </w:tabs>
      <w:spacing w:before="120" w:after="0"/>
      <w:outlineLvl w:val="2"/>
    </w:pPr>
    <w:rPr>
      <w:sz w:val="26"/>
    </w:rPr>
  </w:style>
  <w:style w:type="paragraph" w:styleId="Heading4">
    <w:name w:val="heading 4"/>
    <w:aliases w:val="Bayer-Heading 4"/>
    <w:basedOn w:val="Heading1"/>
    <w:next w:val="BayerBodyTextFull"/>
    <w:rsid w:val="00C35104"/>
    <w:pPr>
      <w:numPr>
        <w:ilvl w:val="3"/>
      </w:numPr>
      <w:tabs>
        <w:tab w:val="clear" w:pos="710"/>
        <w:tab w:val="clear" w:pos="851"/>
        <w:tab w:val="num" w:pos="0"/>
        <w:tab w:val="left" w:pos="1276"/>
      </w:tabs>
      <w:spacing w:before="120" w:after="0"/>
      <w:ind w:left="1134"/>
      <w:outlineLvl w:val="3"/>
    </w:pPr>
    <w:rPr>
      <w:sz w:val="26"/>
    </w:rPr>
  </w:style>
  <w:style w:type="paragraph" w:styleId="Heading5">
    <w:name w:val="heading 5"/>
    <w:aliases w:val="Bayer-Heading 5"/>
    <w:basedOn w:val="Heading1"/>
    <w:next w:val="BayerBodyTextFull"/>
    <w:rsid w:val="00D62457"/>
    <w:pPr>
      <w:numPr>
        <w:ilvl w:val="4"/>
      </w:numPr>
      <w:tabs>
        <w:tab w:val="clear" w:pos="0"/>
        <w:tab w:val="clear" w:pos="851"/>
        <w:tab w:val="left" w:pos="1418"/>
      </w:tabs>
      <w:spacing w:before="120" w:after="0"/>
      <w:ind w:left="1418" w:hanging="1418"/>
      <w:outlineLvl w:val="4"/>
    </w:pPr>
    <w:rPr>
      <w:sz w:val="26"/>
    </w:rPr>
  </w:style>
  <w:style w:type="paragraph" w:styleId="Heading6">
    <w:name w:val="heading 6"/>
    <w:aliases w:val="Bayer-Heading 6"/>
    <w:basedOn w:val="Heading1"/>
    <w:next w:val="BayerBodyTextFull"/>
    <w:rsid w:val="00D62457"/>
    <w:pPr>
      <w:numPr>
        <w:ilvl w:val="5"/>
      </w:numPr>
      <w:tabs>
        <w:tab w:val="clear" w:pos="0"/>
        <w:tab w:val="clear" w:pos="851"/>
        <w:tab w:val="left" w:pos="1559"/>
      </w:tabs>
      <w:spacing w:before="120" w:after="0"/>
      <w:ind w:left="1559" w:hanging="1559"/>
      <w:outlineLvl w:val="5"/>
    </w:pPr>
    <w:rPr>
      <w:sz w:val="26"/>
    </w:rPr>
  </w:style>
  <w:style w:type="paragraph" w:styleId="Heading7">
    <w:name w:val="heading 7"/>
    <w:aliases w:val="Bayer-Heading 7"/>
    <w:basedOn w:val="Heading1"/>
    <w:next w:val="BayerBodyTextFull"/>
    <w:rsid w:val="00EA54C6"/>
    <w:pPr>
      <w:numPr>
        <w:ilvl w:val="6"/>
      </w:numPr>
      <w:tabs>
        <w:tab w:val="clear" w:pos="0"/>
        <w:tab w:val="clear" w:pos="851"/>
        <w:tab w:val="left" w:pos="1701"/>
      </w:tabs>
      <w:spacing w:before="120" w:after="0"/>
      <w:ind w:left="1701" w:hanging="1701"/>
      <w:outlineLvl w:val="6"/>
    </w:pPr>
    <w:rPr>
      <w:sz w:val="26"/>
    </w:rPr>
  </w:style>
  <w:style w:type="paragraph" w:styleId="Heading8">
    <w:name w:val="heading 8"/>
    <w:aliases w:val="Bayer-Heading 8"/>
    <w:basedOn w:val="Heading1"/>
    <w:next w:val="BayerBodyTextFull"/>
    <w:rsid w:val="002B482B"/>
    <w:pPr>
      <w:numPr>
        <w:ilvl w:val="7"/>
      </w:numPr>
      <w:tabs>
        <w:tab w:val="clear" w:pos="0"/>
        <w:tab w:val="clear" w:pos="851"/>
        <w:tab w:val="left" w:pos="1843"/>
      </w:tabs>
      <w:spacing w:before="120" w:after="0"/>
      <w:ind w:left="1843" w:hanging="1843"/>
      <w:outlineLvl w:val="7"/>
    </w:pPr>
    <w:rPr>
      <w:sz w:val="26"/>
    </w:rPr>
  </w:style>
  <w:style w:type="paragraph" w:styleId="Heading9">
    <w:name w:val="heading 9"/>
    <w:aliases w:val="Bayer-Heading 9"/>
    <w:basedOn w:val="Heading1"/>
    <w:next w:val="BayerBodyTextFull"/>
    <w:rsid w:val="002B482B"/>
    <w:pPr>
      <w:numPr>
        <w:ilvl w:val="8"/>
      </w:numPr>
      <w:tabs>
        <w:tab w:val="clear" w:pos="0"/>
        <w:tab w:val="clear" w:pos="851"/>
        <w:tab w:val="left" w:pos="1985"/>
      </w:tabs>
      <w:spacing w:before="120" w:after="0"/>
      <w:ind w:left="1985" w:hanging="1985"/>
      <w:outlineLvl w:val="8"/>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yerXspace">
    <w:name w:val="Bayer Xspace"/>
    <w:basedOn w:val="Normal"/>
    <w:next w:val="BayerBodyTextFull"/>
    <w:rsid w:val="00FA72FC"/>
    <w:rPr>
      <w:sz w:val="8"/>
    </w:rPr>
  </w:style>
  <w:style w:type="paragraph" w:customStyle="1" w:styleId="BayerTableRowHeadings">
    <w:name w:val="Bayer Table Row Headings"/>
    <w:basedOn w:val="BayerTableStyleRightJustified"/>
    <w:qFormat/>
    <w:rsid w:val="00FA72FC"/>
    <w:pPr>
      <w:jc w:val="left"/>
    </w:pPr>
  </w:style>
  <w:style w:type="paragraph" w:customStyle="1" w:styleId="BayerBodyTextFull">
    <w:name w:val="Bayer Body Text Full"/>
    <w:basedOn w:val="Normal"/>
    <w:link w:val="BayerBodyTextFullZchn"/>
    <w:qFormat/>
    <w:rsid w:val="00FA72FC"/>
    <w:pPr>
      <w:spacing w:before="120" w:after="120"/>
    </w:pPr>
  </w:style>
  <w:style w:type="character" w:styleId="CommentReference">
    <w:name w:val="annotation reference"/>
    <w:semiHidden/>
    <w:rsid w:val="00FA72FC"/>
    <w:rPr>
      <w:sz w:val="16"/>
      <w:szCs w:val="16"/>
    </w:rPr>
  </w:style>
  <w:style w:type="paragraph" w:styleId="DocumentMap">
    <w:name w:val="Document Map"/>
    <w:basedOn w:val="Normal"/>
    <w:uiPriority w:val="99"/>
    <w:semiHidden/>
    <w:rsid w:val="00FA72FC"/>
    <w:pPr>
      <w:shd w:val="clear" w:color="auto" w:fill="000080"/>
    </w:pPr>
    <w:rPr>
      <w:rFonts w:ascii="Tahoma" w:hAnsi="Tahoma"/>
    </w:rPr>
  </w:style>
  <w:style w:type="paragraph" w:customStyle="1" w:styleId="BayerBibliography">
    <w:name w:val="Bayer Bibliography"/>
    <w:basedOn w:val="Normal"/>
    <w:rsid w:val="00FA72FC"/>
    <w:pPr>
      <w:spacing w:after="120"/>
      <w:ind w:left="1627" w:hanging="720"/>
    </w:pPr>
  </w:style>
  <w:style w:type="paragraph" w:customStyle="1" w:styleId="BayerTRDASectionHeading2">
    <w:name w:val="Bayer TRD_A_Section Heading 2"/>
    <w:basedOn w:val="BayerTRDASectionHeading1"/>
    <w:next w:val="BayerBodyTextFull"/>
    <w:rsid w:val="00FA72FC"/>
    <w:pPr>
      <w:ind w:left="1418"/>
      <w:outlineLvl w:val="1"/>
    </w:pPr>
    <w:rPr>
      <w:b w:val="0"/>
      <w:szCs w:val="24"/>
    </w:rPr>
  </w:style>
  <w:style w:type="paragraph" w:customStyle="1" w:styleId="BulletBayerBodyText">
    <w:name w:val="Bullet Bayer Body Text"/>
    <w:basedOn w:val="Normal"/>
    <w:qFormat/>
    <w:rsid w:val="004B0FDE"/>
    <w:pPr>
      <w:numPr>
        <w:numId w:val="3"/>
      </w:numPr>
      <w:tabs>
        <w:tab w:val="left" w:pos="1264"/>
      </w:tabs>
      <w:spacing w:after="120"/>
      <w:ind w:left="714" w:hanging="357"/>
    </w:pPr>
  </w:style>
  <w:style w:type="paragraph" w:customStyle="1" w:styleId="BayerTableColumnHeadings">
    <w:name w:val="Bayer Table Column Headings"/>
    <w:basedOn w:val="Normal"/>
    <w:qFormat/>
    <w:rsid w:val="00FA72FC"/>
    <w:pPr>
      <w:jc w:val="center"/>
    </w:pPr>
    <w:rPr>
      <w:rFonts w:ascii="Arial" w:hAnsi="Arial"/>
      <w:b/>
      <w:sz w:val="20"/>
    </w:rPr>
  </w:style>
  <w:style w:type="paragraph" w:customStyle="1" w:styleId="BayerTableFootnote">
    <w:name w:val="Bayer Table Footnote"/>
    <w:basedOn w:val="BayerTableStyleLeftJustified"/>
    <w:qFormat/>
    <w:rsid w:val="00FA72FC"/>
    <w:pPr>
      <w:ind w:left="360" w:hanging="360"/>
    </w:pPr>
  </w:style>
  <w:style w:type="paragraph" w:customStyle="1" w:styleId="BayerFootnote">
    <w:name w:val="Bayer Footnote"/>
    <w:basedOn w:val="Normal"/>
    <w:rsid w:val="00FA72FC"/>
    <w:pPr>
      <w:tabs>
        <w:tab w:val="left" w:pos="907"/>
      </w:tabs>
      <w:spacing w:after="60"/>
      <w:ind w:left="907"/>
    </w:pPr>
    <w:rPr>
      <w:sz w:val="20"/>
    </w:rPr>
  </w:style>
  <w:style w:type="paragraph" w:customStyle="1" w:styleId="BayerSectionHeading">
    <w:name w:val="Bayer Section Heading"/>
    <w:basedOn w:val="Normal"/>
    <w:next w:val="Normal"/>
    <w:qFormat/>
    <w:rsid w:val="00FA72FC"/>
    <w:rPr>
      <w:b/>
      <w:sz w:val="28"/>
    </w:rPr>
  </w:style>
  <w:style w:type="paragraph" w:customStyle="1" w:styleId="BayerSubscript">
    <w:name w:val="Bayer Subscript"/>
    <w:basedOn w:val="Normal"/>
    <w:link w:val="BayerSubscriptZchn"/>
    <w:qFormat/>
    <w:rsid w:val="00FA72FC"/>
    <w:rPr>
      <w:vertAlign w:val="subscript"/>
    </w:rPr>
  </w:style>
  <w:style w:type="paragraph" w:customStyle="1" w:styleId="BayerSuperscript">
    <w:name w:val="Bayer Superscript"/>
    <w:basedOn w:val="Normal"/>
    <w:link w:val="BayerSuperscriptZchn"/>
    <w:qFormat/>
    <w:rsid w:val="00FA72FC"/>
    <w:rPr>
      <w:vertAlign w:val="superscript"/>
    </w:rPr>
  </w:style>
  <w:style w:type="paragraph" w:styleId="TOC1">
    <w:name w:val="toc 1"/>
    <w:aliases w:val="Bayer-TOC 1"/>
    <w:basedOn w:val="Normal"/>
    <w:next w:val="Normal"/>
    <w:uiPriority w:val="39"/>
    <w:rsid w:val="004A56E2"/>
    <w:pPr>
      <w:tabs>
        <w:tab w:val="right" w:leader="dot" w:pos="9072"/>
      </w:tabs>
      <w:spacing w:before="120"/>
      <w:ind w:left="425" w:right="113" w:hanging="425"/>
    </w:pPr>
    <w:rPr>
      <w:b/>
    </w:rPr>
  </w:style>
  <w:style w:type="paragraph" w:customStyle="1" w:styleId="SynopsisLeftColumn">
    <w:name w:val="Synopsis Left Column"/>
    <w:basedOn w:val="Normal"/>
    <w:uiPriority w:val="99"/>
    <w:semiHidden/>
    <w:rsid w:val="00FA72FC"/>
    <w:pPr>
      <w:spacing w:before="120" w:after="120"/>
      <w:jc w:val="right"/>
    </w:pPr>
    <w:rPr>
      <w:b/>
    </w:rPr>
  </w:style>
  <w:style w:type="paragraph" w:customStyle="1" w:styleId="SynopsisRightColumn">
    <w:name w:val="Synopsis Right Column"/>
    <w:basedOn w:val="Normal"/>
    <w:uiPriority w:val="99"/>
    <w:semiHidden/>
    <w:rsid w:val="00FA72FC"/>
    <w:pPr>
      <w:spacing w:before="120" w:after="120"/>
    </w:pPr>
  </w:style>
  <w:style w:type="paragraph" w:styleId="TOC2">
    <w:name w:val="toc 2"/>
    <w:aliases w:val="Bayer-TOC 2"/>
    <w:basedOn w:val="TOC1"/>
    <w:next w:val="Normal"/>
    <w:uiPriority w:val="39"/>
    <w:rsid w:val="004A56E2"/>
    <w:pPr>
      <w:spacing w:before="0"/>
      <w:ind w:left="624" w:hanging="624"/>
    </w:pPr>
    <w:rPr>
      <w:b w:val="0"/>
    </w:rPr>
  </w:style>
  <w:style w:type="paragraph" w:styleId="TOC3">
    <w:name w:val="toc 3"/>
    <w:aliases w:val="Bayer-TOC 3"/>
    <w:basedOn w:val="TOC1"/>
    <w:next w:val="Normal"/>
    <w:uiPriority w:val="39"/>
    <w:rsid w:val="004A56E2"/>
    <w:pPr>
      <w:spacing w:before="0"/>
      <w:ind w:left="822" w:hanging="822"/>
    </w:pPr>
    <w:rPr>
      <w:b w:val="0"/>
    </w:rPr>
  </w:style>
  <w:style w:type="paragraph" w:styleId="TOC4">
    <w:name w:val="toc 4"/>
    <w:aliases w:val="Bayer-TOC 4"/>
    <w:basedOn w:val="TOC1"/>
    <w:next w:val="Normal"/>
    <w:uiPriority w:val="39"/>
    <w:rsid w:val="004A56E2"/>
    <w:pPr>
      <w:spacing w:before="0"/>
      <w:ind w:left="1021" w:hanging="1021"/>
    </w:pPr>
    <w:rPr>
      <w:b w:val="0"/>
    </w:rPr>
  </w:style>
  <w:style w:type="paragraph" w:styleId="TOC5">
    <w:name w:val="toc 5"/>
    <w:aliases w:val="Bayer-TOC 5"/>
    <w:basedOn w:val="TOC1"/>
    <w:next w:val="Normal"/>
    <w:uiPriority w:val="39"/>
    <w:rsid w:val="004A56E2"/>
    <w:pPr>
      <w:spacing w:before="0"/>
      <w:ind w:left="1219" w:hanging="1219"/>
    </w:pPr>
    <w:rPr>
      <w:b w:val="0"/>
    </w:rPr>
  </w:style>
  <w:style w:type="paragraph" w:customStyle="1" w:styleId="BayerGuidanceNotes">
    <w:name w:val="Bayer Guidance Notes"/>
    <w:basedOn w:val="BayerBlue"/>
    <w:qFormat/>
    <w:rsid w:val="00FA72FC"/>
    <w:rPr>
      <w:i/>
    </w:rPr>
  </w:style>
  <w:style w:type="paragraph" w:styleId="CommentText">
    <w:name w:val="annotation text"/>
    <w:basedOn w:val="Normal"/>
    <w:link w:val="CommentTextChar"/>
    <w:semiHidden/>
    <w:rsid w:val="00FA72FC"/>
    <w:rPr>
      <w:sz w:val="20"/>
    </w:rPr>
  </w:style>
  <w:style w:type="paragraph" w:styleId="CommentSubject">
    <w:name w:val="annotation subject"/>
    <w:basedOn w:val="CommentText"/>
    <w:next w:val="CommentText"/>
    <w:uiPriority w:val="99"/>
    <w:semiHidden/>
    <w:rsid w:val="00FA72FC"/>
    <w:rPr>
      <w:b/>
      <w:bCs/>
    </w:rPr>
  </w:style>
  <w:style w:type="paragraph" w:customStyle="1" w:styleId="BayerTableStyleCentered">
    <w:name w:val="Bayer TableStyle Centered"/>
    <w:basedOn w:val="Normal"/>
    <w:qFormat/>
    <w:rsid w:val="00FA72FC"/>
    <w:pPr>
      <w:keepNext/>
      <w:widowControl w:val="0"/>
      <w:jc w:val="center"/>
    </w:pPr>
    <w:rPr>
      <w:rFonts w:ascii="Arial" w:hAnsi="Arial"/>
      <w:sz w:val="20"/>
    </w:rPr>
  </w:style>
  <w:style w:type="paragraph" w:styleId="BalloonText">
    <w:name w:val="Balloon Text"/>
    <w:basedOn w:val="Normal"/>
    <w:link w:val="BalloonTextChar"/>
    <w:rsid w:val="00FA72FC"/>
    <w:rPr>
      <w:rFonts w:ascii="Tahoma" w:hAnsi="Tahoma" w:cs="Tahoma"/>
      <w:sz w:val="16"/>
      <w:szCs w:val="16"/>
    </w:rPr>
  </w:style>
  <w:style w:type="paragraph" w:customStyle="1" w:styleId="BayerTRDASectionHeading1">
    <w:name w:val="Bayer TRD_A_Section Heading 1"/>
    <w:basedOn w:val="Heading1"/>
    <w:next w:val="BayerBodyTextFull"/>
    <w:rsid w:val="00FA72FC"/>
    <w:pPr>
      <w:numPr>
        <w:numId w:val="0"/>
      </w:numPr>
      <w:spacing w:before="60" w:after="60"/>
      <w:ind w:left="1134" w:hanging="1134"/>
    </w:pPr>
    <w:rPr>
      <w:sz w:val="24"/>
    </w:rPr>
  </w:style>
  <w:style w:type="paragraph" w:customStyle="1" w:styleId="BayerTRDSource">
    <w:name w:val="Bayer TRD Source"/>
    <w:basedOn w:val="Normal"/>
    <w:next w:val="BayerBodyTextFull"/>
    <w:qFormat/>
    <w:rsid w:val="00FA72FC"/>
    <w:pPr>
      <w:spacing w:after="120"/>
      <w:ind w:left="1417" w:hanging="992"/>
    </w:pPr>
    <w:rPr>
      <w:i/>
      <w:sz w:val="22"/>
      <w:szCs w:val="22"/>
    </w:rPr>
  </w:style>
  <w:style w:type="paragraph" w:customStyle="1" w:styleId="BayerTRDASectionHeading3">
    <w:name w:val="Bayer TRD_A_Section Heading 3"/>
    <w:basedOn w:val="BayerTRDASectionHeading1"/>
    <w:next w:val="BayerBodyTextFull"/>
    <w:rsid w:val="00FA72FC"/>
    <w:pPr>
      <w:ind w:left="1559"/>
      <w:outlineLvl w:val="2"/>
    </w:pPr>
    <w:rPr>
      <w:b w:val="0"/>
      <w:szCs w:val="24"/>
    </w:rPr>
  </w:style>
  <w:style w:type="paragraph" w:customStyle="1" w:styleId="BayerTRDASectionHeading4">
    <w:name w:val="Bayer TRD_A_Section Heading 4"/>
    <w:basedOn w:val="BayerTRDASectionHeading1"/>
    <w:next w:val="BayerBodyTextFull"/>
    <w:rsid w:val="00FA72FC"/>
    <w:pPr>
      <w:ind w:left="1701"/>
      <w:outlineLvl w:val="3"/>
    </w:pPr>
    <w:rPr>
      <w:b w:val="0"/>
    </w:rPr>
  </w:style>
  <w:style w:type="paragraph" w:styleId="TOC6">
    <w:name w:val="toc 6"/>
    <w:aliases w:val="Bayer-TOC 6"/>
    <w:basedOn w:val="TOC1"/>
    <w:next w:val="Normal"/>
    <w:uiPriority w:val="39"/>
    <w:rsid w:val="004A56E2"/>
    <w:pPr>
      <w:spacing w:before="0"/>
      <w:ind w:left="1418" w:hanging="1418"/>
    </w:pPr>
    <w:rPr>
      <w:b w:val="0"/>
    </w:rPr>
  </w:style>
  <w:style w:type="paragraph" w:styleId="TOC7">
    <w:name w:val="toc 7"/>
    <w:aliases w:val="Bayer-TOC 7"/>
    <w:basedOn w:val="TOC1"/>
    <w:next w:val="Normal"/>
    <w:uiPriority w:val="39"/>
    <w:rsid w:val="004A56E2"/>
    <w:pPr>
      <w:spacing w:before="0"/>
      <w:ind w:left="1616" w:hanging="1616"/>
    </w:pPr>
    <w:rPr>
      <w:b w:val="0"/>
    </w:rPr>
  </w:style>
  <w:style w:type="paragraph" w:customStyle="1" w:styleId="BayerTRDASectionHeading5">
    <w:name w:val="Bayer TRD_A_Section Heading 5"/>
    <w:basedOn w:val="BayerTRDASectionHeading1"/>
    <w:next w:val="BayerBodyTextFull"/>
    <w:rsid w:val="00FA72FC"/>
    <w:pPr>
      <w:ind w:left="1701"/>
      <w:outlineLvl w:val="4"/>
    </w:pPr>
    <w:rPr>
      <w:b w:val="0"/>
    </w:rPr>
  </w:style>
  <w:style w:type="table" w:customStyle="1" w:styleId="BayerTableStyle">
    <w:name w:val="Bayer Table Style"/>
    <w:basedOn w:val="TableNormal"/>
    <w:rsid w:val="000A6F5B"/>
    <w:rPr>
      <w:rFonts w:ascii="Arial" w:hAnsi="Arial"/>
    </w:rPr>
    <w:tblPr>
      <w:tblBorders>
        <w:top w:val="single" w:sz="12" w:space="0" w:color="auto"/>
        <w:bottom w:val="single" w:sz="12" w:space="0" w:color="auto"/>
      </w:tblBorders>
      <w:tblCellMar>
        <w:left w:w="0" w:type="dxa"/>
        <w:right w:w="0" w:type="dxa"/>
      </w:tblCellMar>
    </w:tblPr>
    <w:tblStylePr w:type="firstRow">
      <w:rPr>
        <w:rFonts w:ascii="Arial" w:hAnsi="Arial"/>
        <w:sz w:val="20"/>
      </w:rPr>
      <w:tblPr/>
      <w:tcPr>
        <w:tcBorders>
          <w:top w:val="single" w:sz="12" w:space="0" w:color="auto"/>
          <w:left w:val="nil"/>
          <w:bottom w:val="single" w:sz="6" w:space="0" w:color="auto"/>
          <w:right w:val="nil"/>
          <w:insideH w:val="nil"/>
          <w:insideV w:val="nil"/>
          <w:tl2br w:val="nil"/>
          <w:tr2bl w:val="nil"/>
        </w:tcBorders>
      </w:tcPr>
    </w:tblStylePr>
    <w:tblStylePr w:type="firstCol">
      <w:pPr>
        <w:jc w:val="left"/>
      </w:pPr>
      <w:rPr>
        <w:rFonts w:ascii="Arial" w:hAnsi="Arial"/>
        <w:sz w:val="20"/>
      </w:rPr>
    </w:tblStylePr>
  </w:style>
  <w:style w:type="paragraph" w:customStyle="1" w:styleId="BayerTableStyleLeftJustified">
    <w:name w:val="Bayer TableStyle Left Justified"/>
    <w:basedOn w:val="Normal"/>
    <w:qFormat/>
    <w:rsid w:val="00FA72FC"/>
    <w:pPr>
      <w:keepNext/>
      <w:widowControl w:val="0"/>
    </w:pPr>
    <w:rPr>
      <w:rFonts w:ascii="Arial" w:hAnsi="Arial"/>
      <w:sz w:val="20"/>
    </w:rPr>
  </w:style>
  <w:style w:type="paragraph" w:customStyle="1" w:styleId="BayerTableStyleRightJustified">
    <w:name w:val="Bayer TableStyle Right Justified"/>
    <w:qFormat/>
    <w:rsid w:val="00FA72FC"/>
    <w:pPr>
      <w:keepNext/>
      <w:widowControl w:val="0"/>
      <w:jc w:val="right"/>
    </w:pPr>
    <w:rPr>
      <w:rFonts w:ascii="Arial" w:hAnsi="Arial"/>
    </w:rPr>
  </w:style>
  <w:style w:type="paragraph" w:styleId="Caption">
    <w:name w:val="caption"/>
    <w:aliases w:val="Bayer Caption"/>
    <w:basedOn w:val="Normal"/>
    <w:next w:val="Normal"/>
    <w:qFormat/>
    <w:rsid w:val="00FA72FC"/>
    <w:pPr>
      <w:keepNext/>
      <w:spacing w:before="120" w:after="120"/>
      <w:ind w:left="907"/>
    </w:pPr>
    <w:rPr>
      <w:rFonts w:ascii="Arial" w:hAnsi="Arial"/>
      <w:b/>
      <w:sz w:val="20"/>
    </w:rPr>
  </w:style>
  <w:style w:type="paragraph" w:customStyle="1" w:styleId="BayerSASCaption">
    <w:name w:val="Bayer SAS Caption"/>
    <w:basedOn w:val="Caption"/>
    <w:next w:val="BayerSASMono"/>
    <w:qFormat/>
    <w:rsid w:val="00FA72FC"/>
    <w:pPr>
      <w:spacing w:before="0" w:after="0"/>
      <w:ind w:left="1814" w:hanging="907"/>
    </w:pPr>
    <w:rPr>
      <w:rFonts w:ascii="SAS Monospace" w:hAnsi="SAS Monospace"/>
      <w:sz w:val="16"/>
    </w:rPr>
  </w:style>
  <w:style w:type="paragraph" w:customStyle="1" w:styleId="BayerSASMono">
    <w:name w:val="Bayer SAS Mono"/>
    <w:basedOn w:val="Normal"/>
    <w:qFormat/>
    <w:rsid w:val="00FA72FC"/>
    <w:rPr>
      <w:rFonts w:ascii="SAS Monospace" w:hAnsi="SAS Monospace"/>
      <w:sz w:val="16"/>
      <w:szCs w:val="16"/>
    </w:rPr>
  </w:style>
  <w:style w:type="paragraph" w:customStyle="1" w:styleId="Bullet2BayerBodyText">
    <w:name w:val="Bullet_2 Bayer Body Text"/>
    <w:basedOn w:val="BulletBayerBodyText"/>
    <w:next w:val="BayerBodyTextFull"/>
    <w:qFormat/>
    <w:rsid w:val="004B0FDE"/>
    <w:pPr>
      <w:numPr>
        <w:numId w:val="1"/>
      </w:numPr>
      <w:tabs>
        <w:tab w:val="clear" w:pos="1264"/>
        <w:tab w:val="clear" w:pos="1778"/>
      </w:tabs>
      <w:ind w:left="1440" w:hanging="720"/>
    </w:pPr>
  </w:style>
  <w:style w:type="paragraph" w:styleId="Header">
    <w:name w:val="header"/>
    <w:basedOn w:val="Normal"/>
    <w:link w:val="HeaderChar"/>
    <w:uiPriority w:val="99"/>
    <w:semiHidden/>
    <w:rsid w:val="00FA72FC"/>
    <w:pPr>
      <w:tabs>
        <w:tab w:val="center" w:pos="4536"/>
        <w:tab w:val="right" w:pos="9072"/>
      </w:tabs>
    </w:pPr>
  </w:style>
  <w:style w:type="paragraph" w:styleId="Footer">
    <w:name w:val="footer"/>
    <w:basedOn w:val="Normal"/>
    <w:link w:val="FooterChar"/>
    <w:uiPriority w:val="99"/>
    <w:rsid w:val="00FA72FC"/>
    <w:pPr>
      <w:tabs>
        <w:tab w:val="center" w:pos="4536"/>
        <w:tab w:val="right" w:pos="9072"/>
      </w:tabs>
    </w:pPr>
  </w:style>
  <w:style w:type="character" w:customStyle="1" w:styleId="BayerSuperscriptZchn">
    <w:name w:val="Bayer Superscript Zchn"/>
    <w:link w:val="BayerSuperscript"/>
    <w:rsid w:val="00F603E0"/>
    <w:rPr>
      <w:sz w:val="24"/>
      <w:vertAlign w:val="superscript"/>
    </w:rPr>
  </w:style>
  <w:style w:type="character" w:customStyle="1" w:styleId="BayerSubscriptZchn">
    <w:name w:val="Bayer Subscript Zchn"/>
    <w:link w:val="BayerSubscript"/>
    <w:rsid w:val="00F603E0"/>
    <w:rPr>
      <w:sz w:val="24"/>
      <w:vertAlign w:val="subscript"/>
    </w:rPr>
  </w:style>
  <w:style w:type="paragraph" w:customStyle="1" w:styleId="JapancontBayerCaption">
    <w:name w:val="Japan cont Bayer Caption"/>
    <w:basedOn w:val="Normal"/>
    <w:next w:val="BayerBodyTextFull"/>
    <w:qFormat/>
    <w:rsid w:val="00A142DB"/>
    <w:pPr>
      <w:keepNext/>
      <w:spacing w:before="120" w:after="120"/>
      <w:ind w:left="907"/>
    </w:pPr>
    <w:rPr>
      <w:rFonts w:ascii="Arial" w:hAnsi="Arial"/>
      <w:b/>
      <w:sz w:val="20"/>
    </w:rPr>
  </w:style>
  <w:style w:type="paragraph" w:styleId="TOC8">
    <w:name w:val="toc 8"/>
    <w:aliases w:val="Bayer-TOC 8"/>
    <w:basedOn w:val="TOC1"/>
    <w:next w:val="Normal"/>
    <w:uiPriority w:val="39"/>
    <w:rsid w:val="004A56E2"/>
    <w:pPr>
      <w:spacing w:before="0"/>
      <w:ind w:left="1814" w:hanging="1814"/>
    </w:pPr>
    <w:rPr>
      <w:b w:val="0"/>
    </w:rPr>
  </w:style>
  <w:style w:type="paragraph" w:styleId="TOC9">
    <w:name w:val="toc 9"/>
    <w:aliases w:val="Bayer-TOC 9"/>
    <w:basedOn w:val="TOC1"/>
    <w:next w:val="Normal"/>
    <w:uiPriority w:val="39"/>
    <w:rsid w:val="004A56E2"/>
    <w:pPr>
      <w:spacing w:before="0"/>
      <w:ind w:left="2013" w:hanging="2013"/>
    </w:pPr>
    <w:rPr>
      <w:b w:val="0"/>
    </w:rPr>
  </w:style>
  <w:style w:type="paragraph" w:customStyle="1" w:styleId="BayerBlue">
    <w:name w:val="Bayer Blue"/>
    <w:basedOn w:val="Normal"/>
    <w:next w:val="BayerBodyTextFull"/>
    <w:link w:val="BayerBlueZchn"/>
    <w:rsid w:val="00332529"/>
    <w:rPr>
      <w:color w:val="0000FF"/>
    </w:rPr>
  </w:style>
  <w:style w:type="paragraph" w:styleId="TableofFigures">
    <w:name w:val="table of figures"/>
    <w:aliases w:val="Bayer Table of Figures"/>
    <w:basedOn w:val="Normal"/>
    <w:next w:val="Normal"/>
    <w:uiPriority w:val="99"/>
    <w:qFormat/>
    <w:rsid w:val="004A56E2"/>
    <w:pPr>
      <w:ind w:left="480" w:hanging="480"/>
    </w:pPr>
    <w:rPr>
      <w:rFonts w:asciiTheme="minorHAnsi" w:hAnsiTheme="minorHAnsi" w:cstheme="minorHAnsi"/>
      <w:b/>
      <w:bCs/>
      <w:sz w:val="20"/>
    </w:rPr>
  </w:style>
  <w:style w:type="character" w:styleId="Hyperlink">
    <w:name w:val="Hyperlink"/>
    <w:uiPriority w:val="99"/>
    <w:rsid w:val="00350727"/>
    <w:rPr>
      <w:color w:val="0000FF"/>
      <w:u w:val="single"/>
    </w:rPr>
  </w:style>
  <w:style w:type="paragraph" w:styleId="TOCHeading">
    <w:name w:val="TOC Heading"/>
    <w:aliases w:val="Bayer ToC Heading"/>
    <w:basedOn w:val="BayerBodyTextFull"/>
    <w:next w:val="BayerBodyTextFull"/>
    <w:uiPriority w:val="39"/>
    <w:qFormat/>
    <w:rsid w:val="005C376D"/>
    <w:pPr>
      <w:spacing w:after="60"/>
    </w:pPr>
    <w:rPr>
      <w:b/>
      <w:bCs/>
      <w:kern w:val="32"/>
      <w:szCs w:val="32"/>
    </w:rPr>
  </w:style>
  <w:style w:type="numbering" w:styleId="111111">
    <w:name w:val="Outline List 2"/>
    <w:basedOn w:val="NoList"/>
    <w:rsid w:val="00797D3B"/>
    <w:pPr>
      <w:numPr>
        <w:numId w:val="4"/>
      </w:numPr>
    </w:pPr>
  </w:style>
  <w:style w:type="table" w:styleId="TableGrid">
    <w:name w:val="Table Grid"/>
    <w:basedOn w:val="TableNormal"/>
    <w:rsid w:val="0079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350727"/>
    <w:rPr>
      <w:color w:val="800080"/>
      <w:u w:val="single"/>
    </w:rPr>
  </w:style>
  <w:style w:type="paragraph" w:styleId="Title">
    <w:name w:val="Title"/>
    <w:aliases w:val="Bayer Title"/>
    <w:basedOn w:val="Normal"/>
    <w:next w:val="Normal"/>
    <w:link w:val="TitleChar"/>
    <w:uiPriority w:val="1"/>
    <w:rsid w:val="00BB422A"/>
    <w:pPr>
      <w:spacing w:before="120"/>
      <w:jc w:val="center"/>
    </w:pPr>
    <w:rPr>
      <w:b/>
      <w:bCs/>
      <w:kern w:val="28"/>
      <w:sz w:val="32"/>
      <w:szCs w:val="32"/>
    </w:rPr>
  </w:style>
  <w:style w:type="character" w:customStyle="1" w:styleId="TitleChar">
    <w:name w:val="Title Char"/>
    <w:aliases w:val="Bayer Title Char"/>
    <w:link w:val="Title"/>
    <w:uiPriority w:val="1"/>
    <w:rsid w:val="00DD6FE7"/>
    <w:rPr>
      <w:rFonts w:eastAsia="Times New Roman" w:cs="Times New Roman"/>
      <w:b/>
      <w:bCs/>
      <w:kern w:val="28"/>
      <w:sz w:val="32"/>
      <w:szCs w:val="32"/>
    </w:rPr>
  </w:style>
  <w:style w:type="paragraph" w:styleId="Subtitle">
    <w:name w:val="Subtitle"/>
    <w:aliases w:val="Bayer Subtitle"/>
    <w:basedOn w:val="Title"/>
    <w:next w:val="BayerBodyTextFull"/>
    <w:link w:val="SubtitleChar"/>
    <w:uiPriority w:val="1"/>
    <w:rsid w:val="00BB422A"/>
    <w:rPr>
      <w:sz w:val="28"/>
      <w:szCs w:val="24"/>
    </w:rPr>
  </w:style>
  <w:style w:type="character" w:customStyle="1" w:styleId="SubtitleChar">
    <w:name w:val="Subtitle Char"/>
    <w:aliases w:val="Bayer Subtitle Char"/>
    <w:link w:val="Subtitle"/>
    <w:uiPriority w:val="1"/>
    <w:rsid w:val="00DD6FE7"/>
    <w:rPr>
      <w:rFonts w:eastAsia="Times New Roman" w:cs="Times New Roman"/>
      <w:b/>
      <w:bCs/>
      <w:kern w:val="28"/>
      <w:sz w:val="28"/>
      <w:szCs w:val="24"/>
    </w:rPr>
  </w:style>
  <w:style w:type="character" w:customStyle="1" w:styleId="BayerBlueZchn">
    <w:name w:val="Bayer Blue Zchn"/>
    <w:link w:val="BayerBlue"/>
    <w:rsid w:val="00332529"/>
    <w:rPr>
      <w:color w:val="0000FF"/>
      <w:sz w:val="24"/>
    </w:rPr>
  </w:style>
  <w:style w:type="character" w:customStyle="1" w:styleId="BalloonTextChar">
    <w:name w:val="Balloon Text Char"/>
    <w:link w:val="BalloonText"/>
    <w:rsid w:val="00E02117"/>
    <w:rPr>
      <w:rFonts w:ascii="Tahoma" w:hAnsi="Tahoma" w:cs="Tahoma"/>
      <w:sz w:val="16"/>
      <w:szCs w:val="16"/>
    </w:rPr>
  </w:style>
  <w:style w:type="character" w:styleId="LineNumber">
    <w:name w:val="line number"/>
    <w:basedOn w:val="DefaultParagraphFont"/>
    <w:uiPriority w:val="99"/>
    <w:rsid w:val="00E02117"/>
  </w:style>
  <w:style w:type="paragraph" w:styleId="ListParagraph">
    <w:name w:val="List Paragraph"/>
    <w:basedOn w:val="Normal"/>
    <w:link w:val="ListParagraphChar"/>
    <w:uiPriority w:val="34"/>
    <w:qFormat/>
    <w:rsid w:val="00A075D3"/>
    <w:pPr>
      <w:ind w:left="720"/>
      <w:contextualSpacing/>
    </w:pPr>
  </w:style>
  <w:style w:type="paragraph" w:customStyle="1" w:styleId="BodytextAgency">
    <w:name w:val="Body text (Agency)"/>
    <w:basedOn w:val="Normal"/>
    <w:link w:val="BodytextAgencyChar"/>
    <w:qFormat/>
    <w:rsid w:val="00A075D3"/>
    <w:pPr>
      <w:spacing w:after="140" w:line="280" w:lineRule="atLeast"/>
    </w:pPr>
    <w:rPr>
      <w:rFonts w:ascii="Verdana" w:eastAsia="Verdana" w:hAnsi="Verdana" w:cs="Verdana"/>
      <w:sz w:val="18"/>
      <w:szCs w:val="18"/>
      <w:lang w:val="de-DE" w:eastAsia="en-GB"/>
    </w:rPr>
  </w:style>
  <w:style w:type="character" w:customStyle="1" w:styleId="BodytextAgencyChar">
    <w:name w:val="Body text (Agency) Char"/>
    <w:link w:val="BodytextAgency"/>
    <w:rsid w:val="00B626B5"/>
    <w:rPr>
      <w:rFonts w:ascii="Verdana" w:eastAsia="Verdana" w:hAnsi="Verdana" w:cs="Verdana"/>
      <w:sz w:val="18"/>
      <w:szCs w:val="18"/>
      <w:lang w:val="de-DE" w:eastAsia="en-GB"/>
    </w:rPr>
  </w:style>
  <w:style w:type="character" w:customStyle="1" w:styleId="FooterChar">
    <w:name w:val="Footer Char"/>
    <w:basedOn w:val="DefaultParagraphFont"/>
    <w:link w:val="Footer"/>
    <w:uiPriority w:val="99"/>
    <w:rsid w:val="006A2964"/>
    <w:rPr>
      <w:sz w:val="24"/>
    </w:rPr>
  </w:style>
  <w:style w:type="paragraph" w:customStyle="1" w:styleId="NormalAgency">
    <w:name w:val="Normal (Agency)"/>
    <w:link w:val="NormalAgencyChar"/>
    <w:rsid w:val="00080D18"/>
    <w:rPr>
      <w:rFonts w:ascii="Verdana" w:eastAsia="Verdana" w:hAnsi="Verdana" w:cs="Verdana"/>
      <w:sz w:val="18"/>
      <w:szCs w:val="18"/>
      <w:lang w:val="en-GB" w:eastAsia="en-GB"/>
    </w:rPr>
  </w:style>
  <w:style w:type="character" w:customStyle="1" w:styleId="NormalAgencyChar">
    <w:name w:val="Normal (Agency) Char"/>
    <w:link w:val="NormalAgency"/>
    <w:rsid w:val="00080D18"/>
    <w:rPr>
      <w:rFonts w:ascii="Verdana" w:eastAsia="Verdana" w:hAnsi="Verdana" w:cs="Verdana"/>
      <w:sz w:val="18"/>
      <w:szCs w:val="18"/>
      <w:lang w:val="en-GB" w:eastAsia="en-GB"/>
    </w:rPr>
  </w:style>
  <w:style w:type="paragraph" w:customStyle="1" w:styleId="Heading2EMAPASS">
    <w:name w:val="Heading 2 (EMA;PASS)"/>
    <w:basedOn w:val="Normal"/>
    <w:rsid w:val="00740F4E"/>
    <w:pPr>
      <w:numPr>
        <w:ilvl w:val="1"/>
        <w:numId w:val="5"/>
      </w:numPr>
      <w:spacing w:after="200" w:line="276" w:lineRule="auto"/>
    </w:pPr>
    <w:rPr>
      <w:rFonts w:ascii="Verdana" w:eastAsia="SimSun" w:hAnsi="Verdana" w:cs="Verdana"/>
      <w:sz w:val="18"/>
      <w:szCs w:val="18"/>
      <w:lang w:val="de-DE" w:eastAsia="zh-CN"/>
    </w:rPr>
  </w:style>
  <w:style w:type="paragraph" w:styleId="Bibliography">
    <w:name w:val="Bibliography"/>
    <w:basedOn w:val="Normal"/>
    <w:next w:val="Normal"/>
    <w:uiPriority w:val="37"/>
    <w:unhideWhenUsed/>
    <w:rsid w:val="00E37FB6"/>
    <w:pPr>
      <w:spacing w:after="200" w:line="276" w:lineRule="auto"/>
    </w:pPr>
    <w:rPr>
      <w:rFonts w:eastAsia="SimSun"/>
      <w:sz w:val="22"/>
      <w:szCs w:val="22"/>
      <w:lang w:val="de-DE"/>
    </w:rPr>
  </w:style>
  <w:style w:type="paragraph" w:styleId="NormalWeb">
    <w:name w:val="Normal (Web)"/>
    <w:basedOn w:val="Normal"/>
    <w:uiPriority w:val="99"/>
    <w:rsid w:val="008D0047"/>
    <w:rPr>
      <w:rFonts w:eastAsia="SimSun"/>
      <w:szCs w:val="24"/>
      <w:lang w:val="en-GB" w:eastAsia="zh-CN"/>
    </w:rPr>
  </w:style>
  <w:style w:type="character" w:styleId="FootnoteReference">
    <w:name w:val="footnote reference"/>
    <w:rsid w:val="0089172A"/>
    <w:rPr>
      <w:rFonts w:ascii="Verdana" w:hAnsi="Verdana"/>
      <w:vertAlign w:val="superscript"/>
    </w:rPr>
  </w:style>
  <w:style w:type="paragraph" w:styleId="FootnoteText">
    <w:name w:val="footnote text"/>
    <w:basedOn w:val="Normal"/>
    <w:link w:val="FootnoteTextChar"/>
    <w:rsid w:val="0089172A"/>
    <w:pPr>
      <w:spacing w:after="200" w:line="276" w:lineRule="auto"/>
    </w:pPr>
    <w:rPr>
      <w:rFonts w:ascii="Verdana" w:eastAsia="Verdana" w:hAnsi="Verdana" w:cs="Verdana"/>
      <w:sz w:val="15"/>
      <w:szCs w:val="22"/>
      <w:lang w:val="de-DE" w:eastAsia="en-GB"/>
    </w:rPr>
  </w:style>
  <w:style w:type="character" w:customStyle="1" w:styleId="FootnoteTextChar">
    <w:name w:val="Footnote Text Char"/>
    <w:basedOn w:val="DefaultParagraphFont"/>
    <w:link w:val="FootnoteText"/>
    <w:rsid w:val="0089172A"/>
    <w:rPr>
      <w:rFonts w:ascii="Verdana" w:eastAsia="Verdana" w:hAnsi="Verdana" w:cs="Verdana"/>
      <w:sz w:val="15"/>
      <w:szCs w:val="22"/>
      <w:lang w:val="de-DE" w:eastAsia="en-GB"/>
    </w:rPr>
  </w:style>
  <w:style w:type="character" w:customStyle="1" w:styleId="ListParagraphChar">
    <w:name w:val="List Paragraph Char"/>
    <w:link w:val="ListParagraph"/>
    <w:uiPriority w:val="34"/>
    <w:rsid w:val="00DE21CD"/>
    <w:rPr>
      <w:sz w:val="24"/>
    </w:rPr>
  </w:style>
  <w:style w:type="character" w:customStyle="1" w:styleId="Heading1Char">
    <w:name w:val="Heading 1 Char"/>
    <w:aliases w:val="Bayer-Heading 1 Char"/>
    <w:basedOn w:val="DefaultParagraphFont"/>
    <w:link w:val="Heading1"/>
    <w:rsid w:val="002C7E49"/>
    <w:rPr>
      <w:b/>
      <w:kern w:val="28"/>
      <w:sz w:val="28"/>
    </w:rPr>
  </w:style>
  <w:style w:type="character" w:customStyle="1" w:styleId="CommentTextChar">
    <w:name w:val="Comment Text Char"/>
    <w:link w:val="CommentText"/>
    <w:semiHidden/>
    <w:rsid w:val="00190C6D"/>
  </w:style>
  <w:style w:type="paragraph" w:customStyle="1" w:styleId="Default">
    <w:name w:val="Default"/>
    <w:rsid w:val="00AC06C4"/>
    <w:pPr>
      <w:autoSpaceDE w:val="0"/>
      <w:autoSpaceDN w:val="0"/>
      <w:adjustRightInd w:val="0"/>
    </w:pPr>
    <w:rPr>
      <w:rFonts w:ascii="Verdana" w:hAnsi="Verdana" w:cs="Verdana"/>
      <w:color w:val="000000"/>
      <w:sz w:val="24"/>
      <w:szCs w:val="24"/>
      <w:lang w:val="de-DE"/>
    </w:rPr>
  </w:style>
  <w:style w:type="paragraph" w:styleId="Revision">
    <w:name w:val="Revision"/>
    <w:hidden/>
    <w:uiPriority w:val="99"/>
    <w:semiHidden/>
    <w:rsid w:val="007228F0"/>
    <w:rPr>
      <w:sz w:val="24"/>
    </w:rPr>
  </w:style>
  <w:style w:type="paragraph" w:customStyle="1" w:styleId="QSDTextStandard">
    <w:name w:val="QSD Text Standard"/>
    <w:rsid w:val="0011073E"/>
    <w:pPr>
      <w:spacing w:before="60" w:after="60"/>
      <w:jc w:val="both"/>
    </w:pPr>
    <w:rPr>
      <w:rFonts w:ascii="Arial" w:hAnsi="Arial"/>
    </w:rPr>
  </w:style>
  <w:style w:type="character" w:customStyle="1" w:styleId="HeaderChar">
    <w:name w:val="Header Char"/>
    <w:link w:val="Header"/>
    <w:semiHidden/>
    <w:rsid w:val="0011073E"/>
    <w:rPr>
      <w:sz w:val="24"/>
    </w:rPr>
  </w:style>
  <w:style w:type="character" w:customStyle="1" w:styleId="BayerBodyTextFullZchn">
    <w:name w:val="Bayer Body Text Full Zchn"/>
    <w:basedOn w:val="DefaultParagraphFont"/>
    <w:link w:val="BayerBodyTextFull"/>
    <w:rsid w:val="005E0F67"/>
    <w:rPr>
      <w:sz w:val="24"/>
    </w:rPr>
  </w:style>
  <w:style w:type="paragraph" w:customStyle="1" w:styleId="BodyText24">
    <w:name w:val="Body Text 24"/>
    <w:basedOn w:val="Normal"/>
    <w:rsid w:val="00203FA6"/>
    <w:pPr>
      <w:widowControl w:val="0"/>
      <w:overflowPunct w:val="0"/>
      <w:autoSpaceDE w:val="0"/>
      <w:autoSpaceDN w:val="0"/>
      <w:adjustRightInd w:val="0"/>
      <w:spacing w:line="360" w:lineRule="auto"/>
      <w:jc w:val="both"/>
      <w:textAlignment w:val="baseline"/>
    </w:pPr>
    <w:rPr>
      <w:rFonts w:ascii="Arial" w:hAnsi="Arial"/>
      <w:sz w:val="22"/>
      <w:lang w:val="de-DE" w:eastAsia="de-DE"/>
    </w:rPr>
  </w:style>
  <w:style w:type="paragraph" w:customStyle="1" w:styleId="listbull">
    <w:name w:val="list:bull"/>
    <w:basedOn w:val="Normal"/>
    <w:link w:val="listbullChar"/>
    <w:rsid w:val="004E3DA4"/>
    <w:pPr>
      <w:numPr>
        <w:numId w:val="9"/>
      </w:numPr>
      <w:spacing w:before="120" w:after="120"/>
    </w:pPr>
    <w:rPr>
      <w:szCs w:val="24"/>
      <w:lang w:val="en-GB"/>
    </w:rPr>
  </w:style>
  <w:style w:type="character" w:customStyle="1" w:styleId="listbullChar">
    <w:name w:val="list:bull Char"/>
    <w:basedOn w:val="DefaultParagraphFont"/>
    <w:link w:val="listbull"/>
    <w:rsid w:val="004E3DA4"/>
    <w:rPr>
      <w:sz w:val="24"/>
      <w:szCs w:val="24"/>
      <w:lang w:val="en-GB"/>
    </w:rPr>
  </w:style>
  <w:style w:type="character" w:customStyle="1" w:styleId="Heading3Char">
    <w:name w:val="Heading 3 Char"/>
    <w:aliases w:val="Bayer-Heading 3 Char"/>
    <w:basedOn w:val="DefaultParagraphFont"/>
    <w:link w:val="Heading3"/>
    <w:rsid w:val="000B3FAE"/>
    <w:rPr>
      <w:b/>
      <w:kern w:val="28"/>
      <w:sz w:val="26"/>
    </w:rPr>
  </w:style>
  <w:style w:type="paragraph" w:customStyle="1" w:styleId="EndNoteBibliographyTitle">
    <w:name w:val="EndNote Bibliography Title"/>
    <w:basedOn w:val="Normal"/>
    <w:link w:val="EndNoteBibliographyTitleZchn"/>
    <w:rsid w:val="007B4973"/>
    <w:pPr>
      <w:jc w:val="center"/>
    </w:pPr>
    <w:rPr>
      <w:noProof/>
    </w:rPr>
  </w:style>
  <w:style w:type="character" w:customStyle="1" w:styleId="EndNoteBibliographyTitleZchn">
    <w:name w:val="EndNote Bibliography Title Zchn"/>
    <w:basedOn w:val="DefaultParagraphFont"/>
    <w:link w:val="EndNoteBibliographyTitle"/>
    <w:rsid w:val="007B4973"/>
    <w:rPr>
      <w:noProof/>
      <w:sz w:val="24"/>
    </w:rPr>
  </w:style>
  <w:style w:type="paragraph" w:customStyle="1" w:styleId="EndNoteBibliography">
    <w:name w:val="EndNote Bibliography"/>
    <w:basedOn w:val="Normal"/>
    <w:link w:val="EndNoteBibliographyZchn"/>
    <w:rsid w:val="007B4973"/>
    <w:rPr>
      <w:noProof/>
    </w:rPr>
  </w:style>
  <w:style w:type="character" w:customStyle="1" w:styleId="EndNoteBibliographyZchn">
    <w:name w:val="EndNote Bibliography Zchn"/>
    <w:basedOn w:val="DefaultParagraphFont"/>
    <w:link w:val="EndNoteBibliography"/>
    <w:rsid w:val="007B4973"/>
    <w:rPr>
      <w:noProof/>
      <w:sz w:val="24"/>
    </w:rPr>
  </w:style>
  <w:style w:type="paragraph" w:styleId="EndnoteText">
    <w:name w:val="endnote text"/>
    <w:basedOn w:val="Normal"/>
    <w:link w:val="EndnoteTextChar"/>
    <w:uiPriority w:val="99"/>
    <w:semiHidden/>
    <w:unhideWhenUsed/>
    <w:rsid w:val="007B4973"/>
    <w:rPr>
      <w:sz w:val="20"/>
    </w:rPr>
  </w:style>
  <w:style w:type="character" w:customStyle="1" w:styleId="EndnoteTextChar">
    <w:name w:val="Endnote Text Char"/>
    <w:basedOn w:val="DefaultParagraphFont"/>
    <w:link w:val="EndnoteText"/>
    <w:uiPriority w:val="99"/>
    <w:semiHidden/>
    <w:rsid w:val="007B4973"/>
  </w:style>
  <w:style w:type="character" w:styleId="EndnoteReference">
    <w:name w:val="endnote reference"/>
    <w:basedOn w:val="DefaultParagraphFont"/>
    <w:uiPriority w:val="99"/>
    <w:semiHidden/>
    <w:unhideWhenUsed/>
    <w:rsid w:val="007B4973"/>
    <w:rPr>
      <w:vertAlign w:val="superscript"/>
    </w:rPr>
  </w:style>
  <w:style w:type="paragraph" w:customStyle="1" w:styleId="EndNoteCategoryHeading">
    <w:name w:val="EndNote Category Heading"/>
    <w:basedOn w:val="Normal"/>
    <w:link w:val="EndNoteCategoryHeadingZchn"/>
    <w:rsid w:val="00625988"/>
    <w:pPr>
      <w:spacing w:before="120" w:after="120"/>
    </w:pPr>
    <w:rPr>
      <w:b/>
      <w:noProof/>
    </w:rPr>
  </w:style>
  <w:style w:type="character" w:customStyle="1" w:styleId="EndNoteCategoryHeadingZchn">
    <w:name w:val="EndNote Category Heading Zchn"/>
    <w:basedOn w:val="BayerBodyTextFullZchn"/>
    <w:link w:val="EndNoteCategoryHeading"/>
    <w:rsid w:val="00625988"/>
    <w:rPr>
      <w:b/>
      <w:noProof/>
      <w:sz w:val="24"/>
    </w:rPr>
  </w:style>
  <w:style w:type="paragraph" w:styleId="HTMLPreformatted">
    <w:name w:val="HTML Preformatted"/>
    <w:basedOn w:val="Normal"/>
    <w:link w:val="HTMLPreformattedChar"/>
    <w:uiPriority w:val="99"/>
    <w:unhideWhenUsed/>
    <w:rsid w:val="00A2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eastAsia="es-ES"/>
    </w:rPr>
  </w:style>
  <w:style w:type="character" w:customStyle="1" w:styleId="HTMLPreformattedChar">
    <w:name w:val="HTML Preformatted Char"/>
    <w:basedOn w:val="DefaultParagraphFont"/>
    <w:link w:val="HTMLPreformatted"/>
    <w:uiPriority w:val="99"/>
    <w:rsid w:val="00A22AB8"/>
    <w:rPr>
      <w:rFonts w:ascii="Courier New" w:hAnsi="Courier New" w:cs="Courier New"/>
      <w:lang w:val="es-ES" w:eastAsia="es-ES"/>
    </w:rPr>
  </w:style>
  <w:style w:type="character" w:styleId="UnresolvedMention">
    <w:name w:val="Unresolved Mention"/>
    <w:basedOn w:val="DefaultParagraphFont"/>
    <w:uiPriority w:val="99"/>
    <w:semiHidden/>
    <w:unhideWhenUsed/>
    <w:rsid w:val="008F1089"/>
    <w:rPr>
      <w:color w:val="605E5C"/>
      <w:shd w:val="clear" w:color="auto" w:fill="E1DFDD"/>
    </w:rPr>
  </w:style>
  <w:style w:type="character" w:styleId="Emphasis">
    <w:name w:val="Emphasis"/>
    <w:basedOn w:val="DefaultParagraphFont"/>
    <w:uiPriority w:val="20"/>
    <w:qFormat/>
    <w:rsid w:val="005A5568"/>
    <w:rPr>
      <w:i/>
      <w:iCs/>
    </w:rPr>
  </w:style>
  <w:style w:type="table" w:styleId="GridTable2-Accent1">
    <w:name w:val="Grid Table 2 Accent 1"/>
    <w:basedOn w:val="TableNormal"/>
    <w:uiPriority w:val="47"/>
    <w:rsid w:val="004D513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t">
    <w:name w:val="st"/>
    <w:basedOn w:val="DefaultParagraphFont"/>
    <w:rsid w:val="00102785"/>
  </w:style>
  <w:style w:type="paragraph" w:customStyle="1" w:styleId="SOPOMCaption1">
    <w:name w:val="SOP/OM Caption 1"/>
    <w:basedOn w:val="QSDTextStandard"/>
    <w:next w:val="QSDTextStandard"/>
    <w:semiHidden/>
    <w:rsid w:val="002069EE"/>
    <w:pPr>
      <w:numPr>
        <w:numId w:val="23"/>
      </w:numPr>
      <w:spacing w:before="120"/>
      <w:jc w:val="left"/>
    </w:pPr>
    <w:rPr>
      <w:b/>
      <w:sz w:val="24"/>
    </w:rPr>
  </w:style>
  <w:style w:type="paragraph" w:customStyle="1" w:styleId="SOPOMCaption2">
    <w:name w:val="SOP/OM Caption 2"/>
    <w:basedOn w:val="QSDTextStandard"/>
    <w:next w:val="QSDTextStandard"/>
    <w:semiHidden/>
    <w:rsid w:val="002069EE"/>
    <w:pPr>
      <w:numPr>
        <w:ilvl w:val="1"/>
        <w:numId w:val="23"/>
      </w:numPr>
      <w:spacing w:before="120"/>
    </w:pPr>
    <w:rPr>
      <w:b/>
      <w:bCs/>
      <w:iCs/>
      <w:lang w:val="en-GB"/>
    </w:rPr>
  </w:style>
  <w:style w:type="paragraph" w:customStyle="1" w:styleId="SOPOMCaption3">
    <w:name w:val="SOP/OM Caption 3"/>
    <w:basedOn w:val="QSDTextStandard"/>
    <w:next w:val="QSDTextStandard"/>
    <w:semiHidden/>
    <w:rsid w:val="002069EE"/>
    <w:pPr>
      <w:numPr>
        <w:ilvl w:val="2"/>
        <w:numId w:val="23"/>
      </w:numPr>
      <w:spacing w:before="120"/>
    </w:pPr>
    <w:rPr>
      <w:b/>
    </w:rPr>
  </w:style>
  <w:style w:type="paragraph" w:customStyle="1" w:styleId="SOPOMCaption4">
    <w:name w:val="SOP/OM Caption 4"/>
    <w:basedOn w:val="QSDTextStandard"/>
    <w:next w:val="QSDTextStandard"/>
    <w:semiHidden/>
    <w:rsid w:val="002069EE"/>
    <w:pPr>
      <w:numPr>
        <w:ilvl w:val="3"/>
        <w:numId w:val="23"/>
      </w:numPr>
      <w:spacing w:before="120"/>
    </w:pPr>
    <w:rPr>
      <w:b/>
      <w:lang w:val="en-GB"/>
    </w:rPr>
  </w:style>
  <w:style w:type="table" w:styleId="GridTable4-Accent3">
    <w:name w:val="Grid Table 4 Accent 3"/>
    <w:basedOn w:val="TableNormal"/>
    <w:uiPriority w:val="49"/>
    <w:rsid w:val="001909E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e24kjd">
    <w:name w:val="e24kjd"/>
    <w:basedOn w:val="DefaultParagraphFont"/>
    <w:rsid w:val="008E5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1301">
      <w:bodyDiv w:val="1"/>
      <w:marLeft w:val="0"/>
      <w:marRight w:val="0"/>
      <w:marTop w:val="0"/>
      <w:marBottom w:val="0"/>
      <w:divBdr>
        <w:top w:val="none" w:sz="0" w:space="0" w:color="auto"/>
        <w:left w:val="none" w:sz="0" w:space="0" w:color="auto"/>
        <w:bottom w:val="none" w:sz="0" w:space="0" w:color="auto"/>
        <w:right w:val="none" w:sz="0" w:space="0" w:color="auto"/>
      </w:divBdr>
    </w:div>
    <w:div w:id="22440287">
      <w:bodyDiv w:val="1"/>
      <w:marLeft w:val="0"/>
      <w:marRight w:val="0"/>
      <w:marTop w:val="0"/>
      <w:marBottom w:val="0"/>
      <w:divBdr>
        <w:top w:val="none" w:sz="0" w:space="0" w:color="auto"/>
        <w:left w:val="none" w:sz="0" w:space="0" w:color="auto"/>
        <w:bottom w:val="none" w:sz="0" w:space="0" w:color="auto"/>
        <w:right w:val="none" w:sz="0" w:space="0" w:color="auto"/>
      </w:divBdr>
    </w:div>
    <w:div w:id="102042778">
      <w:bodyDiv w:val="1"/>
      <w:marLeft w:val="0"/>
      <w:marRight w:val="0"/>
      <w:marTop w:val="0"/>
      <w:marBottom w:val="0"/>
      <w:divBdr>
        <w:top w:val="none" w:sz="0" w:space="0" w:color="auto"/>
        <w:left w:val="none" w:sz="0" w:space="0" w:color="auto"/>
        <w:bottom w:val="none" w:sz="0" w:space="0" w:color="auto"/>
        <w:right w:val="none" w:sz="0" w:space="0" w:color="auto"/>
      </w:divBdr>
    </w:div>
    <w:div w:id="112792358">
      <w:bodyDiv w:val="1"/>
      <w:marLeft w:val="0"/>
      <w:marRight w:val="0"/>
      <w:marTop w:val="0"/>
      <w:marBottom w:val="0"/>
      <w:divBdr>
        <w:top w:val="none" w:sz="0" w:space="0" w:color="auto"/>
        <w:left w:val="none" w:sz="0" w:space="0" w:color="auto"/>
        <w:bottom w:val="none" w:sz="0" w:space="0" w:color="auto"/>
        <w:right w:val="none" w:sz="0" w:space="0" w:color="auto"/>
      </w:divBdr>
    </w:div>
    <w:div w:id="114761837">
      <w:bodyDiv w:val="1"/>
      <w:marLeft w:val="0"/>
      <w:marRight w:val="0"/>
      <w:marTop w:val="0"/>
      <w:marBottom w:val="0"/>
      <w:divBdr>
        <w:top w:val="none" w:sz="0" w:space="0" w:color="auto"/>
        <w:left w:val="none" w:sz="0" w:space="0" w:color="auto"/>
        <w:bottom w:val="none" w:sz="0" w:space="0" w:color="auto"/>
        <w:right w:val="none" w:sz="0" w:space="0" w:color="auto"/>
      </w:divBdr>
    </w:div>
    <w:div w:id="127214048">
      <w:bodyDiv w:val="1"/>
      <w:marLeft w:val="0"/>
      <w:marRight w:val="0"/>
      <w:marTop w:val="0"/>
      <w:marBottom w:val="0"/>
      <w:divBdr>
        <w:top w:val="none" w:sz="0" w:space="0" w:color="auto"/>
        <w:left w:val="none" w:sz="0" w:space="0" w:color="auto"/>
        <w:bottom w:val="none" w:sz="0" w:space="0" w:color="auto"/>
        <w:right w:val="none" w:sz="0" w:space="0" w:color="auto"/>
      </w:divBdr>
    </w:div>
    <w:div w:id="171382761">
      <w:bodyDiv w:val="1"/>
      <w:marLeft w:val="0"/>
      <w:marRight w:val="0"/>
      <w:marTop w:val="0"/>
      <w:marBottom w:val="0"/>
      <w:divBdr>
        <w:top w:val="none" w:sz="0" w:space="0" w:color="auto"/>
        <w:left w:val="none" w:sz="0" w:space="0" w:color="auto"/>
        <w:bottom w:val="none" w:sz="0" w:space="0" w:color="auto"/>
        <w:right w:val="none" w:sz="0" w:space="0" w:color="auto"/>
      </w:divBdr>
    </w:div>
    <w:div w:id="189103379">
      <w:bodyDiv w:val="1"/>
      <w:marLeft w:val="0"/>
      <w:marRight w:val="0"/>
      <w:marTop w:val="0"/>
      <w:marBottom w:val="0"/>
      <w:divBdr>
        <w:top w:val="none" w:sz="0" w:space="0" w:color="auto"/>
        <w:left w:val="none" w:sz="0" w:space="0" w:color="auto"/>
        <w:bottom w:val="none" w:sz="0" w:space="0" w:color="auto"/>
        <w:right w:val="none" w:sz="0" w:space="0" w:color="auto"/>
      </w:divBdr>
    </w:div>
    <w:div w:id="193152254">
      <w:bodyDiv w:val="1"/>
      <w:marLeft w:val="0"/>
      <w:marRight w:val="0"/>
      <w:marTop w:val="0"/>
      <w:marBottom w:val="0"/>
      <w:divBdr>
        <w:top w:val="none" w:sz="0" w:space="0" w:color="auto"/>
        <w:left w:val="none" w:sz="0" w:space="0" w:color="auto"/>
        <w:bottom w:val="none" w:sz="0" w:space="0" w:color="auto"/>
        <w:right w:val="none" w:sz="0" w:space="0" w:color="auto"/>
      </w:divBdr>
    </w:div>
    <w:div w:id="211767035">
      <w:bodyDiv w:val="1"/>
      <w:marLeft w:val="0"/>
      <w:marRight w:val="0"/>
      <w:marTop w:val="0"/>
      <w:marBottom w:val="0"/>
      <w:divBdr>
        <w:top w:val="none" w:sz="0" w:space="0" w:color="auto"/>
        <w:left w:val="none" w:sz="0" w:space="0" w:color="auto"/>
        <w:bottom w:val="none" w:sz="0" w:space="0" w:color="auto"/>
        <w:right w:val="none" w:sz="0" w:space="0" w:color="auto"/>
      </w:divBdr>
    </w:div>
    <w:div w:id="216361772">
      <w:bodyDiv w:val="1"/>
      <w:marLeft w:val="0"/>
      <w:marRight w:val="0"/>
      <w:marTop w:val="0"/>
      <w:marBottom w:val="0"/>
      <w:divBdr>
        <w:top w:val="none" w:sz="0" w:space="0" w:color="auto"/>
        <w:left w:val="none" w:sz="0" w:space="0" w:color="auto"/>
        <w:bottom w:val="none" w:sz="0" w:space="0" w:color="auto"/>
        <w:right w:val="none" w:sz="0" w:space="0" w:color="auto"/>
      </w:divBdr>
    </w:div>
    <w:div w:id="257562287">
      <w:bodyDiv w:val="1"/>
      <w:marLeft w:val="0"/>
      <w:marRight w:val="0"/>
      <w:marTop w:val="0"/>
      <w:marBottom w:val="0"/>
      <w:divBdr>
        <w:top w:val="none" w:sz="0" w:space="0" w:color="auto"/>
        <w:left w:val="none" w:sz="0" w:space="0" w:color="auto"/>
        <w:bottom w:val="none" w:sz="0" w:space="0" w:color="auto"/>
        <w:right w:val="none" w:sz="0" w:space="0" w:color="auto"/>
      </w:divBdr>
    </w:div>
    <w:div w:id="260526784">
      <w:bodyDiv w:val="1"/>
      <w:marLeft w:val="0"/>
      <w:marRight w:val="0"/>
      <w:marTop w:val="0"/>
      <w:marBottom w:val="0"/>
      <w:divBdr>
        <w:top w:val="none" w:sz="0" w:space="0" w:color="auto"/>
        <w:left w:val="none" w:sz="0" w:space="0" w:color="auto"/>
        <w:bottom w:val="none" w:sz="0" w:space="0" w:color="auto"/>
        <w:right w:val="none" w:sz="0" w:space="0" w:color="auto"/>
      </w:divBdr>
    </w:div>
    <w:div w:id="336810479">
      <w:bodyDiv w:val="1"/>
      <w:marLeft w:val="0"/>
      <w:marRight w:val="0"/>
      <w:marTop w:val="0"/>
      <w:marBottom w:val="0"/>
      <w:divBdr>
        <w:top w:val="none" w:sz="0" w:space="0" w:color="auto"/>
        <w:left w:val="none" w:sz="0" w:space="0" w:color="auto"/>
        <w:bottom w:val="none" w:sz="0" w:space="0" w:color="auto"/>
        <w:right w:val="none" w:sz="0" w:space="0" w:color="auto"/>
      </w:divBdr>
    </w:div>
    <w:div w:id="348945275">
      <w:bodyDiv w:val="1"/>
      <w:marLeft w:val="0"/>
      <w:marRight w:val="0"/>
      <w:marTop w:val="0"/>
      <w:marBottom w:val="0"/>
      <w:divBdr>
        <w:top w:val="none" w:sz="0" w:space="0" w:color="auto"/>
        <w:left w:val="none" w:sz="0" w:space="0" w:color="auto"/>
        <w:bottom w:val="none" w:sz="0" w:space="0" w:color="auto"/>
        <w:right w:val="none" w:sz="0" w:space="0" w:color="auto"/>
      </w:divBdr>
    </w:div>
    <w:div w:id="365835170">
      <w:bodyDiv w:val="1"/>
      <w:marLeft w:val="0"/>
      <w:marRight w:val="0"/>
      <w:marTop w:val="0"/>
      <w:marBottom w:val="0"/>
      <w:divBdr>
        <w:top w:val="none" w:sz="0" w:space="0" w:color="auto"/>
        <w:left w:val="none" w:sz="0" w:space="0" w:color="auto"/>
        <w:bottom w:val="none" w:sz="0" w:space="0" w:color="auto"/>
        <w:right w:val="none" w:sz="0" w:space="0" w:color="auto"/>
      </w:divBdr>
    </w:div>
    <w:div w:id="369033220">
      <w:bodyDiv w:val="1"/>
      <w:marLeft w:val="0"/>
      <w:marRight w:val="0"/>
      <w:marTop w:val="0"/>
      <w:marBottom w:val="0"/>
      <w:divBdr>
        <w:top w:val="none" w:sz="0" w:space="0" w:color="auto"/>
        <w:left w:val="none" w:sz="0" w:space="0" w:color="auto"/>
        <w:bottom w:val="none" w:sz="0" w:space="0" w:color="auto"/>
        <w:right w:val="none" w:sz="0" w:space="0" w:color="auto"/>
      </w:divBdr>
    </w:div>
    <w:div w:id="399835490">
      <w:bodyDiv w:val="1"/>
      <w:marLeft w:val="0"/>
      <w:marRight w:val="0"/>
      <w:marTop w:val="0"/>
      <w:marBottom w:val="0"/>
      <w:divBdr>
        <w:top w:val="none" w:sz="0" w:space="0" w:color="auto"/>
        <w:left w:val="none" w:sz="0" w:space="0" w:color="auto"/>
        <w:bottom w:val="none" w:sz="0" w:space="0" w:color="auto"/>
        <w:right w:val="none" w:sz="0" w:space="0" w:color="auto"/>
      </w:divBdr>
    </w:div>
    <w:div w:id="433288155">
      <w:bodyDiv w:val="1"/>
      <w:marLeft w:val="0"/>
      <w:marRight w:val="0"/>
      <w:marTop w:val="0"/>
      <w:marBottom w:val="0"/>
      <w:divBdr>
        <w:top w:val="none" w:sz="0" w:space="0" w:color="auto"/>
        <w:left w:val="none" w:sz="0" w:space="0" w:color="auto"/>
        <w:bottom w:val="none" w:sz="0" w:space="0" w:color="auto"/>
        <w:right w:val="none" w:sz="0" w:space="0" w:color="auto"/>
      </w:divBdr>
    </w:div>
    <w:div w:id="527766757">
      <w:bodyDiv w:val="1"/>
      <w:marLeft w:val="0"/>
      <w:marRight w:val="0"/>
      <w:marTop w:val="0"/>
      <w:marBottom w:val="0"/>
      <w:divBdr>
        <w:top w:val="none" w:sz="0" w:space="0" w:color="auto"/>
        <w:left w:val="none" w:sz="0" w:space="0" w:color="auto"/>
        <w:bottom w:val="none" w:sz="0" w:space="0" w:color="auto"/>
        <w:right w:val="none" w:sz="0" w:space="0" w:color="auto"/>
      </w:divBdr>
    </w:div>
    <w:div w:id="532036398">
      <w:bodyDiv w:val="1"/>
      <w:marLeft w:val="0"/>
      <w:marRight w:val="0"/>
      <w:marTop w:val="0"/>
      <w:marBottom w:val="0"/>
      <w:divBdr>
        <w:top w:val="none" w:sz="0" w:space="0" w:color="auto"/>
        <w:left w:val="none" w:sz="0" w:space="0" w:color="auto"/>
        <w:bottom w:val="none" w:sz="0" w:space="0" w:color="auto"/>
        <w:right w:val="none" w:sz="0" w:space="0" w:color="auto"/>
      </w:divBdr>
    </w:div>
    <w:div w:id="562914404">
      <w:bodyDiv w:val="1"/>
      <w:marLeft w:val="0"/>
      <w:marRight w:val="0"/>
      <w:marTop w:val="0"/>
      <w:marBottom w:val="0"/>
      <w:divBdr>
        <w:top w:val="none" w:sz="0" w:space="0" w:color="auto"/>
        <w:left w:val="none" w:sz="0" w:space="0" w:color="auto"/>
        <w:bottom w:val="none" w:sz="0" w:space="0" w:color="auto"/>
        <w:right w:val="none" w:sz="0" w:space="0" w:color="auto"/>
      </w:divBdr>
    </w:div>
    <w:div w:id="573130218">
      <w:bodyDiv w:val="1"/>
      <w:marLeft w:val="0"/>
      <w:marRight w:val="0"/>
      <w:marTop w:val="0"/>
      <w:marBottom w:val="0"/>
      <w:divBdr>
        <w:top w:val="none" w:sz="0" w:space="0" w:color="auto"/>
        <w:left w:val="none" w:sz="0" w:space="0" w:color="auto"/>
        <w:bottom w:val="none" w:sz="0" w:space="0" w:color="auto"/>
        <w:right w:val="none" w:sz="0" w:space="0" w:color="auto"/>
      </w:divBdr>
    </w:div>
    <w:div w:id="584270237">
      <w:bodyDiv w:val="1"/>
      <w:marLeft w:val="0"/>
      <w:marRight w:val="0"/>
      <w:marTop w:val="0"/>
      <w:marBottom w:val="0"/>
      <w:divBdr>
        <w:top w:val="none" w:sz="0" w:space="0" w:color="auto"/>
        <w:left w:val="none" w:sz="0" w:space="0" w:color="auto"/>
        <w:bottom w:val="none" w:sz="0" w:space="0" w:color="auto"/>
        <w:right w:val="none" w:sz="0" w:space="0" w:color="auto"/>
      </w:divBdr>
    </w:div>
    <w:div w:id="646520656">
      <w:bodyDiv w:val="1"/>
      <w:marLeft w:val="0"/>
      <w:marRight w:val="0"/>
      <w:marTop w:val="0"/>
      <w:marBottom w:val="0"/>
      <w:divBdr>
        <w:top w:val="none" w:sz="0" w:space="0" w:color="auto"/>
        <w:left w:val="none" w:sz="0" w:space="0" w:color="auto"/>
        <w:bottom w:val="none" w:sz="0" w:space="0" w:color="auto"/>
        <w:right w:val="none" w:sz="0" w:space="0" w:color="auto"/>
      </w:divBdr>
    </w:div>
    <w:div w:id="695541227">
      <w:bodyDiv w:val="1"/>
      <w:marLeft w:val="0"/>
      <w:marRight w:val="0"/>
      <w:marTop w:val="0"/>
      <w:marBottom w:val="0"/>
      <w:divBdr>
        <w:top w:val="none" w:sz="0" w:space="0" w:color="auto"/>
        <w:left w:val="none" w:sz="0" w:space="0" w:color="auto"/>
        <w:bottom w:val="none" w:sz="0" w:space="0" w:color="auto"/>
        <w:right w:val="none" w:sz="0" w:space="0" w:color="auto"/>
      </w:divBdr>
    </w:div>
    <w:div w:id="784154900">
      <w:bodyDiv w:val="1"/>
      <w:marLeft w:val="0"/>
      <w:marRight w:val="0"/>
      <w:marTop w:val="0"/>
      <w:marBottom w:val="0"/>
      <w:divBdr>
        <w:top w:val="none" w:sz="0" w:space="0" w:color="auto"/>
        <w:left w:val="none" w:sz="0" w:space="0" w:color="auto"/>
        <w:bottom w:val="none" w:sz="0" w:space="0" w:color="auto"/>
        <w:right w:val="none" w:sz="0" w:space="0" w:color="auto"/>
      </w:divBdr>
    </w:div>
    <w:div w:id="793906871">
      <w:bodyDiv w:val="1"/>
      <w:marLeft w:val="0"/>
      <w:marRight w:val="0"/>
      <w:marTop w:val="0"/>
      <w:marBottom w:val="0"/>
      <w:divBdr>
        <w:top w:val="none" w:sz="0" w:space="0" w:color="auto"/>
        <w:left w:val="none" w:sz="0" w:space="0" w:color="auto"/>
        <w:bottom w:val="none" w:sz="0" w:space="0" w:color="auto"/>
        <w:right w:val="none" w:sz="0" w:space="0" w:color="auto"/>
      </w:divBdr>
    </w:div>
    <w:div w:id="827867346">
      <w:bodyDiv w:val="1"/>
      <w:marLeft w:val="0"/>
      <w:marRight w:val="0"/>
      <w:marTop w:val="0"/>
      <w:marBottom w:val="0"/>
      <w:divBdr>
        <w:top w:val="none" w:sz="0" w:space="0" w:color="auto"/>
        <w:left w:val="none" w:sz="0" w:space="0" w:color="auto"/>
        <w:bottom w:val="none" w:sz="0" w:space="0" w:color="auto"/>
        <w:right w:val="none" w:sz="0" w:space="0" w:color="auto"/>
      </w:divBdr>
    </w:div>
    <w:div w:id="872306848">
      <w:bodyDiv w:val="1"/>
      <w:marLeft w:val="0"/>
      <w:marRight w:val="0"/>
      <w:marTop w:val="0"/>
      <w:marBottom w:val="0"/>
      <w:divBdr>
        <w:top w:val="none" w:sz="0" w:space="0" w:color="auto"/>
        <w:left w:val="none" w:sz="0" w:space="0" w:color="auto"/>
        <w:bottom w:val="none" w:sz="0" w:space="0" w:color="auto"/>
        <w:right w:val="none" w:sz="0" w:space="0" w:color="auto"/>
      </w:divBdr>
    </w:div>
    <w:div w:id="913315612">
      <w:bodyDiv w:val="1"/>
      <w:marLeft w:val="0"/>
      <w:marRight w:val="0"/>
      <w:marTop w:val="0"/>
      <w:marBottom w:val="0"/>
      <w:divBdr>
        <w:top w:val="none" w:sz="0" w:space="0" w:color="auto"/>
        <w:left w:val="none" w:sz="0" w:space="0" w:color="auto"/>
        <w:bottom w:val="none" w:sz="0" w:space="0" w:color="auto"/>
        <w:right w:val="none" w:sz="0" w:space="0" w:color="auto"/>
      </w:divBdr>
    </w:div>
    <w:div w:id="994803514">
      <w:bodyDiv w:val="1"/>
      <w:marLeft w:val="0"/>
      <w:marRight w:val="0"/>
      <w:marTop w:val="0"/>
      <w:marBottom w:val="0"/>
      <w:divBdr>
        <w:top w:val="none" w:sz="0" w:space="0" w:color="auto"/>
        <w:left w:val="none" w:sz="0" w:space="0" w:color="auto"/>
        <w:bottom w:val="none" w:sz="0" w:space="0" w:color="auto"/>
        <w:right w:val="none" w:sz="0" w:space="0" w:color="auto"/>
      </w:divBdr>
    </w:div>
    <w:div w:id="1004362468">
      <w:bodyDiv w:val="1"/>
      <w:marLeft w:val="0"/>
      <w:marRight w:val="0"/>
      <w:marTop w:val="0"/>
      <w:marBottom w:val="0"/>
      <w:divBdr>
        <w:top w:val="none" w:sz="0" w:space="0" w:color="auto"/>
        <w:left w:val="none" w:sz="0" w:space="0" w:color="auto"/>
        <w:bottom w:val="none" w:sz="0" w:space="0" w:color="auto"/>
        <w:right w:val="none" w:sz="0" w:space="0" w:color="auto"/>
      </w:divBdr>
    </w:div>
    <w:div w:id="1060446631">
      <w:bodyDiv w:val="1"/>
      <w:marLeft w:val="0"/>
      <w:marRight w:val="0"/>
      <w:marTop w:val="0"/>
      <w:marBottom w:val="0"/>
      <w:divBdr>
        <w:top w:val="none" w:sz="0" w:space="0" w:color="auto"/>
        <w:left w:val="none" w:sz="0" w:space="0" w:color="auto"/>
        <w:bottom w:val="none" w:sz="0" w:space="0" w:color="auto"/>
        <w:right w:val="none" w:sz="0" w:space="0" w:color="auto"/>
      </w:divBdr>
    </w:div>
    <w:div w:id="1112240254">
      <w:bodyDiv w:val="1"/>
      <w:marLeft w:val="0"/>
      <w:marRight w:val="0"/>
      <w:marTop w:val="0"/>
      <w:marBottom w:val="0"/>
      <w:divBdr>
        <w:top w:val="none" w:sz="0" w:space="0" w:color="auto"/>
        <w:left w:val="none" w:sz="0" w:space="0" w:color="auto"/>
        <w:bottom w:val="none" w:sz="0" w:space="0" w:color="auto"/>
        <w:right w:val="none" w:sz="0" w:space="0" w:color="auto"/>
      </w:divBdr>
    </w:div>
    <w:div w:id="1116407438">
      <w:bodyDiv w:val="1"/>
      <w:marLeft w:val="0"/>
      <w:marRight w:val="0"/>
      <w:marTop w:val="0"/>
      <w:marBottom w:val="0"/>
      <w:divBdr>
        <w:top w:val="none" w:sz="0" w:space="0" w:color="auto"/>
        <w:left w:val="none" w:sz="0" w:space="0" w:color="auto"/>
        <w:bottom w:val="none" w:sz="0" w:space="0" w:color="auto"/>
        <w:right w:val="none" w:sz="0" w:space="0" w:color="auto"/>
      </w:divBdr>
    </w:div>
    <w:div w:id="1119686130">
      <w:bodyDiv w:val="1"/>
      <w:marLeft w:val="0"/>
      <w:marRight w:val="0"/>
      <w:marTop w:val="0"/>
      <w:marBottom w:val="0"/>
      <w:divBdr>
        <w:top w:val="none" w:sz="0" w:space="0" w:color="auto"/>
        <w:left w:val="none" w:sz="0" w:space="0" w:color="auto"/>
        <w:bottom w:val="none" w:sz="0" w:space="0" w:color="auto"/>
        <w:right w:val="none" w:sz="0" w:space="0" w:color="auto"/>
      </w:divBdr>
    </w:div>
    <w:div w:id="1155293359">
      <w:bodyDiv w:val="1"/>
      <w:marLeft w:val="0"/>
      <w:marRight w:val="0"/>
      <w:marTop w:val="0"/>
      <w:marBottom w:val="0"/>
      <w:divBdr>
        <w:top w:val="none" w:sz="0" w:space="0" w:color="auto"/>
        <w:left w:val="none" w:sz="0" w:space="0" w:color="auto"/>
        <w:bottom w:val="none" w:sz="0" w:space="0" w:color="auto"/>
        <w:right w:val="none" w:sz="0" w:space="0" w:color="auto"/>
      </w:divBdr>
    </w:div>
    <w:div w:id="1218735527">
      <w:bodyDiv w:val="1"/>
      <w:marLeft w:val="0"/>
      <w:marRight w:val="0"/>
      <w:marTop w:val="0"/>
      <w:marBottom w:val="0"/>
      <w:divBdr>
        <w:top w:val="none" w:sz="0" w:space="0" w:color="auto"/>
        <w:left w:val="none" w:sz="0" w:space="0" w:color="auto"/>
        <w:bottom w:val="none" w:sz="0" w:space="0" w:color="auto"/>
        <w:right w:val="none" w:sz="0" w:space="0" w:color="auto"/>
      </w:divBdr>
    </w:div>
    <w:div w:id="1294410753">
      <w:bodyDiv w:val="1"/>
      <w:marLeft w:val="0"/>
      <w:marRight w:val="0"/>
      <w:marTop w:val="0"/>
      <w:marBottom w:val="0"/>
      <w:divBdr>
        <w:top w:val="none" w:sz="0" w:space="0" w:color="auto"/>
        <w:left w:val="none" w:sz="0" w:space="0" w:color="auto"/>
        <w:bottom w:val="none" w:sz="0" w:space="0" w:color="auto"/>
        <w:right w:val="none" w:sz="0" w:space="0" w:color="auto"/>
      </w:divBdr>
    </w:div>
    <w:div w:id="1305814864">
      <w:bodyDiv w:val="1"/>
      <w:marLeft w:val="0"/>
      <w:marRight w:val="0"/>
      <w:marTop w:val="0"/>
      <w:marBottom w:val="0"/>
      <w:divBdr>
        <w:top w:val="none" w:sz="0" w:space="0" w:color="auto"/>
        <w:left w:val="none" w:sz="0" w:space="0" w:color="auto"/>
        <w:bottom w:val="none" w:sz="0" w:space="0" w:color="auto"/>
        <w:right w:val="none" w:sz="0" w:space="0" w:color="auto"/>
      </w:divBdr>
    </w:div>
    <w:div w:id="1328241918">
      <w:bodyDiv w:val="1"/>
      <w:marLeft w:val="0"/>
      <w:marRight w:val="0"/>
      <w:marTop w:val="0"/>
      <w:marBottom w:val="0"/>
      <w:divBdr>
        <w:top w:val="none" w:sz="0" w:space="0" w:color="auto"/>
        <w:left w:val="none" w:sz="0" w:space="0" w:color="auto"/>
        <w:bottom w:val="none" w:sz="0" w:space="0" w:color="auto"/>
        <w:right w:val="none" w:sz="0" w:space="0" w:color="auto"/>
      </w:divBdr>
    </w:div>
    <w:div w:id="1349602271">
      <w:bodyDiv w:val="1"/>
      <w:marLeft w:val="0"/>
      <w:marRight w:val="0"/>
      <w:marTop w:val="0"/>
      <w:marBottom w:val="0"/>
      <w:divBdr>
        <w:top w:val="none" w:sz="0" w:space="0" w:color="auto"/>
        <w:left w:val="none" w:sz="0" w:space="0" w:color="auto"/>
        <w:bottom w:val="none" w:sz="0" w:space="0" w:color="auto"/>
        <w:right w:val="none" w:sz="0" w:space="0" w:color="auto"/>
      </w:divBdr>
    </w:div>
    <w:div w:id="1351026275">
      <w:bodyDiv w:val="1"/>
      <w:marLeft w:val="0"/>
      <w:marRight w:val="0"/>
      <w:marTop w:val="0"/>
      <w:marBottom w:val="0"/>
      <w:divBdr>
        <w:top w:val="none" w:sz="0" w:space="0" w:color="auto"/>
        <w:left w:val="none" w:sz="0" w:space="0" w:color="auto"/>
        <w:bottom w:val="none" w:sz="0" w:space="0" w:color="auto"/>
        <w:right w:val="none" w:sz="0" w:space="0" w:color="auto"/>
      </w:divBdr>
    </w:div>
    <w:div w:id="1373841213">
      <w:bodyDiv w:val="1"/>
      <w:marLeft w:val="0"/>
      <w:marRight w:val="0"/>
      <w:marTop w:val="0"/>
      <w:marBottom w:val="0"/>
      <w:divBdr>
        <w:top w:val="none" w:sz="0" w:space="0" w:color="auto"/>
        <w:left w:val="none" w:sz="0" w:space="0" w:color="auto"/>
        <w:bottom w:val="none" w:sz="0" w:space="0" w:color="auto"/>
        <w:right w:val="none" w:sz="0" w:space="0" w:color="auto"/>
      </w:divBdr>
    </w:div>
    <w:div w:id="1409427052">
      <w:bodyDiv w:val="1"/>
      <w:marLeft w:val="0"/>
      <w:marRight w:val="0"/>
      <w:marTop w:val="0"/>
      <w:marBottom w:val="0"/>
      <w:divBdr>
        <w:top w:val="none" w:sz="0" w:space="0" w:color="auto"/>
        <w:left w:val="none" w:sz="0" w:space="0" w:color="auto"/>
        <w:bottom w:val="none" w:sz="0" w:space="0" w:color="auto"/>
        <w:right w:val="none" w:sz="0" w:space="0" w:color="auto"/>
      </w:divBdr>
    </w:div>
    <w:div w:id="1421758054">
      <w:bodyDiv w:val="1"/>
      <w:marLeft w:val="0"/>
      <w:marRight w:val="0"/>
      <w:marTop w:val="0"/>
      <w:marBottom w:val="0"/>
      <w:divBdr>
        <w:top w:val="none" w:sz="0" w:space="0" w:color="auto"/>
        <w:left w:val="none" w:sz="0" w:space="0" w:color="auto"/>
        <w:bottom w:val="none" w:sz="0" w:space="0" w:color="auto"/>
        <w:right w:val="none" w:sz="0" w:space="0" w:color="auto"/>
      </w:divBdr>
    </w:div>
    <w:div w:id="1440641389">
      <w:bodyDiv w:val="1"/>
      <w:marLeft w:val="0"/>
      <w:marRight w:val="0"/>
      <w:marTop w:val="0"/>
      <w:marBottom w:val="0"/>
      <w:divBdr>
        <w:top w:val="none" w:sz="0" w:space="0" w:color="auto"/>
        <w:left w:val="none" w:sz="0" w:space="0" w:color="auto"/>
        <w:bottom w:val="none" w:sz="0" w:space="0" w:color="auto"/>
        <w:right w:val="none" w:sz="0" w:space="0" w:color="auto"/>
      </w:divBdr>
    </w:div>
    <w:div w:id="1467891039">
      <w:bodyDiv w:val="1"/>
      <w:marLeft w:val="0"/>
      <w:marRight w:val="0"/>
      <w:marTop w:val="0"/>
      <w:marBottom w:val="0"/>
      <w:divBdr>
        <w:top w:val="none" w:sz="0" w:space="0" w:color="auto"/>
        <w:left w:val="none" w:sz="0" w:space="0" w:color="auto"/>
        <w:bottom w:val="none" w:sz="0" w:space="0" w:color="auto"/>
        <w:right w:val="none" w:sz="0" w:space="0" w:color="auto"/>
      </w:divBdr>
    </w:div>
    <w:div w:id="1557476077">
      <w:bodyDiv w:val="1"/>
      <w:marLeft w:val="0"/>
      <w:marRight w:val="0"/>
      <w:marTop w:val="0"/>
      <w:marBottom w:val="0"/>
      <w:divBdr>
        <w:top w:val="none" w:sz="0" w:space="0" w:color="auto"/>
        <w:left w:val="none" w:sz="0" w:space="0" w:color="auto"/>
        <w:bottom w:val="none" w:sz="0" w:space="0" w:color="auto"/>
        <w:right w:val="none" w:sz="0" w:space="0" w:color="auto"/>
      </w:divBdr>
    </w:div>
    <w:div w:id="1570651347">
      <w:bodyDiv w:val="1"/>
      <w:marLeft w:val="0"/>
      <w:marRight w:val="0"/>
      <w:marTop w:val="0"/>
      <w:marBottom w:val="0"/>
      <w:divBdr>
        <w:top w:val="none" w:sz="0" w:space="0" w:color="auto"/>
        <w:left w:val="none" w:sz="0" w:space="0" w:color="auto"/>
        <w:bottom w:val="none" w:sz="0" w:space="0" w:color="auto"/>
        <w:right w:val="none" w:sz="0" w:space="0" w:color="auto"/>
      </w:divBdr>
    </w:div>
    <w:div w:id="1579056983">
      <w:bodyDiv w:val="1"/>
      <w:marLeft w:val="0"/>
      <w:marRight w:val="0"/>
      <w:marTop w:val="0"/>
      <w:marBottom w:val="0"/>
      <w:divBdr>
        <w:top w:val="none" w:sz="0" w:space="0" w:color="auto"/>
        <w:left w:val="none" w:sz="0" w:space="0" w:color="auto"/>
        <w:bottom w:val="none" w:sz="0" w:space="0" w:color="auto"/>
        <w:right w:val="none" w:sz="0" w:space="0" w:color="auto"/>
      </w:divBdr>
    </w:div>
    <w:div w:id="1622220966">
      <w:bodyDiv w:val="1"/>
      <w:marLeft w:val="0"/>
      <w:marRight w:val="0"/>
      <w:marTop w:val="0"/>
      <w:marBottom w:val="0"/>
      <w:divBdr>
        <w:top w:val="none" w:sz="0" w:space="0" w:color="auto"/>
        <w:left w:val="none" w:sz="0" w:space="0" w:color="auto"/>
        <w:bottom w:val="none" w:sz="0" w:space="0" w:color="auto"/>
        <w:right w:val="none" w:sz="0" w:space="0" w:color="auto"/>
      </w:divBdr>
    </w:div>
    <w:div w:id="1624799053">
      <w:bodyDiv w:val="1"/>
      <w:marLeft w:val="0"/>
      <w:marRight w:val="0"/>
      <w:marTop w:val="0"/>
      <w:marBottom w:val="0"/>
      <w:divBdr>
        <w:top w:val="none" w:sz="0" w:space="0" w:color="auto"/>
        <w:left w:val="none" w:sz="0" w:space="0" w:color="auto"/>
        <w:bottom w:val="none" w:sz="0" w:space="0" w:color="auto"/>
        <w:right w:val="none" w:sz="0" w:space="0" w:color="auto"/>
      </w:divBdr>
    </w:div>
    <w:div w:id="1652490307">
      <w:bodyDiv w:val="1"/>
      <w:marLeft w:val="0"/>
      <w:marRight w:val="0"/>
      <w:marTop w:val="0"/>
      <w:marBottom w:val="0"/>
      <w:divBdr>
        <w:top w:val="none" w:sz="0" w:space="0" w:color="auto"/>
        <w:left w:val="none" w:sz="0" w:space="0" w:color="auto"/>
        <w:bottom w:val="none" w:sz="0" w:space="0" w:color="auto"/>
        <w:right w:val="none" w:sz="0" w:space="0" w:color="auto"/>
      </w:divBdr>
    </w:div>
    <w:div w:id="1658264754">
      <w:bodyDiv w:val="1"/>
      <w:marLeft w:val="0"/>
      <w:marRight w:val="0"/>
      <w:marTop w:val="0"/>
      <w:marBottom w:val="0"/>
      <w:divBdr>
        <w:top w:val="none" w:sz="0" w:space="0" w:color="auto"/>
        <w:left w:val="none" w:sz="0" w:space="0" w:color="auto"/>
        <w:bottom w:val="none" w:sz="0" w:space="0" w:color="auto"/>
        <w:right w:val="none" w:sz="0" w:space="0" w:color="auto"/>
      </w:divBdr>
    </w:div>
    <w:div w:id="1696424515">
      <w:bodyDiv w:val="1"/>
      <w:marLeft w:val="0"/>
      <w:marRight w:val="0"/>
      <w:marTop w:val="0"/>
      <w:marBottom w:val="0"/>
      <w:divBdr>
        <w:top w:val="none" w:sz="0" w:space="0" w:color="auto"/>
        <w:left w:val="none" w:sz="0" w:space="0" w:color="auto"/>
        <w:bottom w:val="none" w:sz="0" w:space="0" w:color="auto"/>
        <w:right w:val="none" w:sz="0" w:space="0" w:color="auto"/>
      </w:divBdr>
    </w:div>
    <w:div w:id="1704361575">
      <w:bodyDiv w:val="1"/>
      <w:marLeft w:val="0"/>
      <w:marRight w:val="0"/>
      <w:marTop w:val="0"/>
      <w:marBottom w:val="0"/>
      <w:divBdr>
        <w:top w:val="none" w:sz="0" w:space="0" w:color="auto"/>
        <w:left w:val="none" w:sz="0" w:space="0" w:color="auto"/>
        <w:bottom w:val="none" w:sz="0" w:space="0" w:color="auto"/>
        <w:right w:val="none" w:sz="0" w:space="0" w:color="auto"/>
      </w:divBdr>
    </w:div>
    <w:div w:id="1723943168">
      <w:bodyDiv w:val="1"/>
      <w:marLeft w:val="0"/>
      <w:marRight w:val="0"/>
      <w:marTop w:val="0"/>
      <w:marBottom w:val="0"/>
      <w:divBdr>
        <w:top w:val="none" w:sz="0" w:space="0" w:color="auto"/>
        <w:left w:val="none" w:sz="0" w:space="0" w:color="auto"/>
        <w:bottom w:val="none" w:sz="0" w:space="0" w:color="auto"/>
        <w:right w:val="none" w:sz="0" w:space="0" w:color="auto"/>
      </w:divBdr>
    </w:div>
    <w:div w:id="1727409643">
      <w:bodyDiv w:val="1"/>
      <w:marLeft w:val="0"/>
      <w:marRight w:val="0"/>
      <w:marTop w:val="0"/>
      <w:marBottom w:val="0"/>
      <w:divBdr>
        <w:top w:val="none" w:sz="0" w:space="0" w:color="auto"/>
        <w:left w:val="none" w:sz="0" w:space="0" w:color="auto"/>
        <w:bottom w:val="none" w:sz="0" w:space="0" w:color="auto"/>
        <w:right w:val="none" w:sz="0" w:space="0" w:color="auto"/>
      </w:divBdr>
    </w:div>
    <w:div w:id="1733768179">
      <w:bodyDiv w:val="1"/>
      <w:marLeft w:val="0"/>
      <w:marRight w:val="0"/>
      <w:marTop w:val="0"/>
      <w:marBottom w:val="0"/>
      <w:divBdr>
        <w:top w:val="none" w:sz="0" w:space="0" w:color="auto"/>
        <w:left w:val="none" w:sz="0" w:space="0" w:color="auto"/>
        <w:bottom w:val="none" w:sz="0" w:space="0" w:color="auto"/>
        <w:right w:val="none" w:sz="0" w:space="0" w:color="auto"/>
      </w:divBdr>
    </w:div>
    <w:div w:id="1740862619">
      <w:bodyDiv w:val="1"/>
      <w:marLeft w:val="0"/>
      <w:marRight w:val="0"/>
      <w:marTop w:val="0"/>
      <w:marBottom w:val="0"/>
      <w:divBdr>
        <w:top w:val="none" w:sz="0" w:space="0" w:color="auto"/>
        <w:left w:val="none" w:sz="0" w:space="0" w:color="auto"/>
        <w:bottom w:val="none" w:sz="0" w:space="0" w:color="auto"/>
        <w:right w:val="none" w:sz="0" w:space="0" w:color="auto"/>
      </w:divBdr>
    </w:div>
    <w:div w:id="1772781111">
      <w:bodyDiv w:val="1"/>
      <w:marLeft w:val="0"/>
      <w:marRight w:val="0"/>
      <w:marTop w:val="0"/>
      <w:marBottom w:val="0"/>
      <w:divBdr>
        <w:top w:val="none" w:sz="0" w:space="0" w:color="auto"/>
        <w:left w:val="none" w:sz="0" w:space="0" w:color="auto"/>
        <w:bottom w:val="none" w:sz="0" w:space="0" w:color="auto"/>
        <w:right w:val="none" w:sz="0" w:space="0" w:color="auto"/>
      </w:divBdr>
    </w:div>
    <w:div w:id="1790271302">
      <w:bodyDiv w:val="1"/>
      <w:marLeft w:val="0"/>
      <w:marRight w:val="0"/>
      <w:marTop w:val="0"/>
      <w:marBottom w:val="0"/>
      <w:divBdr>
        <w:top w:val="none" w:sz="0" w:space="0" w:color="auto"/>
        <w:left w:val="none" w:sz="0" w:space="0" w:color="auto"/>
        <w:bottom w:val="none" w:sz="0" w:space="0" w:color="auto"/>
        <w:right w:val="none" w:sz="0" w:space="0" w:color="auto"/>
      </w:divBdr>
    </w:div>
    <w:div w:id="1797674366">
      <w:bodyDiv w:val="1"/>
      <w:marLeft w:val="0"/>
      <w:marRight w:val="0"/>
      <w:marTop w:val="0"/>
      <w:marBottom w:val="0"/>
      <w:divBdr>
        <w:top w:val="none" w:sz="0" w:space="0" w:color="auto"/>
        <w:left w:val="none" w:sz="0" w:space="0" w:color="auto"/>
        <w:bottom w:val="none" w:sz="0" w:space="0" w:color="auto"/>
        <w:right w:val="none" w:sz="0" w:space="0" w:color="auto"/>
      </w:divBdr>
    </w:div>
    <w:div w:id="1800104457">
      <w:bodyDiv w:val="1"/>
      <w:marLeft w:val="0"/>
      <w:marRight w:val="0"/>
      <w:marTop w:val="0"/>
      <w:marBottom w:val="0"/>
      <w:divBdr>
        <w:top w:val="none" w:sz="0" w:space="0" w:color="auto"/>
        <w:left w:val="none" w:sz="0" w:space="0" w:color="auto"/>
        <w:bottom w:val="none" w:sz="0" w:space="0" w:color="auto"/>
        <w:right w:val="none" w:sz="0" w:space="0" w:color="auto"/>
      </w:divBdr>
    </w:div>
    <w:div w:id="1804156191">
      <w:bodyDiv w:val="1"/>
      <w:marLeft w:val="0"/>
      <w:marRight w:val="0"/>
      <w:marTop w:val="0"/>
      <w:marBottom w:val="0"/>
      <w:divBdr>
        <w:top w:val="none" w:sz="0" w:space="0" w:color="auto"/>
        <w:left w:val="none" w:sz="0" w:space="0" w:color="auto"/>
        <w:bottom w:val="none" w:sz="0" w:space="0" w:color="auto"/>
        <w:right w:val="none" w:sz="0" w:space="0" w:color="auto"/>
      </w:divBdr>
    </w:div>
    <w:div w:id="1814759978">
      <w:bodyDiv w:val="1"/>
      <w:marLeft w:val="0"/>
      <w:marRight w:val="0"/>
      <w:marTop w:val="0"/>
      <w:marBottom w:val="0"/>
      <w:divBdr>
        <w:top w:val="none" w:sz="0" w:space="0" w:color="auto"/>
        <w:left w:val="none" w:sz="0" w:space="0" w:color="auto"/>
        <w:bottom w:val="none" w:sz="0" w:space="0" w:color="auto"/>
        <w:right w:val="none" w:sz="0" w:space="0" w:color="auto"/>
      </w:divBdr>
    </w:div>
    <w:div w:id="1862012191">
      <w:bodyDiv w:val="1"/>
      <w:marLeft w:val="0"/>
      <w:marRight w:val="0"/>
      <w:marTop w:val="0"/>
      <w:marBottom w:val="0"/>
      <w:divBdr>
        <w:top w:val="none" w:sz="0" w:space="0" w:color="auto"/>
        <w:left w:val="none" w:sz="0" w:space="0" w:color="auto"/>
        <w:bottom w:val="none" w:sz="0" w:space="0" w:color="auto"/>
        <w:right w:val="none" w:sz="0" w:space="0" w:color="auto"/>
      </w:divBdr>
    </w:div>
    <w:div w:id="1879316090">
      <w:bodyDiv w:val="1"/>
      <w:marLeft w:val="0"/>
      <w:marRight w:val="0"/>
      <w:marTop w:val="0"/>
      <w:marBottom w:val="0"/>
      <w:divBdr>
        <w:top w:val="none" w:sz="0" w:space="0" w:color="auto"/>
        <w:left w:val="none" w:sz="0" w:space="0" w:color="auto"/>
        <w:bottom w:val="none" w:sz="0" w:space="0" w:color="auto"/>
        <w:right w:val="none" w:sz="0" w:space="0" w:color="auto"/>
      </w:divBdr>
    </w:div>
    <w:div w:id="1937589619">
      <w:bodyDiv w:val="1"/>
      <w:marLeft w:val="0"/>
      <w:marRight w:val="0"/>
      <w:marTop w:val="0"/>
      <w:marBottom w:val="0"/>
      <w:divBdr>
        <w:top w:val="none" w:sz="0" w:space="0" w:color="auto"/>
        <w:left w:val="none" w:sz="0" w:space="0" w:color="auto"/>
        <w:bottom w:val="none" w:sz="0" w:space="0" w:color="auto"/>
        <w:right w:val="none" w:sz="0" w:space="0" w:color="auto"/>
      </w:divBdr>
    </w:div>
    <w:div w:id="2004892054">
      <w:bodyDiv w:val="1"/>
      <w:marLeft w:val="0"/>
      <w:marRight w:val="0"/>
      <w:marTop w:val="0"/>
      <w:marBottom w:val="0"/>
      <w:divBdr>
        <w:top w:val="none" w:sz="0" w:space="0" w:color="auto"/>
        <w:left w:val="none" w:sz="0" w:space="0" w:color="auto"/>
        <w:bottom w:val="none" w:sz="0" w:space="0" w:color="auto"/>
        <w:right w:val="none" w:sz="0" w:space="0" w:color="auto"/>
      </w:divBdr>
    </w:div>
    <w:div w:id="2004892856">
      <w:bodyDiv w:val="1"/>
      <w:marLeft w:val="0"/>
      <w:marRight w:val="0"/>
      <w:marTop w:val="0"/>
      <w:marBottom w:val="0"/>
      <w:divBdr>
        <w:top w:val="none" w:sz="0" w:space="0" w:color="auto"/>
        <w:left w:val="none" w:sz="0" w:space="0" w:color="auto"/>
        <w:bottom w:val="none" w:sz="0" w:space="0" w:color="auto"/>
        <w:right w:val="none" w:sz="0" w:space="0" w:color="auto"/>
      </w:divBdr>
    </w:div>
    <w:div w:id="2065595450">
      <w:bodyDiv w:val="1"/>
      <w:marLeft w:val="0"/>
      <w:marRight w:val="0"/>
      <w:marTop w:val="0"/>
      <w:marBottom w:val="0"/>
      <w:divBdr>
        <w:top w:val="none" w:sz="0" w:space="0" w:color="auto"/>
        <w:left w:val="none" w:sz="0" w:space="0" w:color="auto"/>
        <w:bottom w:val="none" w:sz="0" w:space="0" w:color="auto"/>
        <w:right w:val="none" w:sz="0" w:space="0" w:color="auto"/>
      </w:divBdr>
    </w:div>
    <w:div w:id="212626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hdsi.bayer.cnb/atlas/" TargetMode="External"/><Relationship Id="rId18" Type="http://schemas.openxmlformats.org/officeDocument/2006/relationships/hyperlink" Target="https://ohdsi.bayer.cnb/atlas/" TargetMode="External"/><Relationship Id="rId26" Type="http://schemas.openxmlformats.org/officeDocument/2006/relationships/hyperlink" Target="https://ohdsi.bayer.cnb/atlas/" TargetMode="External"/><Relationship Id="rId39" Type="http://schemas.openxmlformats.org/officeDocument/2006/relationships/hyperlink" Target="https://ohdsi.bayer.cnb/atlas/" TargetMode="External"/><Relationship Id="rId21" Type="http://schemas.openxmlformats.org/officeDocument/2006/relationships/hyperlink" Target="https://ohdsi.bayer.cnb/atlas/" TargetMode="External"/><Relationship Id="rId34" Type="http://schemas.openxmlformats.org/officeDocument/2006/relationships/hyperlink" Target="https://ohdsi.bayer.cnb/atlas/" TargetMode="External"/><Relationship Id="rId42" Type="http://schemas.openxmlformats.org/officeDocument/2006/relationships/hyperlink" Target="https://ohdsi.bayer.cnb/atlas/" TargetMode="External"/><Relationship Id="rId47" Type="http://schemas.openxmlformats.org/officeDocument/2006/relationships/hyperlink" Target="https://ohdsi.bayer.cnb/atlas/" TargetMode="External"/><Relationship Id="rId50" Type="http://schemas.openxmlformats.org/officeDocument/2006/relationships/hyperlink" Target="https://ohdsi.bayer.cnb/atlas/" TargetMode="External"/><Relationship Id="rId55" Type="http://schemas.openxmlformats.org/officeDocument/2006/relationships/hyperlink" Target="https://ohdsi.bayer.cnb/atlas/" TargetMode="External"/><Relationship Id="rId63" Type="http://schemas.openxmlformats.org/officeDocument/2006/relationships/hyperlink" Target="https://ohdsi.bayer.cnb/atlas/"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hdsi.bayer.cnb/atlas/" TargetMode="External"/><Relationship Id="rId29" Type="http://schemas.openxmlformats.org/officeDocument/2006/relationships/hyperlink" Target="https://ohdsi.bayer.cnb/atl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science/article/pii/S1532046414001798" TargetMode="External"/><Relationship Id="rId24" Type="http://schemas.openxmlformats.org/officeDocument/2006/relationships/hyperlink" Target="https://ohdsi.bayer.cnb/atlas/" TargetMode="External"/><Relationship Id="rId32" Type="http://schemas.openxmlformats.org/officeDocument/2006/relationships/hyperlink" Target="https://ohdsi.bayer.cnb/atlas/" TargetMode="External"/><Relationship Id="rId37" Type="http://schemas.openxmlformats.org/officeDocument/2006/relationships/hyperlink" Target="https://ohdsi.bayer.cnb/atlas/" TargetMode="External"/><Relationship Id="rId40" Type="http://schemas.openxmlformats.org/officeDocument/2006/relationships/hyperlink" Target="https://ohdsi.bayer.cnb/atlas/" TargetMode="External"/><Relationship Id="rId45" Type="http://schemas.openxmlformats.org/officeDocument/2006/relationships/hyperlink" Target="https://ohdsi.bayer.cnb/atlas/" TargetMode="External"/><Relationship Id="rId53" Type="http://schemas.openxmlformats.org/officeDocument/2006/relationships/hyperlink" Target="https://ohdsi.bayer.cnb/atlas/" TargetMode="External"/><Relationship Id="rId58" Type="http://schemas.openxmlformats.org/officeDocument/2006/relationships/hyperlink" Target="https://ohdsi.bayer.cnb/atlas/"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hdsi.bayer.cnb/atlas/" TargetMode="External"/><Relationship Id="rId23" Type="http://schemas.openxmlformats.org/officeDocument/2006/relationships/hyperlink" Target="https://ohdsi.bayer.cnb/atlas/" TargetMode="External"/><Relationship Id="rId28" Type="http://schemas.openxmlformats.org/officeDocument/2006/relationships/hyperlink" Target="https://ohdsi.bayer.cnb/atlas/" TargetMode="External"/><Relationship Id="rId36" Type="http://schemas.openxmlformats.org/officeDocument/2006/relationships/hyperlink" Target="https://ohdsi.bayer.cnb/atlas/" TargetMode="External"/><Relationship Id="rId49" Type="http://schemas.openxmlformats.org/officeDocument/2006/relationships/hyperlink" Target="https://ohdsi.bayer.cnb/atlas/" TargetMode="External"/><Relationship Id="rId57" Type="http://schemas.openxmlformats.org/officeDocument/2006/relationships/hyperlink" Target="https://ohdsi.bayer.cnb/atlas/" TargetMode="External"/><Relationship Id="rId61" Type="http://schemas.openxmlformats.org/officeDocument/2006/relationships/hyperlink" Target="https://ohdsi.bayer.cnb/atlas/" TargetMode="External"/><Relationship Id="rId10" Type="http://schemas.openxmlformats.org/officeDocument/2006/relationships/endnotes" Target="endnotes.xml"/><Relationship Id="rId19" Type="http://schemas.openxmlformats.org/officeDocument/2006/relationships/hyperlink" Target="https://ohdsi.bayer.cnb/atlas/" TargetMode="External"/><Relationship Id="rId31" Type="http://schemas.openxmlformats.org/officeDocument/2006/relationships/hyperlink" Target="https://ohdsi.bayer.cnb/atlas/" TargetMode="External"/><Relationship Id="rId44" Type="http://schemas.openxmlformats.org/officeDocument/2006/relationships/hyperlink" Target="https://ohdsi.bayer.cnb/atlas/" TargetMode="External"/><Relationship Id="rId52" Type="http://schemas.openxmlformats.org/officeDocument/2006/relationships/hyperlink" Target="https://ohdsi.bayer.cnb/atlas/" TargetMode="External"/><Relationship Id="rId60" Type="http://schemas.openxmlformats.org/officeDocument/2006/relationships/hyperlink" Target="https://ohdsi.bayer.cnb/atlas/"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hdsi.bayer.cnb/atlas/" TargetMode="External"/><Relationship Id="rId22" Type="http://schemas.openxmlformats.org/officeDocument/2006/relationships/hyperlink" Target="https://ohdsi.bayer.cnb/atlas/" TargetMode="External"/><Relationship Id="rId27" Type="http://schemas.openxmlformats.org/officeDocument/2006/relationships/hyperlink" Target="https://ohdsi.bayer.cnb/atlas/" TargetMode="External"/><Relationship Id="rId30" Type="http://schemas.openxmlformats.org/officeDocument/2006/relationships/hyperlink" Target="https://ohdsi.bayer.cnb/atlas/" TargetMode="External"/><Relationship Id="rId35" Type="http://schemas.openxmlformats.org/officeDocument/2006/relationships/hyperlink" Target="https://ohdsi.bayer.cnb/atlas/" TargetMode="External"/><Relationship Id="rId43" Type="http://schemas.openxmlformats.org/officeDocument/2006/relationships/hyperlink" Target="https://ohdsi.bayer.cnb/atlas/" TargetMode="External"/><Relationship Id="rId48" Type="http://schemas.openxmlformats.org/officeDocument/2006/relationships/hyperlink" Target="https://ohdsi.bayer.cnb/atlas/" TargetMode="External"/><Relationship Id="rId56" Type="http://schemas.openxmlformats.org/officeDocument/2006/relationships/hyperlink" Target="https://ohdsi.bayer.cnb/atlas/"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ohdsi.bayer.cnb/atlas/" TargetMode="External"/><Relationship Id="rId3" Type="http://schemas.openxmlformats.org/officeDocument/2006/relationships/customXml" Target="../customXml/item3.xml"/><Relationship Id="rId12" Type="http://schemas.openxmlformats.org/officeDocument/2006/relationships/hyperlink" Target="https://github.com/OHDSI/PhenotypeLibrary/blob/master/Heart%20Failure/Heart%20Failure%20(All).txt" TargetMode="External"/><Relationship Id="rId17" Type="http://schemas.openxmlformats.org/officeDocument/2006/relationships/hyperlink" Target="https://ohdsi.bayer.cnb/atlas/" TargetMode="External"/><Relationship Id="rId25" Type="http://schemas.openxmlformats.org/officeDocument/2006/relationships/hyperlink" Target="https://ohdsi.bayer.cnb/atlas/" TargetMode="External"/><Relationship Id="rId33" Type="http://schemas.openxmlformats.org/officeDocument/2006/relationships/hyperlink" Target="https://ohdsi.bayer.cnb/atlas/" TargetMode="External"/><Relationship Id="rId38" Type="http://schemas.openxmlformats.org/officeDocument/2006/relationships/hyperlink" Target="https://ohdsi.bayer.cnb/atlas/" TargetMode="External"/><Relationship Id="rId46" Type="http://schemas.openxmlformats.org/officeDocument/2006/relationships/hyperlink" Target="https://ohdsi.bayer.cnb/atlas/" TargetMode="External"/><Relationship Id="rId59" Type="http://schemas.openxmlformats.org/officeDocument/2006/relationships/hyperlink" Target="https://ohdsi.bayer.cnb/atlas/" TargetMode="External"/><Relationship Id="rId67" Type="http://schemas.microsoft.com/office/2011/relationships/people" Target="people.xml"/><Relationship Id="rId20" Type="http://schemas.openxmlformats.org/officeDocument/2006/relationships/hyperlink" Target="https://ohdsi.bayer.cnb/atlas/" TargetMode="External"/><Relationship Id="rId41" Type="http://schemas.openxmlformats.org/officeDocument/2006/relationships/hyperlink" Target="https://ohdsi.bayer.cnb/atlas/" TargetMode="External"/><Relationship Id="rId54" Type="http://schemas.openxmlformats.org/officeDocument/2006/relationships/hyperlink" Target="https://ohdsi.bayer.cnb/atlas/" TargetMode="External"/><Relationship Id="rId62" Type="http://schemas.openxmlformats.org/officeDocument/2006/relationships/hyperlink" Target="https://ohdsi.bayer.cnb/atl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b:Source>
    <b:Tag>vonElm</b:Tag>
    <b:SourceType>ArticleInAPeriodical</b:SourceType>
    <b:Guid>{D98A028F-101A-4251-AA65-88EC9A70B4A0}</b:Guid>
    <b:Title>STROBE-Initiative. The Strengthening the Reporting of Observational Studies in Epidemiology (STROBE) statement: guidelines for reporting of observational studies. J Clin Epidemiol. 2</b:Title>
    <b:Author>
      <b:Author>
        <b:NameList>
          <b:Person>
            <b:Last>von Elm</b:Last>
            <b:First>E</b:First>
          </b:Person>
          <b:Person>
            <b:Last>Altman</b:Last>
            <b:First>D</b:First>
            <b:Middle>G</b:Middle>
          </b:Person>
          <b:Person>
            <b:Last>Egger</b:Last>
            <b:First>M</b:First>
          </b:Person>
          <b:Person>
            <b:Last>Pocock</b:Last>
            <b:First>S</b:First>
            <b:Middle>J</b:Middle>
          </b:Person>
          <b:Person>
            <b:Last>Gøtzsche</b:Last>
            <b:First>P</b:First>
            <b:Middle>C</b:Middle>
          </b:Person>
          <b:Person>
            <b:Last>Vandenbroucke</b:Last>
            <b:First>J</b:First>
            <b:Middle>P</b:Middle>
          </b:Person>
        </b:NameList>
      </b:Author>
    </b:Author>
    <b:Year>2008</b:Year>
    <b:PeriodicalTitle>J Clin Epidemiol.</b:PeriodicalTitle>
    <b:Edition>61(4): 344-9</b:Edition>
    <b:LCID>en-US</b:LCID>
    <b:RefOrder>1</b:RefOrder>
  </b:Source>
  <b:Source>
    <b:Tag>ICHE2D</b:Tag>
    <b:SourceType>ArticleInAPeriodical</b:SourceType>
    <b:Guid>{9BD48E0F-0D28-47EA-B0E4-66F394B1D00F}</b:Guid>
    <b:Title>ICH Harmonized Tripartite Guideline: Clinical Safety Data Management: Definitions and Standards for Expedited Reporting (E2D)</b:Title>
    <b:Author>
      <b:Author>
        <b:NameList>
          <b:Person>
            <b:Last>ICH</b:Last>
          </b:Person>
        </b:NameList>
      </b:Author>
    </b:Author>
    <b:Year>Nov 2003</b:Year>
    <b:LCID>en-US</b:LCID>
    <b:RefOrder>2</b:RefOrder>
  </b:Source>
  <b:Source>
    <b:Tag>Graft</b:Tag>
    <b:SourceType>ArticleInAPeriodical</b:SourceType>
    <b:Guid>{FEBAECEF-E535-462D-A61B-DC25A1E0083C}</b:Guid>
    <b:Title>International Society for Medical Publication Professionals. Research Methods &amp; Reporting. Good publication practice  for communicating company sponsored medical research: the GPP2 guidelines</b:Title>
    <b:Author>
      <b:Author>
        <b:NameList>
          <b:Person>
            <b:Last>Graf</b:Last>
            <b:First>C</b:First>
          </b:Person>
          <b:Person>
            <b:Last>Battisti</b:Last>
            <b:First>W</b:First>
            <b:Middle>P</b:Middle>
          </b:Person>
          <b:Person>
            <b:Last>Bridges</b:Last>
            <b:First>D</b:First>
          </b:Person>
          <b:Person>
            <b:Last>Bruce-Winkler</b:Last>
            <b:First>V</b:First>
          </b:Person>
          <b:Person>
            <b:Last>Conaty</b:Last>
            <b:First>J</b:First>
            <b:Middle>M</b:Middle>
          </b:Person>
          <b:Person>
            <b:Last>Ellison</b:Last>
            <b:First>J</b:First>
            <b:Middle>M</b:Middle>
          </b:Person>
          <b:Person>
            <b:Last>Field</b:Last>
            <b:First>E</b:First>
            <b:Middle>A</b:Middle>
          </b:Person>
          <b:Person>
            <b:Last>Gurr</b:Last>
            <b:First>J</b:First>
            <b:Middle>A</b:Middle>
          </b:Person>
          <b:Person>
            <b:Last>Marx</b:Last>
            <b:First>M</b:First>
            <b:Middle>E</b:Middle>
          </b:Person>
          <b:Person>
            <b:Last>Patel</b:Last>
            <b:First>M</b:First>
          </b:Person>
          <b:Person>
            <b:Last>Sanes-Miller</b:Last>
            <b:First>C</b:First>
          </b:Person>
          <b:Person>
            <b:Last>Yarker</b:Last>
            <b:First>Y</b:First>
            <b:Middle>E</b:Middle>
          </b:Person>
        </b:NameList>
      </b:Author>
    </b:Author>
    <b:Year>2009</b:Year>
    <b:PeriodicalTitle>BMJ</b:PeriodicalTitle>
    <b:Edition>339: b4330</b:Edition>
    <b:LCID>en-US</b:LCID>
    <b:RefOrder>3</b:RefOrder>
  </b:Source>
  <b:Source>
    <b:Tag>21CFR11</b:Tag>
    <b:SourceType>ArticleInAPeriodical</b:SourceType>
    <b:Guid>{39388BB3-9404-46CD-A94A-C3E31BB6C580}</b:Guid>
    <b:Title>Code of Federal Regulations.</b:Title>
    <b:LCID>en-US</b:LCID>
    <b:Author>
      <b:Author>
        <b:NameList>
          <b:Person>
            <b:Last>FDA</b:Last>
          </b:Person>
        </b:NameList>
      </b:Author>
    </b:Author>
    <b:Year>01 Apr 2012</b:Year>
    <b:PeriodicalTitle>Title 21, Volume 1. 21CFR11: Electronic records; electronic signatures.</b:PeriodicalTitle>
    <b:Edition>62 FR 13464, Mar. 20, 1997. Revised</b:Edition>
    <b:RefOrder>4</b:RefOrder>
  </b:Source>
  <b:Source>
    <b:Tag>ENCePP</b:Tag>
    <b:SourceType>ArticleInAPeriodical</b:SourceType>
    <b:Guid>{B6A3E5C9-2898-4F30-857B-643BF41859A7}</b:Guid>
    <b:Title>ENCePP guide on methodological standards in pharmacoepidemiology. </b:Title>
    <b:Author>
      <b:Author>
        <b:NameList>
          <b:Person>
            <b:Last>EMA</b:Last>
          </b:Person>
        </b:NameList>
      </b:Author>
    </b:Author>
    <b:Year>05 Nov 2010</b:Year>
    <b:LCID>en-US</b:LCID>
    <b:Edition>EMA/95098/2010</b:Edition>
    <b:RefOrder>5</b:RefOrder>
  </b:Source>
  <b:Source>
    <b:Tag>EFPIA</b:Tag>
    <b:SourceType>ArticleInAPeriodical</b:SourceType>
    <b:Guid>{9E400491-7C74-4847-85DA-8D329A27B7E4}</b:Guid>
    <b:Title>Code on the Promotion of Prescription-Only Medicines to and Interactions with Healthcare Professionals</b:Title>
    <b:Author>
      <b:Author>
        <b:NameList>
          <b:Person>
            <b:Last>EFPIA</b:Last>
          </b:Person>
        </b:NameList>
      </b:Author>
    </b:Author>
    <b:Year>Oct 2007</b:Year>
    <b:LCID>en-US</b:LCID>
    <b:RefOrder>6</b:RefOrder>
  </b:Source>
  <b:Source>
    <b:Tag>5202012</b:Tag>
    <b:SourceType>ArticleInAPeriodical</b:SourceType>
    <b:Guid>{0BA00084-D4E1-4A12-A34B-7CDB2EEB64AF}</b:Guid>
    <b:Title>Commission implementing regulation (EU) No 520/2012 of 19 June 2012 on the performance of pharmacovigilance activities provided for in Regulation (EC) No 726/2004 and Directive 2001/83/EC of the  European Parliament and of the Council</b:Title>
    <b:Author>
      <b:Author>
        <b:Corporate>EU</b:Corporate>
      </b:Author>
    </b:Author>
    <b:Year>20 Jun 2012</b:Year>
    <b:StandardNumber>Regulation (EC) No 726/2004 of the European Parliament and of the Council and Directive 2001/83/EC of the European Parliament and of the Council. Official Journal of the European Junion.</b:StandardNumber>
    <b:PeriodicalTitle>Official Journal of the European Union</b:PeriodicalTitle>
    <b:LCID>en-US</b:LCID>
    <b:RefOrder>7</b:RefOrder>
  </b:Source>
  <b:Source>
    <b:Tag>EMA12</b:Tag>
    <b:SourceType>ArticleInAPeriodical</b:SourceType>
    <b:Guid>{F61F8434-81B9-4928-BB90-A752D3F80A8F}</b:Guid>
    <b:Title>GPV Module VI - Management and reporting of adverse reactions to medicinal products (Rev 1)</b:Title>
    <b:Year>08 Sep 2014</b:Year>
    <b:Author>
      <b:Author>
        <b:NameList>
          <b:Person>
            <b:Last>EMA</b:Last>
          </b:Person>
        </b:NameList>
      </b:Author>
    </b:Author>
    <b:LCID>en-US</b:LCID>
    <b:PeriodicalTitle>Guideline on good pharmacovigilance practices (EMA/8731138/2011_Rev1)</b:PeriodicalTitle>
    <b:Edition>EMA/873138/2011</b:Edition>
    <b:RefOrder>8</b:RefOrder>
  </b:Source>
  <b:Source>
    <b:Tag>EMA121</b:Tag>
    <b:SourceType>ArticleInAPeriodical</b:SourceType>
    <b:Guid>{DD846EF4-2524-4EEE-91E3-DE645CE609A1}</b:Guid>
    <b:Author>
      <b:Author>
        <b:NameList>
          <b:Person>
            <b:Last>EMA</b:Last>
          </b:Person>
        </b:NameList>
      </b:Author>
    </b:Author>
    <b:Title>GPV Module VIII - Post-authorisation safety studies (Rev 1)</b:Title>
    <b:Year>19 Apr 2013</b:Year>
    <b:LCID>en-US</b:LCID>
    <b:PeriodicalTitle>Guideline on good pharmacovigilance practices (EMA/813938/2011_Rev1)</b:PeriodicalTitle>
    <b:Edition>EMA/330405/2012</b:Edition>
    <b:RefOrder>9</b:RefOrder>
  </b:Source>
  <b:Source>
    <b:Tag>EMA13</b:Tag>
    <b:SourceType>ArticleInAPeriodical</b:SourceType>
    <b:Guid>{DDB3E030-0755-4356-B56F-3EB0FB6D09E0}</b:Guid>
    <b:Title>GPV Module VIII Addendum 1 - Member States' requirements for transmission of information on non-interventional post-authorisation safety studies (Rev 1)</b:Title>
    <b:Year>19 Apr 2013</b:Year>
    <b:Author>
      <b:Author>
        <b:NameList>
          <b:Person>
            <b:Last>EMA</b:Last>
          </b:Person>
        </b:NameList>
      </b:Author>
    </b:Author>
    <b:PeriodicalTitle>Guideline on good pharmacovigilance practices (EMA/395730/2012_Rev 1)</b:PeriodicalTitle>
    <b:RefOrder>10</b:RefOrder>
  </b:Source>
  <b:Source>
    <b:Tag>Eudralex</b:Tag>
    <b:SourceType>ArticleInAPeriodical</b:SourceType>
    <b:Guid>{62959A45-2CA5-42F3-89D2-B6CBCA95E0A3}</b:Guid>
    <b:Title>Eudralex - Volume 9A of the Rules Governing Medicinal Products in the European Union: the Guidelines on Pharmacovigilance for Medicinal Products for Human Use</b:Title>
    <b:Author>
      <b:Author>
        <b:NameList>
          <b:Person>
            <b:Last>EU</b:Last>
          </b:Person>
        </b:NameList>
      </b:Author>
    </b:Author>
    <b:Year>2008</b:Year>
    <b:LCID>en-US</b:LCID>
    <b:RefOrder>11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822AF0E5E8A1904B8240547E600ECCC8" ma:contentTypeVersion="11" ma:contentTypeDescription="Create a new document." ma:contentTypeScope="" ma:versionID="1720b22a3cb20060bbf05a256ab397d9">
  <xsd:schema xmlns:xsd="http://www.w3.org/2001/XMLSchema" xmlns:xs="http://www.w3.org/2001/XMLSchema" xmlns:p="http://schemas.microsoft.com/office/2006/metadata/properties" xmlns:ns2="bc6d6a02-5231-4274-81b0-f936fb569ce0" xmlns:ns3="3a0b771f-959a-4f21-8d11-1c4cd0ee27e3" targetNamespace="http://schemas.microsoft.com/office/2006/metadata/properties" ma:root="true" ma:fieldsID="1f922da8d1fce5e81160386b7d8a3701" ns2:_="" ns3:_="">
    <xsd:import namespace="bc6d6a02-5231-4274-81b0-f936fb569ce0"/>
    <xsd:import namespace="3a0b771f-959a-4f21-8d11-1c4cd0ee27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d6a02-5231-4274-81b0-f936fb569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b771f-959a-4f21-8d11-1c4cd0ee27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953CD-9061-49DD-8275-AA69497A71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D96E9-EFD5-4899-8514-2C9D3F5C19F1}">
  <ds:schemaRefs>
    <ds:schemaRef ds:uri="http://schemas.microsoft.com/sharepoint/v3/contenttype/forms"/>
  </ds:schemaRefs>
</ds:datastoreItem>
</file>

<file path=customXml/itemProps3.xml><?xml version="1.0" encoding="utf-8"?>
<ds:datastoreItem xmlns:ds="http://schemas.openxmlformats.org/officeDocument/2006/customXml" ds:itemID="{D17235EB-4077-4C64-8F2F-252A36CE938C}">
  <ds:schemaRefs>
    <ds:schemaRef ds:uri="http://schemas.openxmlformats.org/officeDocument/2006/bibliography"/>
  </ds:schemaRefs>
</ds:datastoreItem>
</file>

<file path=customXml/itemProps4.xml><?xml version="1.0" encoding="utf-8"?>
<ds:datastoreItem xmlns:ds="http://schemas.openxmlformats.org/officeDocument/2006/customXml" ds:itemID="{1F81C782-506F-42A7-87C6-D6289A869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d6a02-5231-4274-81b0-f936fb569ce0"/>
    <ds:schemaRef ds:uri="3a0b771f-959a-4f21-8d11-1c4cd0ee2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25942</Words>
  <Characters>147871</Characters>
  <Application>Microsoft Office Word</Application>
  <DocSecurity>0</DocSecurity>
  <Lines>1232</Lines>
  <Paragraphs>346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CTD.dotx</vt:lpstr>
      <vt:lpstr>CTD.dotx</vt:lpstr>
    </vt:vector>
  </TitlesOfParts>
  <Company>Bayer HealthCare AG</Company>
  <LinksUpToDate>false</LinksUpToDate>
  <CharactersWithSpaces>173467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CTD.dotx</dc:title>
  <dc:creator>Pareen Vora</dc:creator>
  <cp:keywords>Bayer Template</cp:keywords>
  <cp:lastModifiedBy>Argyriou, George</cp:lastModifiedBy>
  <cp:revision>26</cp:revision>
  <cp:lastPrinted>2017-04-06T19:10:00Z</cp:lastPrinted>
  <dcterms:created xsi:type="dcterms:W3CDTF">2020-06-15T09:48:00Z</dcterms:created>
  <dcterms:modified xsi:type="dcterms:W3CDTF">2021-08-31T13:39:00Z</dcterms:modified>
  <cp:contentStatus>2012-08-14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0x010100822AF0E5E8A1904B8240547E600ECCC8</vt:lpwstr>
  </property>
  <property fmtid="{D5CDD505-2E9C-101B-9397-08002B2CF9AE}" pid="3" name="_dlc_policyId">
    <vt:lpwstr>0x0101|-2126682137</vt:lpwstr>
  </property>
  <property fmtid="{D5CDD505-2E9C-101B-9397-08002B2CF9AE}" pid="4" name="ItemRetentionFormula">
    <vt:lpwstr>&lt;formula id="Bayer SharePoint Retention Policy 2.1" /&gt;</vt:lpwstr>
  </property>
  <property fmtid="{D5CDD505-2E9C-101B-9397-08002B2CF9AE}" pid="5" name="DataClassBayerRetention">
    <vt:lpwstr>5;#Long-Term|450f2ec9-198b-4bf0-b08c-74a80f1899d3</vt:lpwstr>
  </property>
  <property fmtid="{D5CDD505-2E9C-101B-9397-08002B2CF9AE}" pid="6" name="Order">
    <vt:r8>5500</vt:r8>
  </property>
  <property fmtid="{D5CDD505-2E9C-101B-9397-08002B2CF9AE}" pid="7" name="Products">
    <vt:lpwstr>Adempas</vt:lpwstr>
  </property>
  <property fmtid="{D5CDD505-2E9C-101B-9397-08002B2CF9AE}" pid="8" name="Country">
    <vt:lpwstr>_NA(global)</vt:lpwstr>
  </property>
  <property fmtid="{D5CDD505-2E9C-101B-9397-08002B2CF9AE}" pid="9" name="OS Master Dossier">
    <vt:bool>false</vt:bool>
  </property>
  <property fmtid="{D5CDD505-2E9C-101B-9397-08002B2CF9AE}" pid="10" name="Acronym">
    <vt:lpwstr>TRANSITION</vt:lpwstr>
  </property>
  <property fmtid="{D5CDD505-2E9C-101B-9397-08002B2CF9AE}" pid="11" name="PrintVersion">
    <vt:bool>false</vt:bool>
  </property>
  <property fmtid="{D5CDD505-2E9C-101B-9397-08002B2CF9AE}" pid="12" name="Therapeutic Area">
    <vt:lpwstr>Specialty Medicine</vt:lpwstr>
  </property>
  <property fmtid="{D5CDD505-2E9C-101B-9397-08002B2CF9AE}" pid="13" name="Languages">
    <vt:lpwstr>ENGLISH</vt:lpwstr>
  </property>
  <property fmtid="{D5CDD505-2E9C-101B-9397-08002B2CF9AE}" pid="14" name="Masterplan">
    <vt:lpwstr>Protocol Development</vt:lpwstr>
  </property>
  <property fmtid="{D5CDD505-2E9C-101B-9397-08002B2CF9AE}" pid="15" name="Document Type">
    <vt:lpwstr>Protocol</vt:lpwstr>
  </property>
  <property fmtid="{D5CDD505-2E9C-101B-9397-08002B2CF9AE}" pid="16" name="_dlc_DocIdItemGuid">
    <vt:lpwstr>96978cd6-8a5b-4571-a5d6-c681fba46370</vt:lpwstr>
  </property>
  <property fmtid="{D5CDD505-2E9C-101B-9397-08002B2CF9AE}" pid="17" name="MSIP_Label_7f850223-87a8-40c3-9eb2-432606efca2a_Enabled">
    <vt:lpwstr>True</vt:lpwstr>
  </property>
  <property fmtid="{D5CDD505-2E9C-101B-9397-08002B2CF9AE}" pid="18" name="MSIP_Label_7f850223-87a8-40c3-9eb2-432606efca2a_SiteId">
    <vt:lpwstr>fcb2b37b-5da0-466b-9b83-0014b67a7c78</vt:lpwstr>
  </property>
  <property fmtid="{D5CDD505-2E9C-101B-9397-08002B2CF9AE}" pid="19" name="MSIP_Label_7f850223-87a8-40c3-9eb2-432606efca2a_Owner">
    <vt:lpwstr>david.vizcaya@bayer.com</vt:lpwstr>
  </property>
  <property fmtid="{D5CDD505-2E9C-101B-9397-08002B2CF9AE}" pid="20" name="MSIP_Label_7f850223-87a8-40c3-9eb2-432606efca2a_SetDate">
    <vt:lpwstr>2020-02-21T13:35:54.4983002Z</vt:lpwstr>
  </property>
  <property fmtid="{D5CDD505-2E9C-101B-9397-08002B2CF9AE}" pid="21" name="MSIP_Label_7f850223-87a8-40c3-9eb2-432606efca2a_Name">
    <vt:lpwstr>NO CLASSIFICATION</vt:lpwstr>
  </property>
  <property fmtid="{D5CDD505-2E9C-101B-9397-08002B2CF9AE}" pid="22" name="MSIP_Label_7f850223-87a8-40c3-9eb2-432606efca2a_Application">
    <vt:lpwstr>Microsoft Azure Information Protection</vt:lpwstr>
  </property>
  <property fmtid="{D5CDD505-2E9C-101B-9397-08002B2CF9AE}" pid="23" name="MSIP_Label_7f850223-87a8-40c3-9eb2-432606efca2a_Extended_MSFT_Method">
    <vt:lpwstr>Automatic</vt:lpwstr>
  </property>
  <property fmtid="{D5CDD505-2E9C-101B-9397-08002B2CF9AE}" pid="24" name="Sensitivity">
    <vt:lpwstr>NO CLASSIFICATION</vt:lpwstr>
  </property>
</Properties>
</file>